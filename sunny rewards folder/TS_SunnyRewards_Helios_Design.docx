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p14">
  <w:body>
    <w:sdt>
      <w:sdtPr>
        <w:id w:val="260725556"/>
        <w:docPartObj>
          <w:docPartGallery w:val="Cover Pages"/>
          <w:docPartUnique/>
        </w:docPartObj>
      </w:sdtPr>
      <w:sdtContent>
        <w:p w:rsidRPr="00CD25D2" w:rsidR="005C278F" w:rsidRDefault="005C278F" w14:paraId="6FBB0114" w14:textId="20ED0C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824863A" wp14:editId="776933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3AFD" w:rsidRDefault="00AC3AFD" w14:paraId="382EBC65" w14:textId="411ADB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Srik Subramanian, Susheel Jalali</w:t>
                                    </w:r>
                                  </w:p>
                                </w:sdtContent>
                              </w:sdt>
                              <w:p w:rsidR="00AC3AFD" w:rsidRDefault="00000000" w14:paraId="73FE39C4" w14:textId="5043AB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C3A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srik@sunnyrewards.co, susheel.j@sunnyrewardsco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 w14:anchorId="7F85D7DD">
                  <v:shapetype id="_x0000_t202" coordsize="21600,21600" o:spt="202" path="m,l,21600r21600,l21600,xe" w14:anchorId="3824863A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sdt>
                          <w:sdtPr>
                            <w:id w:val="1067613311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3AFD" w:rsidRDefault="00AC3AFD" w14:paraId="7B2B1F3F" w14:textId="411ADB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Srik Subramanian, Susheel Jalali</w:t>
                              </w:r>
                            </w:p>
                          </w:sdtContent>
                        </w:sdt>
                        <w:p w:rsidR="00AC3AFD" w:rsidRDefault="00000000" w14:paraId="0E369FA4" w14:textId="5043AB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id w:val="455932505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C3A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srik@sunnyrewards.co, susheel.j@sunnyrewardsco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BAF6215" wp14:editId="025293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FD" w:rsidRDefault="00AC3AFD" w14:paraId="0D506B46" w14:textId="7777777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Pr="00955A2E" w:rsidR="00AC3AFD" w:rsidRDefault="00000000" w14:paraId="61300E41" w14:textId="06F59DBE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955A2E" w:rsidR="00AC3AFD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describes the </w:t>
                                    </w:r>
                                    <w:r w:rsidR="00AC3AFD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design </w:t>
                                    </w:r>
                                    <w:r w:rsidRPr="00955A2E" w:rsidR="00AC3AFD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for the </w:t>
                                    </w:r>
                                    <w:r w:rsidR="00AC3AFD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Sunny Rewards Helios Platform Design and related Algorithms</w:t>
                                    </w:r>
                                    <w:r w:rsidRPr="00955A2E" w:rsidR="00AC3AFD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Pr="00955A2E" w:rsidR="00AC3AF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 w14:anchorId="40085005">
                  <v:shape id="Text Box 153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w14:anchorId="2BAF6215">
                    <v:textbox style="mso-fit-shape-to-text:t" inset="126pt,0,54pt,0">
                      <w:txbxContent>
                        <w:p w:rsidR="00AC3AFD" w:rsidRDefault="00AC3AFD" w14:paraId="7CBFD60A" w14:textId="777777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Pr="00955A2E" w:rsidR="00AC3AFD" w:rsidRDefault="00000000" w14:paraId="32179497" w14:textId="06F59DBE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id w:val="1745650162"/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955A2E" w:rsidR="00AC3AFD"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describes the </w:t>
                              </w:r>
                              <w:r w:rsidR="00AC3AFD"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design </w:t>
                              </w:r>
                              <w:r w:rsidRPr="00955A2E" w:rsidR="00AC3AFD"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for the </w:t>
                              </w:r>
                              <w:r w:rsidR="00AC3AFD"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Sunny Rewards Helios Platform Design and related Algorithms</w:t>
                              </w:r>
                              <w:r w:rsidRPr="00955A2E" w:rsidR="00AC3AFD"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sdtContent>
                          </w:sdt>
                          <w:r w:rsidRPr="00955A2E" w:rsidR="00AC3AFD"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4F06C9D" wp14:editId="06838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AFD" w:rsidRDefault="00000000" w14:paraId="0C5A3870" w14:textId="4553A1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3A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sunny rewards helios Platform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3AFD" w:rsidRDefault="00160F15" w14:paraId="7C33E6AB" w14:textId="480219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del w:author="Srikanth Subramanian" w:date="2023-06-07T12:24:00Z" w:id="0">
                                      <w:r w:rsidDel="00160F15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delText>Version 0.74</w:delText>
                                      </w:r>
                                    </w:del>
                                    <w:ins w:author="Srikanth Subramanian" w:date="2023-06-07T12:24:00Z" w:id="1"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Version 0.7</w:t>
                                      </w:r>
                                    </w:ins>
                                    <w:ins w:author="Srikanth Subramanian" w:date="2023-06-08T13:36:00Z" w:id="2">
                                      <w:r w:rsidR="005C58BC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6</w:t>
                                      </w:r>
                                    </w:ins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w14:anchorId="06F40F59">
                  <v:shape id="Text Box 1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w14:anchorId="34F06C9D">
                    <v:textbox inset="126pt,0,54pt,0">
                      <w:txbxContent>
                        <w:p w:rsidR="00AC3AFD" w:rsidRDefault="00000000" w14:paraId="55C2FBF8" w14:textId="4553A1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id w:val="594746458"/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3A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sunny rewards helios Platform Design</w:t>
                              </w:r>
                            </w:sdtContent>
                          </w:sdt>
                        </w:p>
                        <w:sdt>
                          <w:sdtPr>
                            <w:id w:val="1740927521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3AFD" w:rsidRDefault="00160F15" w14:paraId="62B703DD" w14:textId="480219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del w:author="Srikanth Subramanian" w:date="2023-06-07T12:24:00Z" w:id="3">
                                <w:r w:rsidDel="00160F1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elText>Version 0.74</w:delText>
                                </w:r>
                              </w:del>
                              <w:ins w:author="Srikanth Subramanian" w:date="2023-06-07T12:24:00Z" w:id="4"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Version 0.7</w:t>
                                </w:r>
                              </w:ins>
                              <w:ins w:author="Srikanth Subramanian" w:date="2023-06-08T13:36:00Z" w:id="5">
                                <w:r w:rsidR="005C58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6</w:t>
                                </w:r>
                              </w:ins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D25D2" w:rsidR="00CD25D2">
            <w:rPr>
              <w:noProof/>
            </w:rPr>
            <w:drawing>
              <wp:inline distT="0" distB="0" distL="0" distR="0" wp14:anchorId="40F6F8D9" wp14:editId="3EC84688">
                <wp:extent cx="871268" cy="435634"/>
                <wp:effectExtent l="0" t="0" r="5080" b="2540"/>
                <wp:docPr id="585850650" name="Picture 1" descr="A picture containing font, text, graphics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850650" name="Picture 1" descr="A picture containing font, text, graphics, logo&#10;&#10;Description automatically generated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385" cy="462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705554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69B5" w:rsidRDefault="000B69B5" w14:paraId="7A2324B9" w14:textId="5256E771">
          <w:pPr>
            <w:pStyle w:val="TOCHeading"/>
          </w:pPr>
          <w:r>
            <w:t>Contents</w:t>
          </w:r>
        </w:p>
        <w:p w:rsidR="005C58BC" w:rsidRDefault="000B69B5" w14:paraId="6478B1F7" w14:textId="24B244B7">
          <w:pPr>
            <w:pStyle w:val="TOC1"/>
            <w:rPr>
              <w:ins w:author="Srikanth Subramanian" w:date="2023-06-08T13:36:00Z" w:id="6"/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author="Srikanth Subramanian" w:date="2023-06-08T13:36:00Z" w:id="7">
            <w:r w:rsidRPr="00B24D93" w:rsidR="005C58BC">
              <w:rPr>
                <w:rStyle w:val="Hyperlink"/>
                <w:noProof/>
              </w:rPr>
              <w:fldChar w:fldCharType="begin"/>
            </w:r>
            <w:r w:rsidRPr="00B24D93" w:rsidR="005C58BC">
              <w:rPr>
                <w:rStyle w:val="Hyperlink"/>
                <w:noProof/>
              </w:rPr>
              <w:instrText xml:space="preserve"> </w:instrText>
            </w:r>
            <w:r w:rsidR="005C58BC">
              <w:rPr>
                <w:noProof/>
              </w:rPr>
              <w:instrText>HYPERLINK \l "_Toc137123809"</w:instrText>
            </w:r>
            <w:r w:rsidRPr="00B24D93" w:rsidR="005C58BC">
              <w:rPr>
                <w:rStyle w:val="Hyperlink"/>
                <w:noProof/>
              </w:rPr>
              <w:instrText xml:space="preserve"> </w:instrText>
            </w:r>
            <w:r w:rsidRPr="00B24D93" w:rsidR="005C58BC">
              <w:rPr>
                <w:rStyle w:val="Hyperlink"/>
                <w:noProof/>
              </w:rPr>
            </w:r>
            <w:r w:rsidRPr="00B24D93" w:rsidR="005C58BC">
              <w:rPr>
                <w:rStyle w:val="Hyperlink"/>
                <w:noProof/>
              </w:rPr>
              <w:fldChar w:fldCharType="separate"/>
            </w:r>
            <w:r w:rsidRPr="00B24D93" w:rsidR="005C58BC">
              <w:rPr>
                <w:rStyle w:val="Hyperlink"/>
                <w:noProof/>
              </w:rPr>
              <w:t>Terminology &amp; Concepts</w:t>
            </w:r>
            <w:r w:rsidR="005C58BC">
              <w:rPr>
                <w:noProof/>
                <w:webHidden/>
              </w:rPr>
              <w:tab/>
            </w:r>
            <w:r w:rsidR="005C58BC">
              <w:rPr>
                <w:noProof/>
                <w:webHidden/>
              </w:rPr>
              <w:fldChar w:fldCharType="begin"/>
            </w:r>
            <w:r w:rsidR="005C58BC">
              <w:rPr>
                <w:noProof/>
                <w:webHidden/>
              </w:rPr>
              <w:instrText xml:space="preserve"> PAGEREF _Toc137123809 \h </w:instrText>
            </w:r>
            <w:r w:rsidR="005C58BC">
              <w:rPr>
                <w:noProof/>
                <w:webHidden/>
              </w:rPr>
            </w:r>
          </w:ins>
          <w:r w:rsidR="005C58BC">
            <w:rPr>
              <w:noProof/>
              <w:webHidden/>
            </w:rPr>
            <w:fldChar w:fldCharType="separate"/>
          </w:r>
          <w:ins w:author="Srikanth Subramanian" w:date="2023-06-08T13:36:00Z" w:id="8">
            <w:r w:rsidR="005C58BC">
              <w:rPr>
                <w:noProof/>
                <w:webHidden/>
              </w:rPr>
              <w:t>4</w:t>
            </w:r>
            <w:r w:rsidR="005C58BC">
              <w:rPr>
                <w:noProof/>
                <w:webHidden/>
              </w:rPr>
              <w:fldChar w:fldCharType="end"/>
            </w:r>
            <w:r w:rsidRPr="00B24D93" w:rsidR="005C58BC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55037E9" w14:textId="107CC8E7">
          <w:pPr>
            <w:pStyle w:val="TOC1"/>
            <w:rPr>
              <w:ins w:author="Srikanth Subramanian" w:date="2023-06-08T13:36:00Z" w:id="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1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17D9DB0" w14:textId="4174B76B">
          <w:pPr>
            <w:pStyle w:val="TOC1"/>
            <w:rPr>
              <w:ins w:author="Srikanth Subramanian" w:date="2023-06-08T13:36:00Z" w:id="1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4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B17640B" w14:textId="0754BFE8">
          <w:pPr>
            <w:pStyle w:val="TOC1"/>
            <w:rPr>
              <w:ins w:author="Srikanth Subramanian" w:date="2023-06-08T13:36:00Z" w:id="1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7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B65E49E" w14:textId="3DB4E9C6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Microservice Layout and Dependency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0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F006D86" w14:textId="06C45865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3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E766546" w14:textId="4BE3B3CE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6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F182617" w14:textId="029B90E4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Microservice Code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9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C7A1D57" w14:textId="67C1E7C1">
          <w:pPr>
            <w:pStyle w:val="TOC1"/>
            <w:rPr>
              <w:ins w:author="Srikanth Subramanian" w:date="2023-06-08T13:36:00Z" w:id="3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3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Common 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32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23C47C68" w14:textId="6D2BA3DB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3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3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 Base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35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3E5678A" w14:textId="35E418BE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3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3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"_Toc137123819"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BaseDto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38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2C1F718" w14:textId="36B9A3E1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3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4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BaseResponseDto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41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6312503" w14:textId="4CD85089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4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4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Repository Generic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44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665E75D" w14:textId="39AB1894">
          <w:pPr>
            <w:pStyle w:val="TOC1"/>
            <w:rPr>
              <w:ins w:author="Srikanth Subramanian" w:date="2023-06-08T13:36:00Z" w:id="4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4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Tenant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47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E69BD9E" w14:textId="344D2CB1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4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4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50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99C2047" w14:textId="33525C24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5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5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53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58F2161" w14:textId="055FB06C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5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5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56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F005B0E" w14:textId="132A78E2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5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5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Attribute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59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BB21999" w14:textId="4EACB294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6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6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Sponsor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62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A8D09F9" w14:textId="06678008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6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6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65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FC49E5B" w14:textId="20368409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6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6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"_Toc137123829"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Tenant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68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4FBB725" w14:textId="797A25C8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6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7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4.1.7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Customer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71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7ADAEC1" w14:textId="20006940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7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7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74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D15F14F" w14:textId="144F585E">
          <w:pPr>
            <w:pStyle w:val="TOC1"/>
            <w:rPr>
              <w:ins w:author="Srikanth Subramanian" w:date="2023-06-08T13:36:00Z" w:id="7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7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User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77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DD763AC" w14:textId="0A5A540A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7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7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80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B17C6FA" w14:textId="4E543B7A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8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8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83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A394AA5" w14:textId="4C385210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8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8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86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32F19660" w14:textId="1ABBB9F4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8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8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Person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89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922B311" w14:textId="0CA2342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9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9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92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33C9D58" w14:textId="5E02F4F8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9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9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strike/>
                <w:noProof/>
                <w:highlight w:val="yellow"/>
              </w:rPr>
              <w:t>5.1.5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strike/>
                <w:noProof/>
                <w:highlight w:val="yellow"/>
              </w:rPr>
              <w:t>DO NOT CREATE FOR NOW:  Table: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95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76D10B7" w14:textId="7B522E39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9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9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"_Toc137123839"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98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E26E47D" w14:textId="4C70FFF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9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0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Person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01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35188F77" w14:textId="16BA28E4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0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0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Consumer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04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A448C0B" w14:textId="1269EE07">
          <w:pPr>
            <w:pStyle w:val="TOC1"/>
            <w:rPr>
              <w:ins w:author="Srikanth Subramanian" w:date="2023-06-08T13:36:00Z" w:id="10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0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Task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07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2BD443D" w14:textId="6B2591B7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0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0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10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31EF7B27" w14:textId="7AB106B3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1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12">
            <w:r w:rsidRPr="00B24D93">
              <w:rPr>
                <w:rStyle w:val="Hyperlink"/>
                <w:noProof/>
              </w:rPr>
              <w:lastRenderedPageBreak/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Task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13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B545A57" w14:textId="30006D59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1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1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16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E1A9DE8" w14:textId="0F7714E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1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1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Reward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19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P="5E46081E" w:rsidRDefault="005C58BC" w14:paraId="5E28D978" w14:textId="77FB578C" w14:noSpellErr="1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ins w:author="Srikanth Subramanian" w:date="2023-06-08T13:36:00Z" w:id="121">
            <w:r w:rsidRPr="5E46081E">
              <w:rPr>
                <w:rStyle w:val="Hyperlink"/>
                <w:noProof/>
              </w:rPr>
              <w:fldChar w:fldCharType="begin"/>
            </w:r>
            <w:r w:rsidRPr="5E46081E">
              <w:rPr>
                <w:rStyle w:val="Hyperlink"/>
                <w:noProof/>
              </w:rPr>
              <w:instrText xml:space="preserve"> </w:instrText>
            </w:r>
            <w:r w:rsidRPr="5E46081E">
              <w:rPr>
                <w:noProof/>
              </w:rPr>
              <w:instrText xml:space="preserve">HYPERLINK \l "_Toc137123847"</w:instrText>
            </w:r>
            <w:r w:rsidRPr="5E46081E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5E46081E"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</w:r>
          </w:ins>
          <w:r w:rsidRPr="5E46081E" w:rsidR="5E46081E">
            <w:rPr>
              <w:noProof/>
              <w:webHidden/>
            </w:rPr>
            <w:t>￼</w:t>
          </w:r>
          <w:ins w:author="Srikanth Subramanian" w:date="2023-06-08T13:36:00Z" w:id="122">
            <w:r>
              <w:rPr>
                <w:noProof/>
                <w:webHidden/>
              </w:rPr>
              <w:fldChar w:fldCharType="end"/>
            </w:r>
          </w:ins>
        </w:p>
        <w:p w:rsidR="005C58BC" w:rsidRDefault="005C58BC" w14:paraId="602BCB1A" w14:textId="1E56FF0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2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2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Consumer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25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B1B7D9D" w14:textId="6428015F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2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2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"_Toc137123849"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6.1.6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Terms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28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38AEA95B" w14:textId="0C9BFA66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2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3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6.1.7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Task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31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FA3E02D" w14:textId="6E336944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3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3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34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CDBE933" w14:textId="6679BCE4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3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3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Task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37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B8E34F9" w14:textId="6EB2861E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3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3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Task Reward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40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29932095" w14:textId="3F679ED0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4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4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6.2.3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Consumer Task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43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C55ABBB" w14:textId="4E2300B6">
          <w:pPr>
            <w:pStyle w:val="TOC1"/>
            <w:rPr>
              <w:ins w:author="Srikanth Subramanian" w:date="2023-06-08T13:36:00Z" w:id="14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4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strike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strike/>
                <w:noProof/>
                <w:highlight w:val="yellow"/>
              </w:rPr>
              <w:t>(NOT USED NOW) RenderTemplate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46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DA9CFDE" w14:textId="72D39907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4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4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49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6985490" w14:textId="7AC17CA6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5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5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Section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52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CF0D4C8" w14:textId="0EE9B98A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5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5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Section Template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55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E1FC689" w14:textId="79920F70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5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5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"_Toc137123859"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58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410535C" w14:textId="3EAA502D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5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6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Render Template Info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61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15A9EE2" w14:textId="26131C12">
          <w:pPr>
            <w:pStyle w:val="TOC1"/>
            <w:rPr>
              <w:ins w:author="Srikanth Subramanian" w:date="2023-06-08T13:36:00Z" w:id="16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6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  <w:highlight w:val="yellow"/>
              </w:rPr>
              <w:t>8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  <w:highlight w:val="yellow"/>
              </w:rPr>
              <w:t>(NOT USED NOW) RenderCMS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64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C8DE8E5" w14:textId="112F8C58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6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6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67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3B2C53CA" w14:textId="79E691E3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6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6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70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2E972D03" w14:textId="57ED528A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7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7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Section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73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8A685EE" w14:textId="7D09A703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7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7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8.1.3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Task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76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276D045B" w14:textId="121ACAEC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7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7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79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C4CEB81" w14:textId="58ECE171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8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8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8.2.1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Render Task Info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82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DF3828A" w14:textId="055BB1B7">
          <w:pPr>
            <w:pStyle w:val="TOC1"/>
            <w:rPr>
              <w:ins w:author="Srikanth Subramanian" w:date="2023-06-08T13:36:00Z" w:id="18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8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Wallet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85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1E3B756" w14:textId="34562B24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18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8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"_Toc137123869"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88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7FD117E" w14:textId="0220E8DD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8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9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Wallet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91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294F1E7" w14:textId="53762D5D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9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9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94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71110AB" w14:textId="46DFA4B9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9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9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Consumer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197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4B963BC" w14:textId="7351743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19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19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00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734078E" w14:textId="67310831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0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0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Transaction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03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2128769" w14:textId="00ACE571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0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0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06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BE1A328" w14:textId="7B05C93A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0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0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Wallet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09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A3D1177" w14:textId="3D2768A9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1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1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9.2.2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Consumer Wallet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12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3D3FD91" w14:textId="35B19CCD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1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1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9.2.3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Transaction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15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6B3568D" w14:textId="642BBBC7">
          <w:pPr>
            <w:pStyle w:val="TOC1"/>
            <w:rPr>
              <w:ins w:author="Srikanth Subramanian" w:date="2023-06-08T13:36:00Z" w:id="21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1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"_Toc137123879"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Cohort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18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90C45DF" w14:textId="0812C985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1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20">
            <w:r w:rsidRPr="00B24D93">
              <w:rPr>
                <w:rStyle w:val="Hyperlink"/>
                <w:noProof/>
              </w:rPr>
              <w:lastRenderedPageBreak/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21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6E1765F" w14:textId="26ED0C56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2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2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Cohort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24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286E5BD" w14:textId="51E795A2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2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2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Consumer Cohort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27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C286B95" w14:textId="07719718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2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2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10.1.3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Table: Cohort Task Reward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30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5B430DB" w14:textId="5EC77E43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3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3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33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CC339F8" w14:textId="4D7E8192">
          <w:pPr>
            <w:pStyle w:val="TOC1"/>
            <w:rPr>
              <w:ins w:author="Srikanth Subramanian" w:date="2023-06-08T13:36:00Z" w:id="23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3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BFF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36"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893B4F5" w14:textId="016FAF61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3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3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39"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5922159" w14:textId="0EE5523B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4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4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GET Consumer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42"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2164765" w14:textId="6BBF6E3F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4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4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"_Toc137123888"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GET Consumer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45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BBDD565" w14:textId="2CD07FB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4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4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"_Toc137123893"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GET Consumer Transaction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48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CB04628" w14:textId="1FAB1E7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4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5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"_Toc137123894"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11.1.4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POST 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51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180246D" w14:textId="4B60CC09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5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5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"_Toc137123895"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POST Consumer Task Enroll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54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C0256C6" w14:textId="42CAAF77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5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5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"_Toc137123896"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11.1.6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POST Consumer Task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57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0C78FFE" w14:textId="5917222A">
          <w:pPr>
            <w:pStyle w:val="TOC1"/>
            <w:rPr>
              <w:ins w:author="Srikanth Subramanian" w:date="2023-06-08T13:36:00Z" w:id="25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5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"_Toc137123897"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60"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2EBE79B" w14:textId="03D7261D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61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62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"_Toc137123898"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App Namespace Repo and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63"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F20E119" w14:textId="61055B63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64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65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"_Toc137123899"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_Toc137123899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66"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2B687A56" w14:textId="1E2DCC3A">
          <w:pPr>
            <w:pStyle w:val="TOC3"/>
            <w:tabs>
              <w:tab w:val="left" w:pos="1320"/>
              <w:tab w:val="right" w:leader="dot" w:pos="9016"/>
            </w:tabs>
            <w:rPr>
              <w:ins w:author="Srikanth Subramanian" w:date="2023-06-08T13:36:00Z" w:id="267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68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"_Toc137123900"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69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622A11A1" w14:textId="5C6441CD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70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71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"_Toc137123901"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Launch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72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02F325E8" w14:textId="7A13F4A6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73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74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"_Toc137123902"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Task/Activity 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75"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4501F5A5" w14:textId="669C8DF3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76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77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"_Toc137123903"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Task/Activity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78"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73995E7" w14:textId="59764EC8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79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80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"_Toc137123904"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Transaction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81"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7738C363" w14:textId="33E44B44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82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83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"_Toc137123905"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12.7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Redeem Flow Start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84"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57ACB290" w14:textId="3629F353">
          <w:pPr>
            <w:pStyle w:val="TOC1"/>
            <w:rPr>
              <w:ins w:author="Srikanth Subramanian" w:date="2023-06-08T13:36:00Z" w:id="285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86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"_Toc137123906"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Object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87"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5C58BC" w:rsidRDefault="005C58BC" w14:paraId="174B130F" w14:textId="7358FBCF">
          <w:pPr>
            <w:pStyle w:val="TOC2"/>
            <w:tabs>
              <w:tab w:val="left" w:pos="880"/>
              <w:tab w:val="right" w:leader="dot" w:pos="9016"/>
            </w:tabs>
            <w:rPr>
              <w:ins w:author="Srikanth Subramanian" w:date="2023-06-08T13:36:00Z" w:id="288"/>
              <w:rFonts w:eastAsiaTheme="minorEastAsia"/>
              <w:noProof/>
              <w:kern w:val="2"/>
              <w14:ligatures w14:val="standardContextual"/>
            </w:rPr>
          </w:pPr>
          <w:ins w:author="Srikanth Subramanian" w:date="2023-06-08T13:36:00Z" w:id="289">
            <w:r w:rsidRPr="00B24D93">
              <w:rPr>
                <w:rStyle w:val="Hyperlink"/>
                <w:noProof/>
              </w:rPr>
              <w:fldChar w:fldCharType="begin"/>
            </w:r>
            <w:r w:rsidRPr="00B24D9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"_Toc137123907"</w:instrText>
            </w:r>
            <w:r w:rsidRPr="00B24D93">
              <w:rPr>
                <w:rStyle w:val="Hyperlink"/>
                <w:noProof/>
              </w:rPr>
              <w:instrText xml:space="preserve"> </w:instrText>
            </w:r>
            <w:r w:rsidRPr="00B24D93">
              <w:rPr>
                <w:rStyle w:val="Hyperlink"/>
                <w:noProof/>
              </w:rPr>
            </w:r>
            <w:r w:rsidRPr="00B24D93">
              <w:rPr>
                <w:rStyle w:val="Hyperlink"/>
                <w:noProof/>
              </w:rPr>
              <w:fldChar w:fldCharType="separate"/>
            </w:r>
            <w:r w:rsidRPr="00B24D93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24D93">
              <w:rPr>
                <w:rStyle w:val="Hyperlink"/>
                <w:noProof/>
              </w:rPr>
              <w:t>Codes in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_Toc137123907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author="Srikanth Subramanian" w:date="2023-06-08T13:36:00Z" w:id="290"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  <w:r w:rsidRPr="00B24D93">
              <w:rPr>
                <w:rStyle w:val="Hyperlink"/>
                <w:noProof/>
              </w:rPr>
              <w:fldChar w:fldCharType="end"/>
            </w:r>
          </w:ins>
        </w:p>
        <w:p w:rsidR="00DF6D3A" w:rsidDel="005C58BC" w:rsidP="00B77CBF" w:rsidRDefault="00DF6D3A" w14:paraId="671F7072" w14:textId="3626EAA3">
          <w:pPr>
            <w:pStyle w:val="TOC1"/>
            <w:rPr>
              <w:del w:author="Srikanth Subramanian" w:date="2023-06-08T13:36:00Z" w:id="29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292">
            <w:r w:rsidRPr="005C58BC" w:rsidDel="005C58BC">
              <w:rPr>
                <w:noProof/>
                <w:rPrChange w:author="Srikanth Subramanian" w:date="2023-06-08T13:36:00Z" w:id="293">
                  <w:rPr>
                    <w:rStyle w:val="Hyperlink"/>
                    <w:noProof/>
                  </w:rPr>
                </w:rPrChange>
              </w:rPr>
              <w:delText>Terminology &amp; Concepts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</w:delText>
            </w:r>
          </w:del>
        </w:p>
        <w:p w:rsidR="00DF6D3A" w:rsidDel="005C58BC" w:rsidP="00B77CBF" w:rsidRDefault="00DF6D3A" w14:paraId="3C29AB18" w14:textId="472ECFB3">
          <w:pPr>
            <w:pStyle w:val="TOC1"/>
            <w:rPr>
              <w:del w:author="Srikanth Subramanian" w:date="2023-06-08T13:36:00Z" w:id="294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295">
            <w:r w:rsidRPr="005C58BC" w:rsidDel="005C58BC">
              <w:rPr>
                <w:noProof/>
                <w:rPrChange w:author="Srikanth Subramanian" w:date="2023-06-08T13:36:00Z" w:id="296">
                  <w:rPr>
                    <w:rStyle w:val="Hyperlink"/>
                    <w:noProof/>
                  </w:rPr>
                </w:rPrChange>
              </w:rPr>
              <w:delText>Document History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</w:delText>
            </w:r>
          </w:del>
        </w:p>
        <w:p w:rsidR="00DF6D3A" w:rsidDel="005C58BC" w:rsidP="00B77CBF" w:rsidRDefault="00DF6D3A" w14:paraId="25957DDB" w14:textId="6FBFA4F2">
          <w:pPr>
            <w:pStyle w:val="TOC1"/>
            <w:rPr>
              <w:del w:author="Srikanth Subramanian" w:date="2023-06-08T13:36:00Z" w:id="29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298">
            <w:r w:rsidRPr="005C58BC" w:rsidDel="005C58BC">
              <w:rPr>
                <w:noProof/>
                <w:rPrChange w:author="Srikanth Subramanian" w:date="2023-06-08T13:36:00Z" w:id="299">
                  <w:rPr>
                    <w:rStyle w:val="Hyperlink"/>
                    <w:noProof/>
                  </w:rPr>
                </w:rPrChange>
              </w:rPr>
              <w:delText>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00">
                  <w:rPr>
                    <w:rStyle w:val="Hyperlink"/>
                    <w:noProof/>
                  </w:rPr>
                </w:rPrChange>
              </w:rPr>
              <w:delText>Overview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6</w:delText>
            </w:r>
          </w:del>
        </w:p>
        <w:p w:rsidR="00DF6D3A" w:rsidDel="005C58BC" w:rsidP="00B77CBF" w:rsidRDefault="00DF6D3A" w14:paraId="7309EEA2" w14:textId="7051707B">
          <w:pPr>
            <w:pStyle w:val="TOC1"/>
            <w:rPr>
              <w:del w:author="Srikanth Subramanian" w:date="2023-06-08T13:36:00Z" w:id="30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02">
            <w:r w:rsidRPr="005C58BC" w:rsidDel="005C58BC">
              <w:rPr>
                <w:noProof/>
                <w:rPrChange w:author="Srikanth Subramanian" w:date="2023-06-08T13:36:00Z" w:id="303">
                  <w:rPr>
                    <w:rStyle w:val="Hyperlink"/>
                    <w:noProof/>
                  </w:rPr>
                </w:rPrChange>
              </w:rPr>
              <w:delText>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04">
                  <w:rPr>
                    <w:rStyle w:val="Hyperlink"/>
                    <w:noProof/>
                  </w:rPr>
                </w:rPrChange>
              </w:rPr>
              <w:delText>System Architecture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7</w:delText>
            </w:r>
          </w:del>
        </w:p>
        <w:p w:rsidR="00DF6D3A" w:rsidDel="005C58BC" w:rsidRDefault="00DF6D3A" w14:paraId="5F149FE8" w14:textId="536CD4C3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0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06">
            <w:r w:rsidRPr="005C58BC" w:rsidDel="005C58BC">
              <w:rPr>
                <w:noProof/>
                <w:rPrChange w:author="Srikanth Subramanian" w:date="2023-06-08T13:36:00Z" w:id="307">
                  <w:rPr>
                    <w:rStyle w:val="Hyperlink"/>
                    <w:noProof/>
                  </w:rPr>
                </w:rPrChange>
              </w:rPr>
              <w:delText>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08">
                  <w:rPr>
                    <w:rStyle w:val="Hyperlink"/>
                    <w:noProof/>
                  </w:rPr>
                </w:rPrChange>
              </w:rPr>
              <w:delText>Microservice Layout and Dependency Restrictions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8</w:delText>
            </w:r>
          </w:del>
        </w:p>
        <w:p w:rsidR="00DF6D3A" w:rsidDel="005C58BC" w:rsidRDefault="00DF6D3A" w14:paraId="35476637" w14:textId="41030E26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0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10">
            <w:r w:rsidRPr="005C58BC" w:rsidDel="005C58BC">
              <w:rPr>
                <w:noProof/>
                <w:rPrChange w:author="Srikanth Subramanian" w:date="2023-06-08T13:36:00Z" w:id="311">
                  <w:rPr>
                    <w:rStyle w:val="Hyperlink"/>
                    <w:noProof/>
                  </w:rPr>
                </w:rPrChange>
              </w:rPr>
              <w:delText>2.2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12">
                  <w:rPr>
                    <w:rStyle w:val="Hyperlink"/>
                    <w:noProof/>
                  </w:rPr>
                </w:rPrChange>
              </w:rPr>
              <w:delText>Namespace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9</w:delText>
            </w:r>
          </w:del>
        </w:p>
        <w:p w:rsidR="00DF6D3A" w:rsidDel="005C58BC" w:rsidRDefault="00DF6D3A" w14:paraId="0F292B25" w14:textId="4A0CE5F8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1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14">
            <w:r w:rsidRPr="005C58BC" w:rsidDel="005C58BC">
              <w:rPr>
                <w:noProof/>
                <w:rPrChange w:author="Srikanth Subramanian" w:date="2023-06-08T13:36:00Z" w:id="315">
                  <w:rPr>
                    <w:rStyle w:val="Hyperlink"/>
                    <w:noProof/>
                  </w:rPr>
                </w:rPrChange>
              </w:rPr>
              <w:delText>2.3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16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9</w:delText>
            </w:r>
          </w:del>
        </w:p>
        <w:p w:rsidR="00DF6D3A" w:rsidDel="005C58BC" w:rsidRDefault="00DF6D3A" w14:paraId="3968D1C8" w14:textId="14577A7C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1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18">
            <w:r w:rsidRPr="005C58BC" w:rsidDel="005C58BC">
              <w:rPr>
                <w:noProof/>
                <w:rPrChange w:author="Srikanth Subramanian" w:date="2023-06-08T13:36:00Z" w:id="319">
                  <w:rPr>
                    <w:rStyle w:val="Hyperlink"/>
                    <w:noProof/>
                  </w:rPr>
                </w:rPrChange>
              </w:rPr>
              <w:delText>2.4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20">
                  <w:rPr>
                    <w:rStyle w:val="Hyperlink"/>
                    <w:noProof/>
                  </w:rPr>
                </w:rPrChange>
              </w:rPr>
              <w:delText>Microservice Code Folder Structure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9</w:delText>
            </w:r>
          </w:del>
        </w:p>
        <w:p w:rsidR="00DF6D3A" w:rsidDel="005C58BC" w:rsidP="00B77CBF" w:rsidRDefault="00DF6D3A" w14:paraId="0544A6FF" w14:textId="343A0C38">
          <w:pPr>
            <w:pStyle w:val="TOC1"/>
            <w:rPr>
              <w:del w:author="Srikanth Subramanian" w:date="2023-06-08T13:36:00Z" w:id="32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22">
            <w:r w:rsidRPr="005C58BC" w:rsidDel="005C58BC">
              <w:rPr>
                <w:noProof/>
                <w:rPrChange w:author="Srikanth Subramanian" w:date="2023-06-08T13:36:00Z" w:id="323">
                  <w:rPr>
                    <w:rStyle w:val="Hyperlink"/>
                    <w:noProof/>
                  </w:rPr>
                </w:rPrChange>
              </w:rPr>
              <w:delText>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24">
                  <w:rPr>
                    <w:rStyle w:val="Hyperlink"/>
                    <w:noProof/>
                  </w:rPr>
                </w:rPrChange>
              </w:rPr>
              <w:delText>Common Lib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11</w:delText>
            </w:r>
          </w:del>
        </w:p>
        <w:p w:rsidR="00DF6D3A" w:rsidDel="005C58BC" w:rsidRDefault="00DF6D3A" w14:paraId="35C74719" w14:textId="6FCB3E75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2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26">
            <w:r w:rsidRPr="005C58BC" w:rsidDel="005C58BC">
              <w:rPr>
                <w:noProof/>
                <w:rPrChange w:author="Srikanth Subramanian" w:date="2023-06-08T13:36:00Z" w:id="327">
                  <w:rPr>
                    <w:rStyle w:val="Hyperlink"/>
                    <w:noProof/>
                  </w:rPr>
                </w:rPrChange>
              </w:rPr>
              <w:delText>3.1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28">
                  <w:rPr>
                    <w:rStyle w:val="Hyperlink"/>
                    <w:noProof/>
                  </w:rPr>
                </w:rPrChange>
              </w:rPr>
              <w:delText>Data Model Base Structures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11</w:delText>
            </w:r>
          </w:del>
        </w:p>
        <w:p w:rsidR="00DF6D3A" w:rsidDel="005C58BC" w:rsidRDefault="00DF6D3A" w14:paraId="38FF6858" w14:textId="78C1AD05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2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30">
            <w:r w:rsidRPr="005C58BC" w:rsidDel="005C58BC">
              <w:rPr>
                <w:noProof/>
                <w:rPrChange w:author="Srikanth Subramanian" w:date="2023-06-08T13:36:00Z" w:id="331">
                  <w:rPr>
                    <w:rStyle w:val="Hyperlink"/>
                    <w:noProof/>
                  </w:rPr>
                </w:rPrChange>
              </w:rPr>
              <w:delText>3.1.1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32">
                  <w:rPr>
                    <w:rStyle w:val="Hyperlink"/>
                    <w:noProof/>
                  </w:rPr>
                </w:rPrChange>
              </w:rPr>
              <w:delText>BaseDto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11</w:delText>
            </w:r>
          </w:del>
        </w:p>
        <w:p w:rsidR="00DF6D3A" w:rsidDel="005C58BC" w:rsidRDefault="00DF6D3A" w14:paraId="3952BEC7" w14:textId="67CFA643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3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34">
            <w:r w:rsidRPr="005C58BC" w:rsidDel="005C58BC">
              <w:rPr>
                <w:noProof/>
                <w:rPrChange w:author="Srikanth Subramanian" w:date="2023-06-08T13:36:00Z" w:id="335">
                  <w:rPr>
                    <w:rStyle w:val="Hyperlink"/>
                    <w:noProof/>
                  </w:rPr>
                </w:rPrChange>
              </w:rPr>
              <w:delText>3.1.2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36">
                  <w:rPr>
                    <w:rStyle w:val="Hyperlink"/>
                    <w:noProof/>
                  </w:rPr>
                </w:rPrChange>
              </w:rPr>
              <w:delText>BaseResponseDto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11</w:delText>
            </w:r>
          </w:del>
        </w:p>
        <w:p w:rsidR="00DF6D3A" w:rsidDel="005C58BC" w:rsidRDefault="00DF6D3A" w14:paraId="366DA4B9" w14:textId="3C3E4087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3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38">
            <w:r w:rsidRPr="005C58BC" w:rsidDel="005C58BC">
              <w:rPr>
                <w:noProof/>
                <w:rPrChange w:author="Srikanth Subramanian" w:date="2023-06-08T13:36:00Z" w:id="339">
                  <w:rPr>
                    <w:rStyle w:val="Hyperlink"/>
                    <w:noProof/>
                  </w:rPr>
                </w:rPrChange>
              </w:rPr>
              <w:delText>3.2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40">
                  <w:rPr>
                    <w:rStyle w:val="Hyperlink"/>
                    <w:noProof/>
                  </w:rPr>
                </w:rPrChange>
              </w:rPr>
              <w:delText>Repository Generic Interfaces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11</w:delText>
            </w:r>
          </w:del>
        </w:p>
        <w:p w:rsidR="00DF6D3A" w:rsidDel="005C58BC" w:rsidP="00B77CBF" w:rsidRDefault="00DF6D3A" w14:paraId="27550B2D" w14:textId="14D2A5B0">
          <w:pPr>
            <w:pStyle w:val="TOC1"/>
            <w:rPr>
              <w:del w:author="Srikanth Subramanian" w:date="2023-06-08T13:36:00Z" w:id="34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42">
            <w:r w:rsidRPr="005C58BC" w:rsidDel="005C58BC">
              <w:rPr>
                <w:noProof/>
                <w:rPrChange w:author="Srikanth Subramanian" w:date="2023-06-08T13:36:00Z" w:id="343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44">
                  <w:rPr>
                    <w:rStyle w:val="Hyperlink"/>
                    <w:noProof/>
                  </w:rPr>
                </w:rPrChange>
              </w:rPr>
              <w:delText>Tenant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12</w:delText>
            </w:r>
          </w:del>
        </w:p>
        <w:p w:rsidR="00DF6D3A" w:rsidDel="005C58BC" w:rsidRDefault="00DF6D3A" w14:paraId="049A7925" w14:textId="1323173B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4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46">
            <w:r w:rsidRPr="005C58BC" w:rsidDel="005C58BC">
              <w:rPr>
                <w:noProof/>
                <w:rPrChange w:author="Srikanth Subramanian" w:date="2023-06-08T13:36:00Z" w:id="347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48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12</w:delText>
            </w:r>
          </w:del>
        </w:p>
        <w:p w:rsidR="00DF6D3A" w:rsidDel="005C58BC" w:rsidRDefault="00DF6D3A" w14:paraId="352631F8" w14:textId="59C16ED0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4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50">
            <w:r w:rsidRPr="005C58BC" w:rsidDel="005C58BC">
              <w:rPr>
                <w:noProof/>
                <w:rPrChange w:author="Srikanth Subramanian" w:date="2023-06-08T13:36:00Z" w:id="351">
                  <w:rPr>
                    <w:rStyle w:val="Hyperlink"/>
                    <w:noProof/>
                  </w:rPr>
                </w:rPrChange>
              </w:rPr>
              <w:delText>4.1.1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52">
                  <w:rPr>
                    <w:rStyle w:val="Hyperlink"/>
                    <w:noProof/>
                  </w:rPr>
                </w:rPrChange>
              </w:rPr>
              <w:delText>Table: Customer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12</w:delText>
            </w:r>
          </w:del>
        </w:p>
        <w:p w:rsidR="00DF6D3A" w:rsidDel="005C58BC" w:rsidRDefault="00DF6D3A" w14:paraId="1557D369" w14:textId="6F43337D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5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54">
            <w:r w:rsidRPr="005C58BC" w:rsidDel="005C58BC">
              <w:rPr>
                <w:noProof/>
                <w:rPrChange w:author="Srikanth Subramanian" w:date="2023-06-08T13:36:00Z" w:id="355">
                  <w:rPr>
                    <w:rStyle w:val="Hyperlink"/>
                    <w:noProof/>
                  </w:rPr>
                </w:rPrChange>
              </w:rPr>
              <w:delText>4.1.2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56">
                  <w:rPr>
                    <w:rStyle w:val="Hyperlink"/>
                    <w:noProof/>
                  </w:rPr>
                </w:rPrChange>
              </w:rPr>
              <w:delText>Table: Sponsor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12</w:delText>
            </w:r>
          </w:del>
        </w:p>
        <w:p w:rsidR="00DF6D3A" w:rsidDel="005C58BC" w:rsidRDefault="00DF6D3A" w14:paraId="65560E3A" w14:textId="308C30FB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5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58">
            <w:r w:rsidRPr="005C58BC" w:rsidDel="005C58BC">
              <w:rPr>
                <w:noProof/>
                <w:rPrChange w:author="Srikanth Subramanian" w:date="2023-06-08T13:36:00Z" w:id="359">
                  <w:rPr>
                    <w:rStyle w:val="Hyperlink"/>
                    <w:noProof/>
                  </w:rPr>
                </w:rPrChange>
              </w:rPr>
              <w:delText>4.1.3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60">
                  <w:rPr>
                    <w:rStyle w:val="Hyperlink"/>
                    <w:noProof/>
                  </w:rPr>
                </w:rPrChange>
              </w:rPr>
              <w:delText>Table: Attribute Name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13</w:delText>
            </w:r>
          </w:del>
        </w:p>
        <w:p w:rsidR="00DF6D3A" w:rsidDel="005C58BC" w:rsidRDefault="00DF6D3A" w14:paraId="316CB1EB" w14:textId="62C4E349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6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62">
            <w:r w:rsidRPr="005C58BC" w:rsidDel="005C58BC">
              <w:rPr>
                <w:noProof/>
                <w:rPrChange w:author="Srikanth Subramanian" w:date="2023-06-08T13:36:00Z" w:id="363">
                  <w:rPr>
                    <w:rStyle w:val="Hyperlink"/>
                    <w:noProof/>
                  </w:rPr>
                </w:rPrChange>
              </w:rPr>
              <w:delText>4.1.4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64">
                  <w:rPr>
                    <w:rStyle w:val="Hyperlink"/>
                    <w:noProof/>
                  </w:rPr>
                </w:rPrChange>
              </w:rPr>
              <w:delText>Table: Sponsor Attribute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13</w:delText>
            </w:r>
          </w:del>
        </w:p>
        <w:p w:rsidR="00DF6D3A" w:rsidDel="005C58BC" w:rsidRDefault="00DF6D3A" w14:paraId="31F25EF6" w14:textId="1BAC0DF0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6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66">
            <w:r w:rsidRPr="005C58BC" w:rsidDel="005C58BC">
              <w:rPr>
                <w:noProof/>
                <w:rPrChange w:author="Srikanth Subramanian" w:date="2023-06-08T13:36:00Z" w:id="367">
                  <w:rPr>
                    <w:rStyle w:val="Hyperlink"/>
                    <w:noProof/>
                  </w:rPr>
                </w:rPrChange>
              </w:rPr>
              <w:delText>4.1.5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68">
                  <w:rPr>
                    <w:rStyle w:val="Hyperlink"/>
                    <w:noProof/>
                  </w:rPr>
                </w:rPrChange>
              </w:rPr>
              <w:delText>Table: Tenant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13</w:delText>
            </w:r>
          </w:del>
        </w:p>
        <w:p w:rsidR="00DF6D3A" w:rsidDel="005C58BC" w:rsidRDefault="00DF6D3A" w14:paraId="3A31CDFF" w14:textId="6AE0A1B6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6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70">
            <w:r w:rsidRPr="005C58BC" w:rsidDel="005C58BC">
              <w:rPr>
                <w:noProof/>
                <w:rPrChange w:author="Srikanth Subramanian" w:date="2023-06-08T13:36:00Z" w:id="371">
                  <w:rPr>
                    <w:rStyle w:val="Hyperlink"/>
                    <w:noProof/>
                  </w:rPr>
                </w:rPrChange>
              </w:rPr>
              <w:delText>4.1.6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72">
                  <w:rPr>
                    <w:rStyle w:val="Hyperlink"/>
                    <w:noProof/>
                  </w:rPr>
                </w:rPrChange>
              </w:rPr>
              <w:delText>Table: Tenant Attribute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14</w:delText>
            </w:r>
          </w:del>
        </w:p>
        <w:p w:rsidR="00DF6D3A" w:rsidDel="005C58BC" w:rsidRDefault="00DF6D3A" w14:paraId="23B8862E" w14:textId="5A6EA61A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7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74">
            <w:r w:rsidRPr="005C58BC" w:rsidDel="005C58BC">
              <w:rPr>
                <w:noProof/>
                <w:rPrChange w:author="Srikanth Subramanian" w:date="2023-06-08T13:36:00Z" w:id="375">
                  <w:rPr>
                    <w:rStyle w:val="Hyperlink"/>
                    <w:noProof/>
                  </w:rPr>
                </w:rPrChange>
              </w:rPr>
              <w:delText>4.1.7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76">
                  <w:rPr>
                    <w:rStyle w:val="Hyperlink"/>
                    <w:noProof/>
                  </w:rPr>
                </w:rPrChange>
              </w:rPr>
              <w:delText>Table: Customer Attribute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14</w:delText>
            </w:r>
          </w:del>
        </w:p>
        <w:p w:rsidR="00DF6D3A" w:rsidDel="005C58BC" w:rsidRDefault="00DF6D3A" w14:paraId="790064AE" w14:textId="4DF65EB6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7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78">
            <w:r w:rsidRPr="005C58BC" w:rsidDel="005C58BC">
              <w:rPr>
                <w:noProof/>
                <w:rPrChange w:author="Srikanth Subramanian" w:date="2023-06-08T13:36:00Z" w:id="379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80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15</w:delText>
            </w:r>
          </w:del>
        </w:p>
        <w:p w:rsidR="00DF6D3A" w:rsidDel="005C58BC" w:rsidP="00B77CBF" w:rsidRDefault="00DF6D3A" w14:paraId="1F235C7A" w14:textId="4F60DB30">
          <w:pPr>
            <w:pStyle w:val="TOC1"/>
            <w:rPr>
              <w:del w:author="Srikanth Subramanian" w:date="2023-06-08T13:36:00Z" w:id="38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82">
            <w:r w:rsidRPr="005C58BC" w:rsidDel="005C58BC">
              <w:rPr>
                <w:noProof/>
                <w:rPrChange w:author="Srikanth Subramanian" w:date="2023-06-08T13:36:00Z" w:id="383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84">
                  <w:rPr>
                    <w:rStyle w:val="Hyperlink"/>
                    <w:noProof/>
                  </w:rPr>
                </w:rPrChange>
              </w:rPr>
              <w:delText>User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16</w:delText>
            </w:r>
          </w:del>
        </w:p>
        <w:p w:rsidR="00DF6D3A" w:rsidDel="005C58BC" w:rsidRDefault="00DF6D3A" w14:paraId="2A9F7223" w14:textId="78C074E1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38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86">
            <w:r w:rsidRPr="005C58BC" w:rsidDel="005C58BC">
              <w:rPr>
                <w:noProof/>
                <w:rPrChange w:author="Srikanth Subramanian" w:date="2023-06-08T13:36:00Z" w:id="387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88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16</w:delText>
            </w:r>
          </w:del>
        </w:p>
        <w:p w:rsidR="00DF6D3A" w:rsidDel="005C58BC" w:rsidRDefault="00DF6D3A" w14:paraId="41EA7CEF" w14:textId="1BE6E80C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8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90">
            <w:r w:rsidRPr="005C58BC" w:rsidDel="005C58BC">
              <w:rPr>
                <w:noProof/>
                <w:rPrChange w:author="Srikanth Subramanian" w:date="2023-06-08T13:36:00Z" w:id="391">
                  <w:rPr>
                    <w:rStyle w:val="Hyperlink"/>
                    <w:noProof/>
                  </w:rPr>
                </w:rPrChange>
              </w:rPr>
              <w:delText>5.1.1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92">
                  <w:rPr>
                    <w:rStyle w:val="Hyperlink"/>
                    <w:noProof/>
                  </w:rPr>
                </w:rPrChange>
              </w:rPr>
              <w:delText>Table: Person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16</w:delText>
            </w:r>
          </w:del>
        </w:p>
        <w:p w:rsidR="00DF6D3A" w:rsidDel="005C58BC" w:rsidRDefault="00DF6D3A" w14:paraId="5BC7BCF5" w14:textId="421F0160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9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94">
            <w:r w:rsidRPr="005C58BC" w:rsidDel="005C58BC">
              <w:rPr>
                <w:noProof/>
                <w:rPrChange w:author="Srikanth Subramanian" w:date="2023-06-08T13:36:00Z" w:id="395">
                  <w:rPr>
                    <w:rStyle w:val="Hyperlink"/>
                    <w:noProof/>
                  </w:rPr>
                </w:rPrChange>
              </w:rPr>
              <w:delText>5.1.2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396">
                  <w:rPr>
                    <w:rStyle w:val="Hyperlink"/>
                    <w:noProof/>
                  </w:rPr>
                </w:rPrChange>
              </w:rPr>
              <w:delText>Table: Role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16</w:delText>
            </w:r>
          </w:del>
        </w:p>
        <w:p w:rsidR="00DF6D3A" w:rsidDel="005C58BC" w:rsidRDefault="00DF6D3A" w14:paraId="18A8DE92" w14:textId="72B3D628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39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398">
            <w:r w:rsidRPr="005C58BC" w:rsidDel="005C58BC">
              <w:rPr>
                <w:noProof/>
                <w:rPrChange w:author="Srikanth Subramanian" w:date="2023-06-08T13:36:00Z" w:id="399">
                  <w:rPr>
                    <w:rStyle w:val="Hyperlink"/>
                    <w:noProof/>
                  </w:rPr>
                </w:rPrChange>
              </w:rPr>
              <w:delText>5.1.3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00">
                  <w:rPr>
                    <w:rStyle w:val="Hyperlink"/>
                    <w:noProof/>
                  </w:rPr>
                </w:rPrChange>
              </w:rPr>
              <w:delText>Table: Person Role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17</w:delText>
            </w:r>
          </w:del>
        </w:p>
        <w:p w:rsidR="00DF6D3A" w:rsidDel="005C58BC" w:rsidRDefault="00DF6D3A" w14:paraId="216F392B" w14:textId="05130D5B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0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02">
            <w:r w:rsidRPr="005C58BC" w:rsidDel="005C58BC">
              <w:rPr>
                <w:noProof/>
                <w:rPrChange w:author="Srikanth Subramanian" w:date="2023-06-08T13:36:00Z" w:id="403">
                  <w:rPr>
                    <w:rStyle w:val="Hyperlink"/>
                    <w:noProof/>
                  </w:rPr>
                </w:rPrChange>
              </w:rPr>
              <w:delText>5.1.4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04">
                  <w:rPr>
                    <w:rStyle w:val="Hyperlink"/>
                    <w:noProof/>
                  </w:rPr>
                </w:rPrChange>
              </w:rPr>
              <w:delText>Table: Consumer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17</w:delText>
            </w:r>
          </w:del>
        </w:p>
        <w:p w:rsidR="00DF6D3A" w:rsidDel="005C58BC" w:rsidRDefault="00DF6D3A" w14:paraId="42F0EDF4" w14:textId="733241B3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0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06">
            <w:r w:rsidRPr="005C58BC" w:rsidDel="005C58BC">
              <w:rPr>
                <w:strike/>
                <w:noProof/>
                <w:highlight w:val="yellow"/>
                <w:rPrChange w:author="Srikanth Subramanian" w:date="2023-06-08T13:36:00Z" w:id="407">
                  <w:rPr>
                    <w:rStyle w:val="Hyperlink"/>
                    <w:strike/>
                    <w:noProof/>
                    <w:highlight w:val="yellow"/>
                  </w:rPr>
                </w:rPrChange>
              </w:rPr>
              <w:delText>5.1.5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strike/>
                <w:noProof/>
                <w:highlight w:val="yellow"/>
                <w:rPrChange w:author="Srikanth Subramanian" w:date="2023-06-08T13:36:00Z" w:id="408">
                  <w:rPr>
                    <w:rStyle w:val="Hyperlink"/>
                    <w:strike/>
                    <w:noProof/>
                    <w:highlight w:val="yellow"/>
                  </w:rPr>
                </w:rPrChange>
              </w:rPr>
              <w:delText>DO NOT CREATE FOR NOW:  Table: Family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18</w:delText>
            </w:r>
          </w:del>
        </w:p>
        <w:p w:rsidR="00DF6D3A" w:rsidDel="005C58BC" w:rsidRDefault="00DF6D3A" w14:paraId="2FE5807C" w14:textId="4738E381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40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10">
            <w:r w:rsidRPr="005C58BC" w:rsidDel="005C58BC">
              <w:rPr>
                <w:noProof/>
                <w:rPrChange w:author="Srikanth Subramanian" w:date="2023-06-08T13:36:00Z" w:id="411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12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18</w:delText>
            </w:r>
          </w:del>
        </w:p>
        <w:p w:rsidR="00DF6D3A" w:rsidDel="005C58BC" w:rsidRDefault="00DF6D3A" w14:paraId="127EDC88" w14:textId="7363B7EA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1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14">
            <w:r w:rsidRPr="005C58BC" w:rsidDel="005C58BC">
              <w:rPr>
                <w:noProof/>
                <w:rPrChange w:author="Srikanth Subramanian" w:date="2023-06-08T13:36:00Z" w:id="415">
                  <w:rPr>
                    <w:rStyle w:val="Hyperlink"/>
                    <w:noProof/>
                  </w:rPr>
                </w:rPrChange>
              </w:rPr>
              <w:delText>5.2.1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16">
                  <w:rPr>
                    <w:rStyle w:val="Hyperlink"/>
                    <w:noProof/>
                  </w:rPr>
                </w:rPrChange>
              </w:rPr>
              <w:delText>Person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18</w:delText>
            </w:r>
          </w:del>
        </w:p>
        <w:p w:rsidR="00DF6D3A" w:rsidDel="005C58BC" w:rsidRDefault="00DF6D3A" w14:paraId="27DF0BD3" w14:textId="4E4E0DC4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1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18">
            <w:r w:rsidRPr="005C58BC" w:rsidDel="005C58BC">
              <w:rPr>
                <w:noProof/>
                <w:rPrChange w:author="Srikanth Subramanian" w:date="2023-06-08T13:36:00Z" w:id="419">
                  <w:rPr>
                    <w:rStyle w:val="Hyperlink"/>
                    <w:noProof/>
                  </w:rPr>
                </w:rPrChange>
              </w:rPr>
              <w:delText>5.2.2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20">
                  <w:rPr>
                    <w:rStyle w:val="Hyperlink"/>
                    <w:noProof/>
                  </w:rPr>
                </w:rPrChange>
              </w:rPr>
              <w:delText>Consumer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19</w:delText>
            </w:r>
          </w:del>
        </w:p>
        <w:p w:rsidR="00DF6D3A" w:rsidDel="005C58BC" w:rsidP="00B77CBF" w:rsidRDefault="00DF6D3A" w14:paraId="32D55CE5" w14:textId="431BF2F7">
          <w:pPr>
            <w:pStyle w:val="TOC1"/>
            <w:rPr>
              <w:del w:author="Srikanth Subramanian" w:date="2023-06-08T13:36:00Z" w:id="42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22">
            <w:r w:rsidRPr="005C58BC" w:rsidDel="005C58BC">
              <w:rPr>
                <w:noProof/>
                <w:rPrChange w:author="Srikanth Subramanian" w:date="2023-06-08T13:36:00Z" w:id="423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24">
                  <w:rPr>
                    <w:rStyle w:val="Hyperlink"/>
                    <w:noProof/>
                  </w:rPr>
                </w:rPrChange>
              </w:rPr>
              <w:delText>Task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20</w:delText>
            </w:r>
          </w:del>
        </w:p>
        <w:p w:rsidR="00DF6D3A" w:rsidDel="005C58BC" w:rsidRDefault="00DF6D3A" w14:paraId="3E597C5B" w14:textId="68000248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42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26">
            <w:r w:rsidRPr="005C58BC" w:rsidDel="005C58BC">
              <w:rPr>
                <w:noProof/>
                <w:rPrChange w:author="Srikanth Subramanian" w:date="2023-06-08T13:36:00Z" w:id="427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28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20</w:delText>
            </w:r>
          </w:del>
        </w:p>
        <w:p w:rsidR="00DF6D3A" w:rsidDel="005C58BC" w:rsidRDefault="00DF6D3A" w14:paraId="0A048D9F" w14:textId="165B8CBC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2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30">
            <w:r w:rsidRPr="005C58BC" w:rsidDel="005C58BC">
              <w:rPr>
                <w:noProof/>
                <w:rPrChange w:author="Srikanth Subramanian" w:date="2023-06-08T13:36:00Z" w:id="431">
                  <w:rPr>
                    <w:rStyle w:val="Hyperlink"/>
                    <w:noProof/>
                  </w:rPr>
                </w:rPrChange>
              </w:rPr>
              <w:delText>6.1.1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32">
                  <w:rPr>
                    <w:rStyle w:val="Hyperlink"/>
                    <w:noProof/>
                  </w:rPr>
                </w:rPrChange>
              </w:rPr>
              <w:delText>Table: Task Type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20</w:delText>
            </w:r>
          </w:del>
        </w:p>
        <w:p w:rsidR="00DF6D3A" w:rsidDel="005C58BC" w:rsidRDefault="00DF6D3A" w14:paraId="6BB9C914" w14:textId="018EF7FD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3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34">
            <w:r w:rsidRPr="005C58BC" w:rsidDel="005C58BC">
              <w:rPr>
                <w:noProof/>
                <w:rPrChange w:author="Srikanth Subramanian" w:date="2023-06-08T13:36:00Z" w:id="435">
                  <w:rPr>
                    <w:rStyle w:val="Hyperlink"/>
                    <w:noProof/>
                  </w:rPr>
                </w:rPrChange>
              </w:rPr>
              <w:delText>6.1.2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36">
                  <w:rPr>
                    <w:rStyle w:val="Hyperlink"/>
                    <w:noProof/>
                  </w:rPr>
                </w:rPrChange>
              </w:rPr>
              <w:delText>Table: Task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20</w:delText>
            </w:r>
          </w:del>
        </w:p>
        <w:p w:rsidR="00DF6D3A" w:rsidDel="005C58BC" w:rsidRDefault="00DF6D3A" w14:paraId="5163E692" w14:textId="02B01DD1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3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38">
            <w:r w:rsidRPr="005C58BC" w:rsidDel="005C58BC">
              <w:rPr>
                <w:noProof/>
                <w:rPrChange w:author="Srikanth Subramanian" w:date="2023-06-08T13:36:00Z" w:id="439">
                  <w:rPr>
                    <w:rStyle w:val="Hyperlink"/>
                    <w:noProof/>
                  </w:rPr>
                </w:rPrChange>
              </w:rPr>
              <w:delText>6.1.3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40">
                  <w:rPr>
                    <w:rStyle w:val="Hyperlink"/>
                    <w:noProof/>
                  </w:rPr>
                </w:rPrChange>
              </w:rPr>
              <w:delText>Table: Reward Type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21</w:delText>
            </w:r>
          </w:del>
        </w:p>
        <w:p w:rsidR="00DF6D3A" w:rsidDel="005C58BC" w:rsidRDefault="00DF6D3A" w14:paraId="009154DF" w14:textId="4B1387B3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4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42">
            <w:r w:rsidRPr="005C58BC" w:rsidDel="005C58BC">
              <w:rPr>
                <w:noProof/>
                <w:rPrChange w:author="Srikanth Subramanian" w:date="2023-06-08T13:36:00Z" w:id="443">
                  <w:rPr>
                    <w:rStyle w:val="Hyperlink"/>
                    <w:noProof/>
                  </w:rPr>
                </w:rPrChange>
              </w:rPr>
              <w:delText>6.1.4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44">
                  <w:rPr>
                    <w:rStyle w:val="Hyperlink"/>
                    <w:noProof/>
                  </w:rPr>
                </w:rPrChange>
              </w:rPr>
              <w:delText>Table: Task Reward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21</w:delText>
            </w:r>
          </w:del>
        </w:p>
        <w:p w:rsidR="00DF6D3A" w:rsidDel="005C58BC" w:rsidRDefault="00DF6D3A" w14:paraId="62719CB7" w14:textId="2D137CD3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4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46">
            <w:r w:rsidRPr="005C58BC" w:rsidDel="005C58BC">
              <w:rPr>
                <w:noProof/>
                <w:rPrChange w:author="Srikanth Subramanian" w:date="2023-06-08T13:36:00Z" w:id="447">
                  <w:rPr>
                    <w:rStyle w:val="Hyperlink"/>
                    <w:noProof/>
                  </w:rPr>
                </w:rPrChange>
              </w:rPr>
              <w:delText>6.1.5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48">
                  <w:rPr>
                    <w:rStyle w:val="Hyperlink"/>
                    <w:noProof/>
                  </w:rPr>
                </w:rPrChange>
              </w:rPr>
              <w:delText>Table: Consumer Task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22</w:delText>
            </w:r>
          </w:del>
        </w:p>
        <w:p w:rsidR="00DF6D3A" w:rsidDel="005C58BC" w:rsidRDefault="00DF6D3A" w14:paraId="3B96110B" w14:textId="05195AE8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4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50">
            <w:r w:rsidRPr="005C58BC" w:rsidDel="005C58BC">
              <w:rPr>
                <w:noProof/>
                <w:rPrChange w:author="Srikanth Subramanian" w:date="2023-06-08T13:36:00Z" w:id="451">
                  <w:rPr>
                    <w:rStyle w:val="Hyperlink"/>
                    <w:noProof/>
                  </w:rPr>
                </w:rPrChange>
              </w:rPr>
              <w:delText>6.1.6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52">
                  <w:rPr>
                    <w:rStyle w:val="Hyperlink"/>
                    <w:noProof/>
                  </w:rPr>
                </w:rPrChange>
              </w:rPr>
              <w:delText>Table: Terms Of 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22</w:delText>
            </w:r>
          </w:del>
        </w:p>
        <w:p w:rsidR="00DF6D3A" w:rsidDel="005C58BC" w:rsidRDefault="00DF6D3A" w14:paraId="07189BE8" w14:textId="32010C9B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45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54">
            <w:r w:rsidRPr="005C58BC" w:rsidDel="005C58BC">
              <w:rPr>
                <w:noProof/>
                <w:rPrChange w:author="Srikanth Subramanian" w:date="2023-06-08T13:36:00Z" w:id="455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56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23</w:delText>
            </w:r>
          </w:del>
        </w:p>
        <w:p w:rsidR="00DF6D3A" w:rsidDel="005C58BC" w:rsidRDefault="00DF6D3A" w14:paraId="5621BCA4" w14:textId="7C476A37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5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58">
            <w:r w:rsidRPr="005C58BC" w:rsidDel="005C58BC">
              <w:rPr>
                <w:noProof/>
                <w:rPrChange w:author="Srikanth Subramanian" w:date="2023-06-08T13:36:00Z" w:id="459">
                  <w:rPr>
                    <w:rStyle w:val="Hyperlink"/>
                    <w:noProof/>
                  </w:rPr>
                </w:rPrChange>
              </w:rPr>
              <w:delText>6.2.1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60">
                  <w:rPr>
                    <w:rStyle w:val="Hyperlink"/>
                    <w:noProof/>
                  </w:rPr>
                </w:rPrChange>
              </w:rPr>
              <w:delText>Task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23</w:delText>
            </w:r>
          </w:del>
        </w:p>
        <w:p w:rsidR="00DF6D3A" w:rsidDel="005C58BC" w:rsidRDefault="00DF6D3A" w14:paraId="674EC39B" w14:textId="5869F2EE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6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62">
            <w:r w:rsidRPr="005C58BC" w:rsidDel="005C58BC">
              <w:rPr>
                <w:noProof/>
                <w:rPrChange w:author="Srikanth Subramanian" w:date="2023-06-08T13:36:00Z" w:id="463">
                  <w:rPr>
                    <w:rStyle w:val="Hyperlink"/>
                    <w:noProof/>
                  </w:rPr>
                </w:rPrChange>
              </w:rPr>
              <w:delText>6.2.2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64">
                  <w:rPr>
                    <w:rStyle w:val="Hyperlink"/>
                    <w:noProof/>
                  </w:rPr>
                </w:rPrChange>
              </w:rPr>
              <w:delText>Task Reward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23</w:delText>
            </w:r>
          </w:del>
        </w:p>
        <w:p w:rsidR="00DF6D3A" w:rsidDel="005C58BC" w:rsidRDefault="00DF6D3A" w14:paraId="53B2FDF4" w14:textId="669FCF93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6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66">
            <w:r w:rsidRPr="005C58BC" w:rsidDel="005C58BC">
              <w:rPr>
                <w:noProof/>
                <w:rPrChange w:author="Srikanth Subramanian" w:date="2023-06-08T13:36:00Z" w:id="467">
                  <w:rPr>
                    <w:rStyle w:val="Hyperlink"/>
                    <w:noProof/>
                  </w:rPr>
                </w:rPrChange>
              </w:rPr>
              <w:delText>6.2.3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68">
                  <w:rPr>
                    <w:rStyle w:val="Hyperlink"/>
                    <w:noProof/>
                  </w:rPr>
                </w:rPrChange>
              </w:rPr>
              <w:delText>Consumer Task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24</w:delText>
            </w:r>
          </w:del>
        </w:p>
        <w:p w:rsidR="00DF6D3A" w:rsidDel="005C58BC" w:rsidP="00B77CBF" w:rsidRDefault="00DF6D3A" w14:paraId="14C56205" w14:textId="34B3AF17">
          <w:pPr>
            <w:pStyle w:val="TOC1"/>
            <w:rPr>
              <w:del w:author="Srikanth Subramanian" w:date="2023-06-08T13:36:00Z" w:id="46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70">
            <w:r w:rsidRPr="005C58BC" w:rsidDel="005C58BC">
              <w:rPr>
                <w:strike/>
                <w:noProof/>
                <w:rPrChange w:author="Srikanth Subramanian" w:date="2023-06-08T13:36:00Z" w:id="471">
                  <w:rPr>
                    <w:rStyle w:val="Hyperlink"/>
                    <w:strike/>
                    <w:noProof/>
                  </w:rPr>
                </w:rPrChange>
              </w:rPr>
              <w:delText>7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strike/>
                <w:noProof/>
                <w:highlight w:val="yellow"/>
                <w:rPrChange w:author="Srikanth Subramanian" w:date="2023-06-08T13:36:00Z" w:id="472">
                  <w:rPr>
                    <w:rStyle w:val="Hyperlink"/>
                    <w:strike/>
                    <w:noProof/>
                    <w:highlight w:val="yellow"/>
                  </w:rPr>
                </w:rPrChange>
              </w:rPr>
              <w:delText>(NOT USED NOW) RenderTemplate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26</w:delText>
            </w:r>
          </w:del>
        </w:p>
        <w:p w:rsidR="00DF6D3A" w:rsidDel="005C58BC" w:rsidRDefault="00DF6D3A" w14:paraId="734E0E43" w14:textId="070AC179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47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74">
            <w:r w:rsidRPr="005C58BC" w:rsidDel="005C58BC">
              <w:rPr>
                <w:noProof/>
                <w:rPrChange w:author="Srikanth Subramanian" w:date="2023-06-08T13:36:00Z" w:id="475">
                  <w:rPr>
                    <w:rStyle w:val="Hyperlink"/>
                    <w:noProof/>
                  </w:rPr>
                </w:rPrChange>
              </w:rPr>
              <w:delText>7.1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76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26</w:delText>
            </w:r>
          </w:del>
        </w:p>
        <w:p w:rsidR="00DF6D3A" w:rsidDel="005C58BC" w:rsidRDefault="00DF6D3A" w14:paraId="1486263D" w14:textId="3DD0D4FF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7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78">
            <w:r w:rsidRPr="005C58BC" w:rsidDel="005C58BC">
              <w:rPr>
                <w:noProof/>
                <w:rPrChange w:author="Srikanth Subramanian" w:date="2023-06-08T13:36:00Z" w:id="479">
                  <w:rPr>
                    <w:rStyle w:val="Hyperlink"/>
                    <w:noProof/>
                  </w:rPr>
                </w:rPrChange>
              </w:rPr>
              <w:delText>7.1.1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80">
                  <w:rPr>
                    <w:rStyle w:val="Hyperlink"/>
                    <w:noProof/>
                  </w:rPr>
                </w:rPrChange>
              </w:rPr>
              <w:delText>Table: Section Template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26</w:delText>
            </w:r>
          </w:del>
        </w:p>
        <w:p w:rsidR="00DF6D3A" w:rsidDel="005C58BC" w:rsidRDefault="00DF6D3A" w14:paraId="7975BC69" w14:textId="79917ED7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8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82">
            <w:r w:rsidRPr="005C58BC" w:rsidDel="005C58BC">
              <w:rPr>
                <w:noProof/>
                <w:rPrChange w:author="Srikanth Subramanian" w:date="2023-06-08T13:36:00Z" w:id="483">
                  <w:rPr>
                    <w:rStyle w:val="Hyperlink"/>
                    <w:noProof/>
                  </w:rPr>
                </w:rPrChange>
              </w:rPr>
              <w:delText>7.1.2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84">
                  <w:rPr>
                    <w:rStyle w:val="Hyperlink"/>
                    <w:noProof/>
                  </w:rPr>
                </w:rPrChange>
              </w:rPr>
              <w:delText>Table: Section Template Element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26</w:delText>
            </w:r>
          </w:del>
        </w:p>
        <w:p w:rsidR="00DF6D3A" w:rsidDel="005C58BC" w:rsidRDefault="00DF6D3A" w14:paraId="34CA0893" w14:textId="67277DF0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48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86">
            <w:r w:rsidRPr="005C58BC" w:rsidDel="005C58BC">
              <w:rPr>
                <w:noProof/>
                <w:rPrChange w:author="Srikanth Subramanian" w:date="2023-06-08T13:36:00Z" w:id="487">
                  <w:rPr>
                    <w:rStyle w:val="Hyperlink"/>
                    <w:noProof/>
                  </w:rPr>
                </w:rPrChange>
              </w:rPr>
              <w:delText>7.2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88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27</w:delText>
            </w:r>
          </w:del>
        </w:p>
        <w:p w:rsidR="00DF6D3A" w:rsidDel="005C58BC" w:rsidRDefault="00DF6D3A" w14:paraId="45B7AFC4" w14:textId="0A5A5CDD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48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90">
            <w:r w:rsidRPr="005C58BC" w:rsidDel="005C58BC">
              <w:rPr>
                <w:noProof/>
                <w:rPrChange w:author="Srikanth Subramanian" w:date="2023-06-08T13:36:00Z" w:id="491">
                  <w:rPr>
                    <w:rStyle w:val="Hyperlink"/>
                    <w:noProof/>
                  </w:rPr>
                </w:rPrChange>
              </w:rPr>
              <w:delText>7.2.1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492">
                  <w:rPr>
                    <w:rStyle w:val="Hyperlink"/>
                    <w:noProof/>
                  </w:rPr>
                </w:rPrChange>
              </w:rPr>
              <w:delText>Render Template Info Endpoint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27</w:delText>
            </w:r>
          </w:del>
        </w:p>
        <w:p w:rsidR="00DF6D3A" w:rsidDel="005C58BC" w:rsidP="00B77CBF" w:rsidRDefault="00DF6D3A" w14:paraId="32DECD2B" w14:textId="5682178C">
          <w:pPr>
            <w:pStyle w:val="TOC1"/>
            <w:rPr>
              <w:del w:author="Srikanth Subramanian" w:date="2023-06-08T13:36:00Z" w:id="49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94">
            <w:r w:rsidRPr="005C58BC" w:rsidDel="005C58BC">
              <w:rPr>
                <w:noProof/>
                <w:highlight w:val="yellow"/>
                <w:rPrChange w:author="Srikanth Subramanian" w:date="2023-06-08T13:36:00Z" w:id="495">
                  <w:rPr>
                    <w:rStyle w:val="Hyperlink"/>
                    <w:noProof/>
                    <w:highlight w:val="yellow"/>
                  </w:rPr>
                </w:rPrChange>
              </w:rPr>
              <w:delText>8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highlight w:val="yellow"/>
                <w:rPrChange w:author="Srikanth Subramanian" w:date="2023-06-08T13:36:00Z" w:id="496">
                  <w:rPr>
                    <w:rStyle w:val="Hyperlink"/>
                    <w:noProof/>
                    <w:highlight w:val="yellow"/>
                  </w:rPr>
                </w:rPrChange>
              </w:rPr>
              <w:delText>(NOT USED NOW) RenderCMS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28</w:delText>
            </w:r>
          </w:del>
        </w:p>
        <w:p w:rsidR="00DF6D3A" w:rsidDel="005C58BC" w:rsidRDefault="00DF6D3A" w14:paraId="2871B1BB" w14:textId="00173972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49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498">
            <w:r w:rsidRPr="005C58BC" w:rsidDel="005C58BC">
              <w:rPr>
                <w:noProof/>
                <w:rPrChange w:author="Srikanth Subramanian" w:date="2023-06-08T13:36:00Z" w:id="499">
                  <w:rPr>
                    <w:rStyle w:val="Hyperlink"/>
                    <w:noProof/>
                  </w:rPr>
                </w:rPrChange>
              </w:rPr>
              <w:delText>8.1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00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28</w:delText>
            </w:r>
          </w:del>
        </w:p>
        <w:p w:rsidR="00DF6D3A" w:rsidDel="005C58BC" w:rsidRDefault="00DF6D3A" w14:paraId="2CBC14DF" w14:textId="1EBBF0F6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0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02">
            <w:r w:rsidRPr="005C58BC" w:rsidDel="005C58BC">
              <w:rPr>
                <w:noProof/>
                <w:rPrChange w:author="Srikanth Subramanian" w:date="2023-06-08T13:36:00Z" w:id="503">
                  <w:rPr>
                    <w:rStyle w:val="Hyperlink"/>
                    <w:noProof/>
                  </w:rPr>
                </w:rPrChange>
              </w:rPr>
              <w:delText>8.1.1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04">
                  <w:rPr>
                    <w:rStyle w:val="Hyperlink"/>
                    <w:noProof/>
                  </w:rPr>
                </w:rPrChange>
              </w:rPr>
              <w:delText>Table: Section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28</w:delText>
            </w:r>
          </w:del>
        </w:p>
        <w:p w:rsidR="00DF6D3A" w:rsidDel="005C58BC" w:rsidRDefault="00DF6D3A" w14:paraId="467982DB" w14:textId="63B0808F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0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06">
            <w:r w:rsidRPr="005C58BC" w:rsidDel="005C58BC">
              <w:rPr>
                <w:noProof/>
                <w:rPrChange w:author="Srikanth Subramanian" w:date="2023-06-08T13:36:00Z" w:id="507">
                  <w:rPr>
                    <w:rStyle w:val="Hyperlink"/>
                    <w:noProof/>
                  </w:rPr>
                </w:rPrChange>
              </w:rPr>
              <w:delText>8.1.2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08">
                  <w:rPr>
                    <w:rStyle w:val="Hyperlink"/>
                    <w:noProof/>
                  </w:rPr>
                </w:rPrChange>
              </w:rPr>
              <w:delText>Table: Section Element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28</w:delText>
            </w:r>
          </w:del>
        </w:p>
        <w:p w:rsidR="00DF6D3A" w:rsidDel="005C58BC" w:rsidRDefault="00DF6D3A" w14:paraId="3E9DEF37" w14:textId="11A95114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0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10">
            <w:r w:rsidRPr="005C58BC" w:rsidDel="005C58BC">
              <w:rPr>
                <w:noProof/>
                <w:rPrChange w:author="Srikanth Subramanian" w:date="2023-06-08T13:36:00Z" w:id="511">
                  <w:rPr>
                    <w:rStyle w:val="Hyperlink"/>
                    <w:noProof/>
                  </w:rPr>
                </w:rPrChange>
              </w:rPr>
              <w:delText>8.1.3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12">
                  <w:rPr>
                    <w:rStyle w:val="Hyperlink"/>
                    <w:noProof/>
                  </w:rPr>
                </w:rPrChange>
              </w:rPr>
              <w:delText>Table: Task Section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29</w:delText>
            </w:r>
          </w:del>
        </w:p>
        <w:p w:rsidR="00DF6D3A" w:rsidDel="005C58BC" w:rsidRDefault="00DF6D3A" w14:paraId="4BEEDAC9" w14:textId="701943A3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51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14">
            <w:r w:rsidRPr="005C58BC" w:rsidDel="005C58BC">
              <w:rPr>
                <w:noProof/>
                <w:rPrChange w:author="Srikanth Subramanian" w:date="2023-06-08T13:36:00Z" w:id="515">
                  <w:rPr>
                    <w:rStyle w:val="Hyperlink"/>
                    <w:noProof/>
                  </w:rPr>
                </w:rPrChange>
              </w:rPr>
              <w:delText>8.2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16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29</w:delText>
            </w:r>
          </w:del>
        </w:p>
        <w:p w:rsidR="00DF6D3A" w:rsidDel="005C58BC" w:rsidRDefault="00DF6D3A" w14:paraId="254C27A3" w14:textId="4A3DB5F4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1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18">
            <w:r w:rsidRPr="005C58BC" w:rsidDel="005C58BC">
              <w:rPr>
                <w:noProof/>
                <w:rPrChange w:author="Srikanth Subramanian" w:date="2023-06-08T13:36:00Z" w:id="519">
                  <w:rPr>
                    <w:rStyle w:val="Hyperlink"/>
                    <w:noProof/>
                  </w:rPr>
                </w:rPrChange>
              </w:rPr>
              <w:delText>8.2.1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20">
                  <w:rPr>
                    <w:rStyle w:val="Hyperlink"/>
                    <w:noProof/>
                  </w:rPr>
                </w:rPrChange>
              </w:rPr>
              <w:delText>Render Task Info Endpoint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29</w:delText>
            </w:r>
          </w:del>
        </w:p>
        <w:p w:rsidR="00DF6D3A" w:rsidDel="005C58BC" w:rsidP="00B77CBF" w:rsidRDefault="00DF6D3A" w14:paraId="75997127" w14:textId="4891B4ED">
          <w:pPr>
            <w:pStyle w:val="TOC1"/>
            <w:rPr>
              <w:del w:author="Srikanth Subramanian" w:date="2023-06-08T13:36:00Z" w:id="52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22">
            <w:r w:rsidRPr="005C58BC" w:rsidDel="005C58BC">
              <w:rPr>
                <w:noProof/>
                <w:rPrChange w:author="Srikanth Subramanian" w:date="2023-06-08T13:36:00Z" w:id="523">
                  <w:rPr>
                    <w:rStyle w:val="Hyperlink"/>
                    <w:noProof/>
                  </w:rPr>
                </w:rPrChange>
              </w:rPr>
              <w:delText>9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24">
                  <w:rPr>
                    <w:rStyle w:val="Hyperlink"/>
                    <w:noProof/>
                  </w:rPr>
                </w:rPrChange>
              </w:rPr>
              <w:delText>Wallet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31</w:delText>
            </w:r>
          </w:del>
        </w:p>
        <w:p w:rsidR="00DF6D3A" w:rsidDel="005C58BC" w:rsidRDefault="00DF6D3A" w14:paraId="1A96D650" w14:textId="2F1E2BFF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52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26">
            <w:r w:rsidRPr="005C58BC" w:rsidDel="005C58BC">
              <w:rPr>
                <w:noProof/>
                <w:rPrChange w:author="Srikanth Subramanian" w:date="2023-06-08T13:36:00Z" w:id="527">
                  <w:rPr>
                    <w:rStyle w:val="Hyperlink"/>
                    <w:noProof/>
                  </w:rPr>
                </w:rPrChange>
              </w:rPr>
              <w:delText>9.1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28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31</w:delText>
            </w:r>
          </w:del>
        </w:p>
        <w:p w:rsidR="00DF6D3A" w:rsidDel="005C58BC" w:rsidRDefault="00DF6D3A" w14:paraId="27A87954" w14:textId="038DC936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2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30">
            <w:r w:rsidRPr="005C58BC" w:rsidDel="005C58BC">
              <w:rPr>
                <w:noProof/>
                <w:rPrChange w:author="Srikanth Subramanian" w:date="2023-06-08T13:36:00Z" w:id="531">
                  <w:rPr>
                    <w:rStyle w:val="Hyperlink"/>
                    <w:noProof/>
                  </w:rPr>
                </w:rPrChange>
              </w:rPr>
              <w:delText>9.1.1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32">
                  <w:rPr>
                    <w:rStyle w:val="Hyperlink"/>
                    <w:noProof/>
                  </w:rPr>
                </w:rPrChange>
              </w:rPr>
              <w:delText>Table: Wallet Type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31</w:delText>
            </w:r>
          </w:del>
        </w:p>
        <w:p w:rsidR="00DF6D3A" w:rsidDel="005C58BC" w:rsidRDefault="00DF6D3A" w14:paraId="05436330" w14:textId="0C7F44B2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3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34">
            <w:r w:rsidRPr="005C58BC" w:rsidDel="005C58BC">
              <w:rPr>
                <w:noProof/>
                <w:rPrChange w:author="Srikanth Subramanian" w:date="2023-06-08T13:36:00Z" w:id="535">
                  <w:rPr>
                    <w:rStyle w:val="Hyperlink"/>
                    <w:noProof/>
                  </w:rPr>
                </w:rPrChange>
              </w:rPr>
              <w:delText>9.1.2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36">
                  <w:rPr>
                    <w:rStyle w:val="Hyperlink"/>
                    <w:noProof/>
                  </w:rPr>
                </w:rPrChange>
              </w:rPr>
              <w:delText>Table: Wallet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31</w:delText>
            </w:r>
          </w:del>
        </w:p>
        <w:p w:rsidR="00DF6D3A" w:rsidDel="005C58BC" w:rsidRDefault="00DF6D3A" w14:paraId="0540C97C" w14:textId="79008A88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3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38">
            <w:r w:rsidRPr="005C58BC" w:rsidDel="005C58BC">
              <w:rPr>
                <w:noProof/>
                <w:rPrChange w:author="Srikanth Subramanian" w:date="2023-06-08T13:36:00Z" w:id="539">
                  <w:rPr>
                    <w:rStyle w:val="Hyperlink"/>
                    <w:noProof/>
                  </w:rPr>
                </w:rPrChange>
              </w:rPr>
              <w:delText>9.1.3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40">
                  <w:rPr>
                    <w:rStyle w:val="Hyperlink"/>
                    <w:noProof/>
                  </w:rPr>
                </w:rPrChange>
              </w:rPr>
              <w:delText>Table: Consumer Wallet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32</w:delText>
            </w:r>
          </w:del>
        </w:p>
        <w:p w:rsidR="00DF6D3A" w:rsidDel="005C58BC" w:rsidRDefault="00DF6D3A" w14:paraId="217E517F" w14:textId="3007D97B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4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42">
            <w:r w:rsidRPr="005C58BC" w:rsidDel="005C58BC">
              <w:rPr>
                <w:noProof/>
                <w:rPrChange w:author="Srikanth Subramanian" w:date="2023-06-08T13:36:00Z" w:id="543">
                  <w:rPr>
                    <w:rStyle w:val="Hyperlink"/>
                    <w:noProof/>
                  </w:rPr>
                </w:rPrChange>
              </w:rPr>
              <w:delText>9.1.4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44">
                  <w:rPr>
                    <w:rStyle w:val="Hyperlink"/>
                    <w:noProof/>
                  </w:rPr>
                </w:rPrChange>
              </w:rPr>
              <w:delText>Table: Transaction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32</w:delText>
            </w:r>
          </w:del>
        </w:p>
        <w:p w:rsidR="00DF6D3A" w:rsidDel="005C58BC" w:rsidRDefault="00DF6D3A" w14:paraId="06093880" w14:textId="5F45485E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4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46">
            <w:r w:rsidRPr="005C58BC" w:rsidDel="005C58BC">
              <w:rPr>
                <w:noProof/>
                <w:rPrChange w:author="Srikanth Subramanian" w:date="2023-06-08T13:36:00Z" w:id="547">
                  <w:rPr>
                    <w:rStyle w:val="Hyperlink"/>
                    <w:noProof/>
                  </w:rPr>
                </w:rPrChange>
              </w:rPr>
              <w:delText>9.1.5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48">
                  <w:rPr>
                    <w:rStyle w:val="Hyperlink"/>
                    <w:noProof/>
                  </w:rPr>
                </w:rPrChange>
              </w:rPr>
              <w:delText>Table: Transaction Detail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33</w:delText>
            </w:r>
          </w:del>
        </w:p>
        <w:p w:rsidR="00DF6D3A" w:rsidDel="005C58BC" w:rsidRDefault="00DF6D3A" w14:paraId="2AC9454B" w14:textId="7940961E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54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50">
            <w:r w:rsidRPr="005C58BC" w:rsidDel="005C58BC">
              <w:rPr>
                <w:noProof/>
                <w:rPrChange w:author="Srikanth Subramanian" w:date="2023-06-08T13:36:00Z" w:id="551">
                  <w:rPr>
                    <w:rStyle w:val="Hyperlink"/>
                    <w:noProof/>
                  </w:rPr>
                </w:rPrChange>
              </w:rPr>
              <w:delText>9.2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52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34</w:delText>
            </w:r>
          </w:del>
        </w:p>
        <w:p w:rsidR="00DF6D3A" w:rsidDel="005C58BC" w:rsidRDefault="00DF6D3A" w14:paraId="067409F8" w14:textId="7E74F661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5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54">
            <w:r w:rsidRPr="005C58BC" w:rsidDel="005C58BC">
              <w:rPr>
                <w:noProof/>
                <w:rPrChange w:author="Srikanth Subramanian" w:date="2023-06-08T13:36:00Z" w:id="555">
                  <w:rPr>
                    <w:rStyle w:val="Hyperlink"/>
                    <w:noProof/>
                  </w:rPr>
                </w:rPrChange>
              </w:rPr>
              <w:delText>9.2.1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56">
                  <w:rPr>
                    <w:rStyle w:val="Hyperlink"/>
                    <w:noProof/>
                  </w:rPr>
                </w:rPrChange>
              </w:rPr>
              <w:delText>Wallet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34</w:delText>
            </w:r>
          </w:del>
        </w:p>
        <w:p w:rsidR="00DF6D3A" w:rsidDel="005C58BC" w:rsidRDefault="00DF6D3A" w14:paraId="2CAF19A8" w14:textId="53D0F849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5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58">
            <w:r w:rsidRPr="005C58BC" w:rsidDel="005C58BC">
              <w:rPr>
                <w:noProof/>
                <w:rPrChange w:author="Srikanth Subramanian" w:date="2023-06-08T13:36:00Z" w:id="559">
                  <w:rPr>
                    <w:rStyle w:val="Hyperlink"/>
                    <w:noProof/>
                  </w:rPr>
                </w:rPrChange>
              </w:rPr>
              <w:delText>9.2.2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60">
                  <w:rPr>
                    <w:rStyle w:val="Hyperlink"/>
                    <w:noProof/>
                  </w:rPr>
                </w:rPrChange>
              </w:rPr>
              <w:delText>Consumer Wallet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35</w:delText>
            </w:r>
          </w:del>
        </w:p>
        <w:p w:rsidR="00DF6D3A" w:rsidDel="005C58BC" w:rsidRDefault="00DF6D3A" w14:paraId="5477FC1A" w14:textId="2BB3F55F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6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62">
            <w:r w:rsidRPr="005C58BC" w:rsidDel="005C58BC">
              <w:rPr>
                <w:noProof/>
                <w:rPrChange w:author="Srikanth Subramanian" w:date="2023-06-08T13:36:00Z" w:id="563">
                  <w:rPr>
                    <w:rStyle w:val="Hyperlink"/>
                    <w:noProof/>
                  </w:rPr>
                </w:rPrChange>
              </w:rPr>
              <w:delText>9.2.3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64">
                  <w:rPr>
                    <w:rStyle w:val="Hyperlink"/>
                    <w:noProof/>
                  </w:rPr>
                </w:rPrChange>
              </w:rPr>
              <w:delText>Transaction Endpoints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36</w:delText>
            </w:r>
          </w:del>
        </w:p>
        <w:p w:rsidR="00DF6D3A" w:rsidDel="005C58BC" w:rsidP="00B77CBF" w:rsidRDefault="00DF6D3A" w14:paraId="1A0F4285" w14:textId="0E88BD5D">
          <w:pPr>
            <w:pStyle w:val="TOC1"/>
            <w:rPr>
              <w:del w:author="Srikanth Subramanian" w:date="2023-06-08T13:36:00Z" w:id="56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66">
            <w:r w:rsidRPr="005C58BC" w:rsidDel="005C58BC">
              <w:rPr>
                <w:noProof/>
                <w:rPrChange w:author="Srikanth Subramanian" w:date="2023-06-08T13:36:00Z" w:id="567">
                  <w:rPr>
                    <w:rStyle w:val="Hyperlink"/>
                    <w:noProof/>
                  </w:rPr>
                </w:rPrChange>
              </w:rPr>
              <w:delText>10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68">
                  <w:rPr>
                    <w:rStyle w:val="Hyperlink"/>
                    <w:noProof/>
                  </w:rPr>
                </w:rPrChange>
              </w:rPr>
              <w:delText>Cohort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38</w:delText>
            </w:r>
          </w:del>
        </w:p>
        <w:p w:rsidR="00DF6D3A" w:rsidDel="005C58BC" w:rsidRDefault="00DF6D3A" w14:paraId="5677B052" w14:textId="5FF07EAC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56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70">
            <w:r w:rsidRPr="005C58BC" w:rsidDel="005C58BC">
              <w:rPr>
                <w:noProof/>
                <w:rPrChange w:author="Srikanth Subramanian" w:date="2023-06-08T13:36:00Z" w:id="571">
                  <w:rPr>
                    <w:rStyle w:val="Hyperlink"/>
                    <w:noProof/>
                  </w:rPr>
                </w:rPrChange>
              </w:rPr>
              <w:delText>10.1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72">
                  <w:rPr>
                    <w:rStyle w:val="Hyperlink"/>
                    <w:noProof/>
                  </w:rPr>
                </w:rPrChange>
              </w:rPr>
              <w:delText>Data Model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38</w:delText>
            </w:r>
          </w:del>
        </w:p>
        <w:p w:rsidR="00DF6D3A" w:rsidDel="005C58BC" w:rsidRDefault="00DF6D3A" w14:paraId="48B428FC" w14:textId="3AF4FD6D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7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74">
            <w:r w:rsidRPr="005C58BC" w:rsidDel="005C58BC">
              <w:rPr>
                <w:noProof/>
                <w:rPrChange w:author="Srikanth Subramanian" w:date="2023-06-08T13:36:00Z" w:id="575">
                  <w:rPr>
                    <w:rStyle w:val="Hyperlink"/>
                    <w:noProof/>
                  </w:rPr>
                </w:rPrChange>
              </w:rPr>
              <w:delText>10.1.1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76">
                  <w:rPr>
                    <w:rStyle w:val="Hyperlink"/>
                    <w:noProof/>
                  </w:rPr>
                </w:rPrChange>
              </w:rPr>
              <w:delText>Table: Cohort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38</w:delText>
            </w:r>
          </w:del>
        </w:p>
        <w:p w:rsidR="00DF6D3A" w:rsidDel="005C58BC" w:rsidRDefault="00DF6D3A" w14:paraId="4295144D" w14:textId="6F24D207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7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78">
            <w:r w:rsidRPr="005C58BC" w:rsidDel="005C58BC">
              <w:rPr>
                <w:noProof/>
                <w:rPrChange w:author="Srikanth Subramanian" w:date="2023-06-08T13:36:00Z" w:id="579">
                  <w:rPr>
                    <w:rStyle w:val="Hyperlink"/>
                    <w:noProof/>
                  </w:rPr>
                </w:rPrChange>
              </w:rPr>
              <w:delText>10.1.2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80">
                  <w:rPr>
                    <w:rStyle w:val="Hyperlink"/>
                    <w:noProof/>
                  </w:rPr>
                </w:rPrChange>
              </w:rPr>
              <w:delText>Table: Consumer Cohort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38</w:delText>
            </w:r>
          </w:del>
        </w:p>
        <w:p w:rsidR="00DF6D3A" w:rsidDel="005C58BC" w:rsidRDefault="00DF6D3A" w14:paraId="6C38B61F" w14:textId="2EB6DC91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8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82">
            <w:r w:rsidRPr="005C58BC" w:rsidDel="005C58BC">
              <w:rPr>
                <w:noProof/>
                <w:rPrChange w:author="Srikanth Subramanian" w:date="2023-06-08T13:36:00Z" w:id="583">
                  <w:rPr>
                    <w:rStyle w:val="Hyperlink"/>
                    <w:noProof/>
                  </w:rPr>
                </w:rPrChange>
              </w:rPr>
              <w:delText>10.1.3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84">
                  <w:rPr>
                    <w:rStyle w:val="Hyperlink"/>
                    <w:noProof/>
                  </w:rPr>
                </w:rPrChange>
              </w:rPr>
              <w:delText>Table: Cohort Task Reward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38</w:delText>
            </w:r>
          </w:del>
        </w:p>
        <w:p w:rsidR="00DF6D3A" w:rsidDel="005C58BC" w:rsidRDefault="00DF6D3A" w14:paraId="56AFAF88" w14:textId="0BD797C7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58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86">
            <w:r w:rsidRPr="005C58BC" w:rsidDel="005C58BC">
              <w:rPr>
                <w:noProof/>
                <w:rPrChange w:author="Srikanth Subramanian" w:date="2023-06-08T13:36:00Z" w:id="587">
                  <w:rPr>
                    <w:rStyle w:val="Hyperlink"/>
                    <w:noProof/>
                  </w:rPr>
                </w:rPrChange>
              </w:rPr>
              <w:delText>10.2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88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39</w:delText>
            </w:r>
          </w:del>
        </w:p>
        <w:p w:rsidR="00DF6D3A" w:rsidDel="005C58BC" w:rsidP="00B77CBF" w:rsidRDefault="00DF6D3A" w14:paraId="2CEDE061" w14:textId="7C4AE2A2">
          <w:pPr>
            <w:pStyle w:val="TOC1"/>
            <w:rPr>
              <w:del w:author="Srikanth Subramanian" w:date="2023-06-08T13:36:00Z" w:id="58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90">
            <w:r w:rsidRPr="005C58BC" w:rsidDel="005C58BC">
              <w:rPr>
                <w:noProof/>
                <w:rPrChange w:author="Srikanth Subramanian" w:date="2023-06-08T13:36:00Z" w:id="591">
                  <w:rPr>
                    <w:rStyle w:val="Hyperlink"/>
                    <w:noProof/>
                  </w:rPr>
                </w:rPrChange>
              </w:rPr>
              <w:delText>11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92">
                  <w:rPr>
                    <w:rStyle w:val="Hyperlink"/>
                    <w:noProof/>
                  </w:rPr>
                </w:rPrChange>
              </w:rPr>
              <w:delText>BFF Microservice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40</w:delText>
            </w:r>
          </w:del>
        </w:p>
        <w:p w:rsidR="00DF6D3A" w:rsidDel="005C58BC" w:rsidRDefault="00DF6D3A" w14:paraId="3CC5B943" w14:textId="2096808B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59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94">
            <w:r w:rsidRPr="005C58BC" w:rsidDel="005C58BC">
              <w:rPr>
                <w:noProof/>
                <w:rPrChange w:author="Srikanth Subramanian" w:date="2023-06-08T13:36:00Z" w:id="595">
                  <w:rPr>
                    <w:rStyle w:val="Hyperlink"/>
                    <w:noProof/>
                  </w:rPr>
                </w:rPrChange>
              </w:rPr>
              <w:delText>11.1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596">
                  <w:rPr>
                    <w:rStyle w:val="Hyperlink"/>
                    <w:noProof/>
                  </w:rPr>
                </w:rPrChange>
              </w:rPr>
              <w:delText>API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40</w:delText>
            </w:r>
          </w:del>
        </w:p>
        <w:p w:rsidR="00DF6D3A" w:rsidDel="005C58BC" w:rsidRDefault="00DF6D3A" w14:paraId="086118E2" w14:textId="18050A27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59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598">
            <w:r w:rsidRPr="005C58BC" w:rsidDel="005C58BC">
              <w:rPr>
                <w:noProof/>
                <w:rPrChange w:author="Srikanth Subramanian" w:date="2023-06-08T13:36:00Z" w:id="599">
                  <w:rPr>
                    <w:rStyle w:val="Hyperlink"/>
                    <w:noProof/>
                  </w:rPr>
                </w:rPrChange>
              </w:rPr>
              <w:delText>11.1.1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00">
                  <w:rPr>
                    <w:rStyle w:val="Hyperlink"/>
                    <w:noProof/>
                  </w:rPr>
                </w:rPrChange>
              </w:rPr>
              <w:delText>GET Consumer Summary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40</w:delText>
            </w:r>
          </w:del>
        </w:p>
        <w:p w:rsidR="00DF6D3A" w:rsidDel="005C58BC" w:rsidRDefault="00DF6D3A" w14:paraId="10044BE7" w14:textId="78C5CD3B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60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02">
            <w:r w:rsidRPr="005C58BC" w:rsidDel="005C58BC">
              <w:rPr>
                <w:noProof/>
                <w:rPrChange w:author="Srikanth Subramanian" w:date="2023-06-08T13:36:00Z" w:id="603">
                  <w:rPr>
                    <w:rStyle w:val="Hyperlink"/>
                    <w:noProof/>
                  </w:rPr>
                </w:rPrChange>
              </w:rPr>
              <w:delText>11.1.2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04">
                  <w:rPr>
                    <w:rStyle w:val="Hyperlink"/>
                    <w:noProof/>
                  </w:rPr>
                </w:rPrChange>
              </w:rPr>
              <w:delText>GET Consumer Task List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41</w:delText>
            </w:r>
          </w:del>
        </w:p>
        <w:p w:rsidR="00DF6D3A" w:rsidDel="005C58BC" w:rsidRDefault="00DF6D3A" w14:paraId="0FE0A06E" w14:textId="0C13EE02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60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06">
            <w:r w:rsidRPr="005C58BC" w:rsidDel="005C58BC">
              <w:rPr>
                <w:noProof/>
                <w:rPrChange w:author="Srikanth Subramanian" w:date="2023-06-08T13:36:00Z" w:id="607">
                  <w:rPr>
                    <w:rStyle w:val="Hyperlink"/>
                    <w:noProof/>
                  </w:rPr>
                </w:rPrChange>
              </w:rPr>
              <w:delText>11.1.3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08">
                  <w:rPr>
                    <w:rStyle w:val="Hyperlink"/>
                    <w:noProof/>
                  </w:rPr>
                </w:rPrChange>
              </w:rPr>
              <w:delText>GET Task Render Info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41</w:delText>
            </w:r>
          </w:del>
        </w:p>
        <w:p w:rsidR="00DF6D3A" w:rsidDel="005C58BC" w:rsidRDefault="00DF6D3A" w14:paraId="377768B0" w14:textId="3C33FC0B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60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10">
            <w:r w:rsidRPr="005C58BC" w:rsidDel="005C58BC">
              <w:rPr>
                <w:noProof/>
                <w:rPrChange w:author="Srikanth Subramanian" w:date="2023-06-08T13:36:00Z" w:id="611">
                  <w:rPr>
                    <w:rStyle w:val="Hyperlink"/>
                    <w:noProof/>
                  </w:rPr>
                </w:rPrChange>
              </w:rPr>
              <w:delText>11.1.4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12">
                  <w:rPr>
                    <w:rStyle w:val="Hyperlink"/>
                    <w:noProof/>
                  </w:rPr>
                </w:rPrChange>
              </w:rPr>
              <w:delText>GET Consumer Transaction List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41</w:delText>
            </w:r>
          </w:del>
        </w:p>
        <w:p w:rsidR="00DF6D3A" w:rsidDel="005C58BC" w:rsidRDefault="00DF6D3A" w14:paraId="7AF801C6" w14:textId="7C7369E1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61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14">
            <w:r w:rsidRPr="005C58BC" w:rsidDel="005C58BC">
              <w:rPr>
                <w:noProof/>
                <w:rPrChange w:author="Srikanth Subramanian" w:date="2023-06-08T13:36:00Z" w:id="615">
                  <w:rPr>
                    <w:rStyle w:val="Hyperlink"/>
                    <w:noProof/>
                  </w:rPr>
                </w:rPrChange>
              </w:rPr>
              <w:delText>11.1.5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16">
                  <w:rPr>
                    <w:rStyle w:val="Hyperlink"/>
                    <w:noProof/>
                  </w:rPr>
                </w:rPrChange>
              </w:rPr>
              <w:delText>POST Redeem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41</w:delText>
            </w:r>
          </w:del>
        </w:p>
        <w:p w:rsidR="00DF6D3A" w:rsidDel="005C58BC" w:rsidRDefault="00DF6D3A" w14:paraId="176900F8" w14:textId="0D9027CA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61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18">
            <w:r w:rsidRPr="005C58BC" w:rsidDel="005C58BC">
              <w:rPr>
                <w:noProof/>
                <w:rPrChange w:author="Srikanth Subramanian" w:date="2023-06-08T13:36:00Z" w:id="619">
                  <w:rPr>
                    <w:rStyle w:val="Hyperlink"/>
                    <w:noProof/>
                  </w:rPr>
                </w:rPrChange>
              </w:rPr>
              <w:delText>11.1.6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20">
                  <w:rPr>
                    <w:rStyle w:val="Hyperlink"/>
                    <w:noProof/>
                  </w:rPr>
                </w:rPrChange>
              </w:rPr>
              <w:delText>POST Consumer Task Enroll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41</w:delText>
            </w:r>
          </w:del>
        </w:p>
        <w:p w:rsidR="00DF6D3A" w:rsidDel="005C58BC" w:rsidRDefault="00DF6D3A" w14:paraId="3256DD45" w14:textId="3CA1EA54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62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22">
            <w:r w:rsidRPr="005C58BC" w:rsidDel="005C58BC">
              <w:rPr>
                <w:noProof/>
                <w:rPrChange w:author="Srikanth Subramanian" w:date="2023-06-08T13:36:00Z" w:id="623">
                  <w:rPr>
                    <w:rStyle w:val="Hyperlink"/>
                    <w:noProof/>
                  </w:rPr>
                </w:rPrChange>
              </w:rPr>
              <w:delText>11.1.7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24">
                  <w:rPr>
                    <w:rStyle w:val="Hyperlink"/>
                    <w:noProof/>
                  </w:rPr>
                </w:rPrChange>
              </w:rPr>
              <w:delText>POST Consumer Task Update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41</w:delText>
            </w:r>
          </w:del>
        </w:p>
        <w:p w:rsidR="00DF6D3A" w:rsidDel="005C58BC" w:rsidP="00B77CBF" w:rsidRDefault="00DF6D3A" w14:paraId="49737C3A" w14:textId="7688B648">
          <w:pPr>
            <w:pStyle w:val="TOC1"/>
            <w:rPr>
              <w:del w:author="Srikanth Subramanian" w:date="2023-06-08T13:36:00Z" w:id="62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26">
            <w:r w:rsidRPr="005C58BC" w:rsidDel="005C58BC">
              <w:rPr>
                <w:noProof/>
                <w:rPrChange w:author="Srikanth Subramanian" w:date="2023-06-08T13:36:00Z" w:id="627">
                  <w:rPr>
                    <w:rStyle w:val="Hyperlink"/>
                    <w:noProof/>
                  </w:rPr>
                </w:rPrChange>
              </w:rPr>
              <w:delText>12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28">
                  <w:rPr>
                    <w:rStyle w:val="Hyperlink"/>
                    <w:noProof/>
                  </w:rPr>
                </w:rPrChange>
              </w:rPr>
              <w:delText>UI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43</w:delText>
            </w:r>
          </w:del>
        </w:p>
        <w:p w:rsidR="00DF6D3A" w:rsidDel="005C58BC" w:rsidRDefault="00DF6D3A" w14:paraId="6E71A6F1" w14:textId="15B1DACD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2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30">
            <w:r w:rsidRPr="005C58BC" w:rsidDel="005C58BC">
              <w:rPr>
                <w:noProof/>
                <w:rPrChange w:author="Srikanth Subramanian" w:date="2023-06-08T13:36:00Z" w:id="631">
                  <w:rPr>
                    <w:rStyle w:val="Hyperlink"/>
                    <w:noProof/>
                  </w:rPr>
                </w:rPrChange>
              </w:rPr>
              <w:delText>12.1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32">
                  <w:rPr>
                    <w:rStyle w:val="Hyperlink"/>
                    <w:noProof/>
                  </w:rPr>
                </w:rPrChange>
              </w:rPr>
              <w:delText>App Namespace Repo and Folders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43</w:delText>
            </w:r>
          </w:del>
        </w:p>
        <w:p w:rsidR="00DF6D3A" w:rsidDel="005C58BC" w:rsidRDefault="00DF6D3A" w14:paraId="191E5EA5" w14:textId="008C6DE2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3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34">
            <w:r w:rsidRPr="005C58BC" w:rsidDel="005C58BC">
              <w:rPr>
                <w:noProof/>
                <w:rPrChange w:author="Srikanth Subramanian" w:date="2023-06-08T13:36:00Z" w:id="635">
                  <w:rPr>
                    <w:rStyle w:val="Hyperlink"/>
                    <w:noProof/>
                  </w:rPr>
                </w:rPrChange>
              </w:rPr>
              <w:delText>12.2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36">
                  <w:rPr>
                    <w:rStyle w:val="Hyperlink"/>
                    <w:noProof/>
                  </w:rPr>
                </w:rPrChange>
              </w:rPr>
              <w:delText>Home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44</w:delText>
            </w:r>
          </w:del>
        </w:p>
        <w:p w:rsidR="00DF6D3A" w:rsidDel="005C58BC" w:rsidRDefault="00DF6D3A" w14:paraId="3D21936B" w14:textId="7ECF314C">
          <w:pPr>
            <w:pStyle w:val="TOC3"/>
            <w:tabs>
              <w:tab w:val="left" w:pos="1320"/>
              <w:tab w:val="right" w:leader="dot" w:pos="9016"/>
            </w:tabs>
            <w:rPr>
              <w:del w:author="Srikanth Subramanian" w:date="2023-06-08T13:36:00Z" w:id="63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38">
            <w:r w:rsidRPr="005C58BC" w:rsidDel="005C58BC">
              <w:rPr>
                <w:noProof/>
                <w:rPrChange w:author="Srikanth Subramanian" w:date="2023-06-08T13:36:00Z" w:id="639">
                  <w:rPr>
                    <w:rStyle w:val="Hyperlink"/>
                    <w:noProof/>
                  </w:rPr>
                </w:rPrChange>
              </w:rPr>
              <w:delText>12.2.1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40">
                  <w:rPr>
                    <w:rStyle w:val="Hyperlink"/>
                    <w:noProof/>
                  </w:rPr>
                </w:rPrChange>
              </w:rPr>
              <w:delText>Components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45</w:delText>
            </w:r>
          </w:del>
        </w:p>
        <w:p w:rsidR="00DF6D3A" w:rsidDel="005C58BC" w:rsidRDefault="00DF6D3A" w14:paraId="4C21418B" w14:textId="6E2A864E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4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42">
            <w:r w:rsidRPr="005C58BC" w:rsidDel="005C58BC">
              <w:rPr>
                <w:noProof/>
                <w:rPrChange w:author="Srikanth Subramanian" w:date="2023-06-08T13:36:00Z" w:id="643">
                  <w:rPr>
                    <w:rStyle w:val="Hyperlink"/>
                    <w:noProof/>
                  </w:rPr>
                </w:rPrChange>
              </w:rPr>
              <w:delText>12.3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44">
                  <w:rPr>
                    <w:rStyle w:val="Hyperlink"/>
                    <w:noProof/>
                  </w:rPr>
                </w:rPrChange>
              </w:rPr>
              <w:delText>Launch Page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45</w:delText>
            </w:r>
          </w:del>
        </w:p>
        <w:p w:rsidR="00DF6D3A" w:rsidDel="005C58BC" w:rsidRDefault="00DF6D3A" w14:paraId="32DC4AE3" w14:textId="32B2C220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4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46">
            <w:r w:rsidRPr="005C58BC" w:rsidDel="005C58BC">
              <w:rPr>
                <w:noProof/>
                <w:rPrChange w:author="Srikanth Subramanian" w:date="2023-06-08T13:36:00Z" w:id="647">
                  <w:rPr>
                    <w:rStyle w:val="Hyperlink"/>
                    <w:noProof/>
                  </w:rPr>
                </w:rPrChange>
              </w:rPr>
              <w:delText>12.4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48">
                  <w:rPr>
                    <w:rStyle w:val="Hyperlink"/>
                    <w:noProof/>
                  </w:rPr>
                </w:rPrChange>
              </w:rPr>
              <w:delText>Task/Activity Page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46</w:delText>
            </w:r>
          </w:del>
        </w:p>
        <w:p w:rsidR="00DF6D3A" w:rsidDel="005C58BC" w:rsidRDefault="00DF6D3A" w14:paraId="4831B4B1" w14:textId="05A057E3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49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50">
            <w:r w:rsidRPr="005C58BC" w:rsidDel="005C58BC">
              <w:rPr>
                <w:noProof/>
                <w:rPrChange w:author="Srikanth Subramanian" w:date="2023-06-08T13:36:00Z" w:id="651">
                  <w:rPr>
                    <w:rStyle w:val="Hyperlink"/>
                    <w:noProof/>
                  </w:rPr>
                </w:rPrChange>
              </w:rPr>
              <w:delText>12.5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52">
                  <w:rPr>
                    <w:rStyle w:val="Hyperlink"/>
                    <w:noProof/>
                  </w:rPr>
                </w:rPrChange>
              </w:rPr>
              <w:delText>Task/Activity List Page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46</w:delText>
            </w:r>
          </w:del>
        </w:p>
        <w:p w:rsidR="00DF6D3A" w:rsidDel="005C58BC" w:rsidRDefault="00DF6D3A" w14:paraId="35EDB60E" w14:textId="32E84AC0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53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54">
            <w:r w:rsidRPr="005C58BC" w:rsidDel="005C58BC">
              <w:rPr>
                <w:noProof/>
                <w:rPrChange w:author="Srikanth Subramanian" w:date="2023-06-08T13:36:00Z" w:id="655">
                  <w:rPr>
                    <w:rStyle w:val="Hyperlink"/>
                    <w:noProof/>
                  </w:rPr>
                </w:rPrChange>
              </w:rPr>
              <w:delText>12.6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56">
                  <w:rPr>
                    <w:rStyle w:val="Hyperlink"/>
                    <w:noProof/>
                  </w:rPr>
                </w:rPrChange>
              </w:rPr>
              <w:delText>Transaction List Page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46</w:delText>
            </w:r>
          </w:del>
        </w:p>
        <w:p w:rsidR="00DF6D3A" w:rsidDel="005C58BC" w:rsidRDefault="00DF6D3A" w14:paraId="7B6E030F" w14:textId="3078CC8F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57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58">
            <w:r w:rsidRPr="005C58BC" w:rsidDel="005C58BC">
              <w:rPr>
                <w:noProof/>
                <w:rPrChange w:author="Srikanth Subramanian" w:date="2023-06-08T13:36:00Z" w:id="659">
                  <w:rPr>
                    <w:rStyle w:val="Hyperlink"/>
                    <w:noProof/>
                  </w:rPr>
                </w:rPrChange>
              </w:rPr>
              <w:delText>12.7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60">
                  <w:rPr>
                    <w:rStyle w:val="Hyperlink"/>
                    <w:noProof/>
                  </w:rPr>
                </w:rPrChange>
              </w:rPr>
              <w:delText>Redeem Flow Start Page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46</w:delText>
            </w:r>
          </w:del>
        </w:p>
        <w:p w:rsidR="00DF6D3A" w:rsidDel="005C58BC" w:rsidP="00B77CBF" w:rsidRDefault="00DF6D3A" w14:paraId="46785DB2" w14:textId="580EC367">
          <w:pPr>
            <w:pStyle w:val="TOC1"/>
            <w:rPr>
              <w:del w:author="Srikanth Subramanian" w:date="2023-06-08T13:36:00Z" w:id="661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62">
            <w:r w:rsidRPr="005C58BC" w:rsidDel="005C58BC">
              <w:rPr>
                <w:noProof/>
                <w:rPrChange w:author="Srikanth Subramanian" w:date="2023-06-08T13:36:00Z" w:id="663">
                  <w:rPr>
                    <w:rStyle w:val="Hyperlink"/>
                    <w:noProof/>
                  </w:rPr>
                </w:rPrChange>
              </w:rPr>
              <w:delText>13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64">
                  <w:rPr>
                    <w:rStyle w:val="Hyperlink"/>
                    <w:noProof/>
                  </w:rPr>
                </w:rPrChange>
              </w:rPr>
              <w:delText>Object Naming Conventions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46</w:delText>
            </w:r>
          </w:del>
        </w:p>
        <w:p w:rsidR="00DF6D3A" w:rsidDel="005C58BC" w:rsidRDefault="00DF6D3A" w14:paraId="12AF4A43" w14:textId="4DB5846C">
          <w:pPr>
            <w:pStyle w:val="TOC2"/>
            <w:tabs>
              <w:tab w:val="left" w:pos="880"/>
              <w:tab w:val="right" w:leader="dot" w:pos="9016"/>
            </w:tabs>
            <w:rPr>
              <w:del w:author="Srikanth Subramanian" w:date="2023-06-08T13:36:00Z" w:id="665"/>
              <w:rFonts w:eastAsiaTheme="minorEastAsia"/>
              <w:noProof/>
              <w:kern w:val="2"/>
              <w14:ligatures w14:val="standardContextual"/>
            </w:rPr>
          </w:pPr>
          <w:del w:author="Srikanth Subramanian" w:date="2023-06-08T13:36:00Z" w:id="666">
            <w:r w:rsidRPr="005C58BC" w:rsidDel="005C58BC">
              <w:rPr>
                <w:noProof/>
                <w:rPrChange w:author="Srikanth Subramanian" w:date="2023-06-08T13:36:00Z" w:id="667">
                  <w:rPr>
                    <w:rStyle w:val="Hyperlink"/>
                    <w:noProof/>
                  </w:rPr>
                </w:rPrChange>
              </w:rPr>
              <w:delText>13.1</w:delText>
            </w:r>
            <w:r w:rsidDel="005C58B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C58BC" w:rsidDel="005C58BC">
              <w:rPr>
                <w:noProof/>
                <w:rPrChange w:author="Srikanth Subramanian" w:date="2023-06-08T13:36:00Z" w:id="668">
                  <w:rPr>
                    <w:rStyle w:val="Hyperlink"/>
                    <w:noProof/>
                  </w:rPr>
                </w:rPrChange>
              </w:rPr>
              <w:delText>Codes in DB</w:delText>
            </w:r>
            <w:r w:rsidDel="005C58BC">
              <w:rPr>
                <w:noProof/>
                <w:webHidden/>
              </w:rPr>
              <w:tab/>
            </w:r>
            <w:r w:rsidDel="005C58BC">
              <w:rPr>
                <w:noProof/>
                <w:webHidden/>
              </w:rPr>
              <w:delText>46</w:delText>
            </w:r>
          </w:del>
        </w:p>
        <w:p w:rsidR="000B69B5" w:rsidRDefault="000B69B5" w14:paraId="3144BF40" w14:textId="311A4CDB">
          <w:r>
            <w:rPr>
              <w:b/>
              <w:bCs/>
              <w:noProof/>
            </w:rPr>
            <w:fldChar w:fldCharType="end"/>
          </w:r>
        </w:p>
      </w:sdtContent>
    </w:sdt>
    <w:p w:rsidR="005E372A" w:rsidRDefault="005E372A" w14:paraId="49ACDFC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2740" w:rsidP="00974653" w:rsidRDefault="000C2740" w14:paraId="279F430D" w14:textId="3F83259A">
      <w:pPr>
        <w:pStyle w:val="Heading1"/>
        <w:numPr>
          <w:ilvl w:val="0"/>
          <w:numId w:val="0"/>
        </w:numPr>
        <w:ind w:left="432" w:hanging="432"/>
      </w:pPr>
      <w:bookmarkStart w:name="_Toc137123809" w:id="669"/>
      <w:r>
        <w:lastRenderedPageBreak/>
        <w:t>Terminology &amp; Concepts</w:t>
      </w:r>
      <w:bookmarkEnd w:id="669"/>
    </w:p>
    <w:tbl>
      <w:tblPr>
        <w:tblStyle w:val="GridTable4-Accent1"/>
        <w:tblW w:w="8995" w:type="dxa"/>
        <w:tblLook w:val="04A0" w:firstRow="1" w:lastRow="0" w:firstColumn="1" w:lastColumn="0" w:noHBand="0" w:noVBand="1"/>
      </w:tblPr>
      <w:tblGrid>
        <w:gridCol w:w="1345"/>
        <w:gridCol w:w="3780"/>
        <w:gridCol w:w="3870"/>
      </w:tblGrid>
      <w:tr w:rsidR="000C2740" w:rsidTr="000457A5" w14:paraId="1C7B08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C2740" w:rsidP="000C2740" w:rsidRDefault="000C2740" w14:paraId="2D7BC388" w14:textId="443C797B">
            <w:r>
              <w:t>Term</w:t>
            </w:r>
          </w:p>
        </w:tc>
        <w:tc>
          <w:tcPr>
            <w:tcW w:w="3780" w:type="dxa"/>
          </w:tcPr>
          <w:p w:rsidR="000C2740" w:rsidP="000C2740" w:rsidRDefault="000C2740" w14:paraId="000916E5" w14:textId="12409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Synonyms</w:t>
            </w:r>
          </w:p>
        </w:tc>
        <w:tc>
          <w:tcPr>
            <w:tcW w:w="3870" w:type="dxa"/>
          </w:tcPr>
          <w:p w:rsidR="000C2740" w:rsidP="000C2740" w:rsidRDefault="000C2740" w14:paraId="77C0048A" w14:textId="3830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43F88" w:rsidTr="00AC3AFD" w14:paraId="43331C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43F88" w:rsidP="00AC3AFD" w:rsidRDefault="00E43F88" w14:paraId="58C8F8BC" w14:textId="77777777">
            <w:r>
              <w:t>Helios</w:t>
            </w:r>
          </w:p>
        </w:tc>
        <w:tc>
          <w:tcPr>
            <w:tcW w:w="3780" w:type="dxa"/>
          </w:tcPr>
          <w:p w:rsidR="00E43F88" w:rsidP="00AC3AFD" w:rsidRDefault="0067471F" w14:paraId="30FB3358" w14:textId="0972A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Sunny Rewards </w:t>
            </w:r>
            <w:r w:rsidR="00E43F88">
              <w:t>Application &amp; Platform code name</w:t>
            </w:r>
          </w:p>
        </w:tc>
        <w:tc>
          <w:tcPr>
            <w:tcW w:w="3870" w:type="dxa"/>
          </w:tcPr>
          <w:p w:rsidR="00E43F88" w:rsidP="00AC3AFD" w:rsidRDefault="00E43F88" w14:paraId="2FED71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740" w:rsidTr="000457A5" w14:paraId="64D7DF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C2740" w:rsidP="000C2740" w:rsidRDefault="00DA4F14" w14:paraId="3704491D" w14:textId="12FD7A20">
            <w:r>
              <w:t>API</w:t>
            </w:r>
          </w:p>
        </w:tc>
        <w:tc>
          <w:tcPr>
            <w:tcW w:w="3780" w:type="dxa"/>
          </w:tcPr>
          <w:p w:rsidR="000C2740" w:rsidP="000C2740" w:rsidRDefault="00DA4F14" w14:paraId="3A75BE58" w14:textId="2142E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programming interface</w:t>
            </w:r>
          </w:p>
        </w:tc>
        <w:tc>
          <w:tcPr>
            <w:tcW w:w="3870" w:type="dxa"/>
          </w:tcPr>
          <w:p w:rsidR="000C2740" w:rsidP="000C2740" w:rsidRDefault="000C2740" w14:paraId="52140385" w14:textId="40310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F14" w:rsidTr="000457A5" w14:paraId="2E608B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0C2740" w:rsidRDefault="00DA4F14" w14:paraId="64008B8F" w14:textId="70B30A99">
            <w:r>
              <w:t>DLL</w:t>
            </w:r>
          </w:p>
        </w:tc>
        <w:tc>
          <w:tcPr>
            <w:tcW w:w="3780" w:type="dxa"/>
          </w:tcPr>
          <w:p w:rsidR="00DA4F14" w:rsidP="000C2740" w:rsidRDefault="00DA4F14" w14:paraId="03F6DCAC" w14:textId="1FAA9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Dynamically Linked Library</w:t>
            </w:r>
          </w:p>
        </w:tc>
        <w:tc>
          <w:tcPr>
            <w:tcW w:w="3870" w:type="dxa"/>
          </w:tcPr>
          <w:p w:rsidR="00DA4F14" w:rsidP="00DA4F14" w:rsidRDefault="00FA6F15" w14:paraId="307C5F4B" w14:textId="2C3F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.NET Assembly</w:t>
            </w:r>
          </w:p>
        </w:tc>
      </w:tr>
      <w:tr w:rsidR="00A56645" w:rsidTr="00AC3AFD" w14:paraId="0473DF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56645" w:rsidP="00AC3AFD" w:rsidRDefault="00A56645" w14:paraId="2FF87F90" w14:textId="2F03F96A">
            <w:r>
              <w:t>PK</w:t>
            </w:r>
          </w:p>
        </w:tc>
        <w:tc>
          <w:tcPr>
            <w:tcW w:w="3780" w:type="dxa"/>
          </w:tcPr>
          <w:p w:rsidR="00A56645" w:rsidP="00AC3AFD" w:rsidRDefault="00A56645" w14:paraId="6B428B74" w14:textId="2D36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870" w:type="dxa"/>
          </w:tcPr>
          <w:p w:rsidR="00A56645" w:rsidP="00AC3AFD" w:rsidRDefault="00A56645" w14:paraId="72ECE0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20" w:rsidTr="00AC3AFD" w14:paraId="455DEE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81220" w:rsidP="00AC3AFD" w:rsidRDefault="00B81220" w14:paraId="08526922" w14:textId="77777777">
            <w:r>
              <w:t>FK</w:t>
            </w:r>
          </w:p>
        </w:tc>
        <w:tc>
          <w:tcPr>
            <w:tcW w:w="3780" w:type="dxa"/>
          </w:tcPr>
          <w:p w:rsidR="00B81220" w:rsidP="00AC3AFD" w:rsidRDefault="00B81220" w14:paraId="5C97E7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3870" w:type="dxa"/>
          </w:tcPr>
          <w:p w:rsidR="00B81220" w:rsidP="00AC3AFD" w:rsidRDefault="00B81220" w14:paraId="4AA8B6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F14" w:rsidTr="000457A5" w14:paraId="44BE57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DA4F14" w14:paraId="0ABFA3B5" w14:textId="43883BAC">
            <w:r>
              <w:t>GUID</w:t>
            </w:r>
          </w:p>
        </w:tc>
        <w:tc>
          <w:tcPr>
            <w:tcW w:w="3780" w:type="dxa"/>
          </w:tcPr>
          <w:p w:rsidR="00DA4F14" w:rsidP="00DA4F14" w:rsidRDefault="00DA4F14" w14:paraId="74F7FD0A" w14:textId="5C66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Globally Unique Identifier</w:t>
            </w:r>
          </w:p>
        </w:tc>
        <w:tc>
          <w:tcPr>
            <w:tcW w:w="3870" w:type="dxa"/>
          </w:tcPr>
          <w:p w:rsidR="00DA4F14" w:rsidP="00DA4F14" w:rsidRDefault="00DA4F14" w14:paraId="68B361DD" w14:textId="51BA3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Ensured by the system/ algorithm</w:t>
            </w:r>
          </w:p>
        </w:tc>
      </w:tr>
      <w:tr w:rsidR="00DA4F14" w:rsidTr="000457A5" w14:paraId="14130D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0457A5" w14:paraId="5BA85915" w14:textId="36462A29">
            <w:r w:rsidRPr="000457A5">
              <w:t>SAML</w:t>
            </w:r>
          </w:p>
        </w:tc>
        <w:tc>
          <w:tcPr>
            <w:tcW w:w="3780" w:type="dxa"/>
          </w:tcPr>
          <w:p w:rsidR="00DA4F14" w:rsidP="000457A5" w:rsidRDefault="000457A5" w14:paraId="646E5464" w14:textId="39949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7A5">
              <w:t>Secu</w:t>
            </w:r>
            <w:r>
              <w:t xml:space="preserve">rity Assertion Markup Language </w:t>
            </w:r>
          </w:p>
        </w:tc>
        <w:tc>
          <w:tcPr>
            <w:tcW w:w="3870" w:type="dxa"/>
          </w:tcPr>
          <w:p w:rsidR="00DA4F14" w:rsidP="00DA4F14" w:rsidRDefault="00DA4F14" w14:paraId="77A87164" w14:textId="72B90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F14" w:rsidTr="000457A5" w14:paraId="7BEA17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C95B16" w14:paraId="13C0DC00" w14:textId="284063E1">
            <w:r>
              <w:t>Customer</w:t>
            </w:r>
          </w:p>
        </w:tc>
        <w:tc>
          <w:tcPr>
            <w:tcW w:w="3780" w:type="dxa"/>
          </w:tcPr>
          <w:p w:rsidR="00DA4F14" w:rsidP="00DA4F14" w:rsidRDefault="00933853" w14:paraId="68C4B7FA" w14:textId="20AAD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Enterprise </w:t>
            </w:r>
            <w:r w:rsidR="007A2BD2">
              <w:t>Customer</w:t>
            </w:r>
          </w:p>
        </w:tc>
        <w:tc>
          <w:tcPr>
            <w:tcW w:w="3870" w:type="dxa"/>
          </w:tcPr>
          <w:p w:rsidR="00DA4F14" w:rsidP="00DA4F14" w:rsidRDefault="007A2BD2" w14:paraId="5DD2D2B3" w14:textId="2924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 Customer of Sunny Rewards (Health Plan Insurance/Provider)</w:t>
            </w:r>
          </w:p>
        </w:tc>
      </w:tr>
      <w:tr w:rsidR="00DA4F14" w:rsidTr="000457A5" w14:paraId="53BDE7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C95B16" w14:paraId="59DB4CA2" w14:textId="216FF8B4">
            <w:r>
              <w:t>Sponsor</w:t>
            </w:r>
          </w:p>
        </w:tc>
        <w:tc>
          <w:tcPr>
            <w:tcW w:w="3780" w:type="dxa"/>
          </w:tcPr>
          <w:p w:rsidR="00DA4F14" w:rsidP="00DA4F14" w:rsidRDefault="00DA4F14" w14:paraId="4D17C861" w14:textId="3A94B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DA4F14" w:rsidP="00DA4F14" w:rsidRDefault="004E3C24" w14:paraId="246F0FCD" w14:textId="7544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Sponsoring client companies of the Enterprise Customer</w:t>
            </w:r>
          </w:p>
        </w:tc>
      </w:tr>
      <w:tr w:rsidR="00DA4F14" w:rsidTr="000457A5" w14:paraId="3D5F73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647DEE" w14:paraId="1AF61C4E" w14:textId="26859D74">
            <w:r>
              <w:t>Tenant</w:t>
            </w:r>
          </w:p>
        </w:tc>
        <w:tc>
          <w:tcPr>
            <w:tcW w:w="3780" w:type="dxa"/>
          </w:tcPr>
          <w:p w:rsidR="00DA4F14" w:rsidP="00DA4F14" w:rsidRDefault="00DA4F14" w14:paraId="6EA89C06" w14:textId="783AB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DA4F14" w:rsidP="00DA4F14" w:rsidRDefault="004E3C24" w14:paraId="55767B27" w14:textId="7FF6A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division of employees (of </w:t>
            </w:r>
            <w:proofErr w:type="spellStart"/>
            <w:r>
              <w:t>sponor</w:t>
            </w:r>
            <w:proofErr w:type="spellEnd"/>
            <w:r>
              <w:t>) + plan year which is the segmenting field for all other data tables</w:t>
            </w:r>
          </w:p>
        </w:tc>
      </w:tr>
      <w:tr w:rsidR="00DA4F14" w:rsidTr="000457A5" w14:paraId="1636D5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647DEE" w14:paraId="736B2F9E" w14:textId="0CE36F1F">
            <w:r>
              <w:t>Person</w:t>
            </w:r>
          </w:p>
        </w:tc>
        <w:tc>
          <w:tcPr>
            <w:tcW w:w="3780" w:type="dxa"/>
          </w:tcPr>
          <w:p w:rsidR="00DA4F14" w:rsidP="00DA4F14" w:rsidRDefault="00DA4F14" w14:paraId="720EBCB4" w14:textId="5BE7B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DA4F14" w:rsidP="00DA4F14" w:rsidRDefault="004E3C24" w14:paraId="3A6A2C6B" w14:textId="637B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individual</w:t>
            </w:r>
          </w:p>
        </w:tc>
      </w:tr>
      <w:tr w:rsidR="00DA4F14" w:rsidTr="000457A5" w14:paraId="598243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647DEE" w14:paraId="069958A3" w14:textId="6F3CCB6A">
            <w:r>
              <w:t>Consumer</w:t>
            </w:r>
          </w:p>
        </w:tc>
        <w:tc>
          <w:tcPr>
            <w:tcW w:w="3780" w:type="dxa"/>
          </w:tcPr>
          <w:p w:rsidR="00DA4F14" w:rsidP="00DA4F14" w:rsidRDefault="00DA4F14" w14:paraId="43EA2BA6" w14:textId="314EF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DA4F14" w:rsidP="00DA4F14" w:rsidRDefault="004E3C24" w14:paraId="09994F42" w14:textId="3E099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person+tenant</w:t>
            </w:r>
            <w:proofErr w:type="spellEnd"/>
            <w:r>
              <w:t xml:space="preserve"> combination</w:t>
            </w:r>
          </w:p>
        </w:tc>
      </w:tr>
      <w:tr w:rsidR="00330D44" w:rsidTr="00AC3AFD" w14:paraId="4C1871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30D44" w:rsidP="00AC3AFD" w:rsidRDefault="00330D44" w14:paraId="5EF844BA" w14:textId="77777777">
            <w:r>
              <w:t>Task</w:t>
            </w:r>
          </w:p>
        </w:tc>
        <w:tc>
          <w:tcPr>
            <w:tcW w:w="3780" w:type="dxa"/>
          </w:tcPr>
          <w:p w:rsidR="00330D44" w:rsidP="00AC3AFD" w:rsidRDefault="00330D44" w14:paraId="757184DC" w14:textId="5BC6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330D44" w:rsidP="00AC3AFD" w:rsidRDefault="004E3C24" w14:paraId="1F02DE57" w14:textId="0E6C9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activity that when completed by a Consumer, rewards them the configured amount </w:t>
            </w:r>
            <w:r w:rsidR="00036B81">
              <w:t>of money into their wallet</w:t>
            </w:r>
          </w:p>
        </w:tc>
      </w:tr>
      <w:tr w:rsidR="00616D6A" w:rsidTr="00AC3AFD" w14:paraId="1E0001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16D6A" w:rsidP="00AC3AFD" w:rsidRDefault="00616D6A" w14:paraId="22E5CA53" w14:textId="77777777">
            <w:r>
              <w:t>Wallet</w:t>
            </w:r>
          </w:p>
        </w:tc>
        <w:tc>
          <w:tcPr>
            <w:tcW w:w="3780" w:type="dxa"/>
          </w:tcPr>
          <w:p w:rsidR="00616D6A" w:rsidP="00AC3AFD" w:rsidRDefault="00616D6A" w14:paraId="648F8D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616D6A" w:rsidP="00AC3AFD" w:rsidRDefault="004740E0" w14:paraId="723CB531" w14:textId="500A8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holder of rewarded cash</w:t>
            </w:r>
          </w:p>
        </w:tc>
      </w:tr>
      <w:tr w:rsidR="00DA4F14" w:rsidTr="000457A5" w14:paraId="0C8EA2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A4F14" w:rsidP="00DA4F14" w:rsidRDefault="00616D6A" w14:paraId="692E484A" w14:textId="2D327C34">
            <w:r>
              <w:t>Cohort</w:t>
            </w:r>
          </w:p>
        </w:tc>
        <w:tc>
          <w:tcPr>
            <w:tcW w:w="3780" w:type="dxa"/>
          </w:tcPr>
          <w:p w:rsidR="00DA4F14" w:rsidP="00DA4F14" w:rsidRDefault="00DA4F14" w14:paraId="2F983F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DA4F14" w:rsidP="00DA4F14" w:rsidRDefault="004740E0" w14:paraId="7ECFFFA0" w14:textId="7F8E9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Arbitrary groupings of people similar characteristics including health conditions</w:t>
            </w:r>
          </w:p>
        </w:tc>
      </w:tr>
    </w:tbl>
    <w:p w:rsidR="000C2740" w:rsidP="000C2740" w:rsidRDefault="000C2740" w14:paraId="25465EB6" w14:textId="0040DB93"/>
    <w:p w:rsidR="00E764BC" w:rsidP="00E764BC" w:rsidRDefault="00E764BC" w14:paraId="595513EB" w14:textId="0A9851E7">
      <w:pPr>
        <w:pStyle w:val="Heading1"/>
        <w:numPr>
          <w:ilvl w:val="0"/>
          <w:numId w:val="0"/>
        </w:numPr>
        <w:ind w:left="432" w:hanging="432"/>
      </w:pPr>
      <w:bookmarkStart w:name="_Toc137123810" w:id="670"/>
      <w:r>
        <w:t>Document History</w:t>
      </w:r>
      <w:bookmarkEnd w:id="67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0"/>
        <w:gridCol w:w="1339"/>
        <w:gridCol w:w="2396"/>
        <w:gridCol w:w="3711"/>
      </w:tblGrid>
      <w:tr w:rsidR="000F1CAF" w:rsidTr="003D5DC6" w14:paraId="609BB6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0F1CAF" w:rsidP="00F55121" w:rsidRDefault="000F1CAF" w14:paraId="2C5600DA" w14:textId="77777777">
            <w:r>
              <w:t>Date</w:t>
            </w:r>
          </w:p>
        </w:tc>
        <w:tc>
          <w:tcPr>
            <w:tcW w:w="1339" w:type="dxa"/>
          </w:tcPr>
          <w:p w:rsidR="000F1CAF" w:rsidP="00F55121" w:rsidRDefault="000F1CAF" w14:paraId="7A6B76F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96" w:type="dxa"/>
          </w:tcPr>
          <w:p w:rsidR="000F1CAF" w:rsidP="00F55121" w:rsidRDefault="000F1CAF" w14:paraId="07BF144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711" w:type="dxa"/>
          </w:tcPr>
          <w:p w:rsidR="000F1CAF" w:rsidP="00F55121" w:rsidRDefault="000F1CAF" w14:paraId="4878E2A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23149" w:rsidTr="00C7031C" w14:paraId="58CA0E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B23149" w:rsidP="00C7031C" w:rsidRDefault="00D073C9" w14:paraId="5367BE6F" w14:textId="6E909EA4">
            <w:r>
              <w:t>05/16/2023</w:t>
            </w:r>
          </w:p>
        </w:tc>
        <w:tc>
          <w:tcPr>
            <w:tcW w:w="1339" w:type="dxa"/>
          </w:tcPr>
          <w:p w:rsidR="00B23149" w:rsidP="00C7031C" w:rsidRDefault="00313C6A" w14:paraId="4E0196D8" w14:textId="3778D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6" w:type="dxa"/>
          </w:tcPr>
          <w:p w:rsidR="00B23149" w:rsidP="00C7031C" w:rsidRDefault="00B23149" w14:paraId="2E04B3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B23149" w:rsidP="00C7031C" w:rsidRDefault="00B23149" w14:paraId="055CEB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revision</w:t>
            </w:r>
          </w:p>
        </w:tc>
      </w:tr>
      <w:tr w:rsidR="00ED26A1" w:rsidTr="003D5DC6" w14:paraId="0CFAC5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ED26A1" w:rsidP="00ED26A1" w:rsidRDefault="00ED26A1" w14:paraId="50B13474" w14:textId="3F9DA7A6">
            <w:r>
              <w:t>05/20/2023</w:t>
            </w:r>
          </w:p>
        </w:tc>
        <w:tc>
          <w:tcPr>
            <w:tcW w:w="1339" w:type="dxa"/>
          </w:tcPr>
          <w:p w:rsidR="00ED26A1" w:rsidP="00ED26A1" w:rsidRDefault="00313C6A" w14:paraId="39363855" w14:textId="1A6E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396" w:type="dxa"/>
          </w:tcPr>
          <w:p w:rsidR="00ED26A1" w:rsidP="00ED26A1" w:rsidRDefault="00ED26A1" w14:paraId="701BE7D2" w14:textId="40DD3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Susheel Jalali</w:t>
            </w:r>
          </w:p>
        </w:tc>
        <w:tc>
          <w:tcPr>
            <w:tcW w:w="3711" w:type="dxa"/>
          </w:tcPr>
          <w:p w:rsidR="00ED26A1" w:rsidP="00ED26A1" w:rsidRDefault="00DA4F14" w14:paraId="79996669" w14:textId="593A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data model table definitions under all the DB Schemas.</w:t>
            </w:r>
          </w:p>
        </w:tc>
      </w:tr>
      <w:tr w:rsidR="00DC18D5" w:rsidTr="00AC3AFD" w14:paraId="1617CB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DC18D5" w:rsidP="00AC3AFD" w:rsidRDefault="00DC18D5" w14:paraId="687765A7" w14:textId="0574B927">
            <w:r>
              <w:t>05/2</w:t>
            </w:r>
            <w:r w:rsidR="005277F3">
              <w:t>1</w:t>
            </w:r>
            <w:r>
              <w:t>/2023</w:t>
            </w:r>
          </w:p>
        </w:tc>
        <w:tc>
          <w:tcPr>
            <w:tcW w:w="1339" w:type="dxa"/>
          </w:tcPr>
          <w:p w:rsidR="00DC18D5" w:rsidP="00AC3AFD" w:rsidRDefault="00DC18D5" w14:paraId="478394A7" w14:textId="5417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396" w:type="dxa"/>
          </w:tcPr>
          <w:p w:rsidR="00DC18D5" w:rsidP="00AC3AFD" w:rsidRDefault="00DC18D5" w14:paraId="1DEAB4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DC18D5" w:rsidP="00AC3AFD" w:rsidRDefault="00DC18D5" w14:paraId="501A255A" w14:textId="54A1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Task, Wallet</w:t>
            </w:r>
            <w:r w:rsidR="00AB1AC3">
              <w:t xml:space="preserve">, </w:t>
            </w:r>
            <w:proofErr w:type="spellStart"/>
            <w:r w:rsidR="00AB1AC3">
              <w:t>RenderTemplate</w:t>
            </w:r>
            <w:proofErr w:type="spellEnd"/>
            <w:r w:rsidR="00AB1AC3">
              <w:t xml:space="preserve">, </w:t>
            </w:r>
            <w:proofErr w:type="spellStart"/>
            <w:r w:rsidR="00AB1AC3">
              <w:t>RenderTask</w:t>
            </w:r>
            <w:proofErr w:type="spellEnd"/>
            <w:r w:rsidR="00AB1AC3">
              <w:t>, BFF APIs</w:t>
            </w:r>
          </w:p>
        </w:tc>
      </w:tr>
      <w:tr w:rsidR="009A3068" w:rsidTr="00CA542A" w14:paraId="0232E8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9A3068" w:rsidP="00CA542A" w:rsidRDefault="009A3068" w14:paraId="40F82534" w14:textId="77777777">
            <w:r>
              <w:t>05/24/2023</w:t>
            </w:r>
          </w:p>
        </w:tc>
        <w:tc>
          <w:tcPr>
            <w:tcW w:w="1339" w:type="dxa"/>
          </w:tcPr>
          <w:p w:rsidR="009A3068" w:rsidP="00CA542A" w:rsidRDefault="009A3068" w14:paraId="0AB801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396" w:type="dxa"/>
          </w:tcPr>
          <w:p w:rsidR="009A3068" w:rsidP="00CA542A" w:rsidRDefault="009A3068" w14:paraId="5012DC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Susheel Jalali</w:t>
            </w:r>
          </w:p>
        </w:tc>
        <w:tc>
          <w:tcPr>
            <w:tcW w:w="3711" w:type="dxa"/>
          </w:tcPr>
          <w:p w:rsidRPr="002502F4" w:rsidR="009A3068" w:rsidP="00CA542A" w:rsidRDefault="009A3068" w14:paraId="7E9055A7" w14:textId="7777777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02F4">
              <w:t>task.task_reward</w:t>
            </w:r>
            <w:proofErr w:type="spellEnd"/>
            <w:r w:rsidRPr="002502F4">
              <w:br/>
            </w:r>
            <w:proofErr w:type="spellStart"/>
            <w:r w:rsidRPr="002502F4">
              <w:t>cohort.cohort_task_reward</w:t>
            </w:r>
            <w:proofErr w:type="spellEnd"/>
          </w:p>
        </w:tc>
      </w:tr>
      <w:tr w:rsidR="002502F4" w:rsidTr="003D5DC6" w14:paraId="1CB0C2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2502F4" w:rsidP="002502F4" w:rsidRDefault="002502F4" w14:paraId="0B79925C" w14:textId="5BA57303">
            <w:r>
              <w:t>05/2</w:t>
            </w:r>
            <w:r w:rsidR="00C80180">
              <w:t>6</w:t>
            </w:r>
            <w:r>
              <w:t>/2023</w:t>
            </w:r>
          </w:p>
        </w:tc>
        <w:tc>
          <w:tcPr>
            <w:tcW w:w="1339" w:type="dxa"/>
          </w:tcPr>
          <w:p w:rsidR="002502F4" w:rsidP="002502F4" w:rsidRDefault="002502F4" w14:paraId="51F0889F" w14:textId="0D858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9A3068">
              <w:t>5</w:t>
            </w:r>
          </w:p>
        </w:tc>
        <w:tc>
          <w:tcPr>
            <w:tcW w:w="2396" w:type="dxa"/>
          </w:tcPr>
          <w:p w:rsidR="002502F4" w:rsidP="002502F4" w:rsidRDefault="009A3068" w14:paraId="13B61441" w14:textId="4EC8D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</w:t>
            </w:r>
          </w:p>
        </w:tc>
        <w:tc>
          <w:tcPr>
            <w:tcW w:w="3711" w:type="dxa"/>
          </w:tcPr>
          <w:p w:rsidR="002502F4" w:rsidP="002502F4" w:rsidRDefault="009A3068" w14:paraId="068B3DBF" w14:textId="77777777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render_task.task_section</w:t>
            </w:r>
            <w:proofErr w:type="spellEnd"/>
            <w:r>
              <w:t xml:space="preserve"> changes</w:t>
            </w:r>
            <w:r w:rsidR="00C80180">
              <w:t>,</w:t>
            </w:r>
          </w:p>
          <w:p w:rsidR="00C80180" w:rsidP="002502F4" w:rsidRDefault="00C80180" w14:paraId="185595E4" w14:textId="77777777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renamed </w:t>
            </w:r>
            <w:proofErr w:type="spellStart"/>
            <w:r>
              <w:t>render_task</w:t>
            </w:r>
            <w:proofErr w:type="spellEnd"/>
            <w:r>
              <w:t xml:space="preserve"> to </w:t>
            </w:r>
            <w:proofErr w:type="spellStart"/>
            <w:r>
              <w:t>render_cms</w:t>
            </w:r>
            <w:proofErr w:type="spellEnd"/>
            <w:r w:rsidR="00A722A6">
              <w:t>,</w:t>
            </w:r>
          </w:p>
          <w:p w:rsidRPr="002502F4" w:rsidR="00A722A6" w:rsidP="002502F4" w:rsidRDefault="00A722A6" w14:paraId="4B33C8F2" w14:textId="0AA7755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required User APIs, </w:t>
            </w:r>
            <w:proofErr w:type="spellStart"/>
            <w:r>
              <w:t>modifed</w:t>
            </w:r>
            <w:proofErr w:type="spellEnd"/>
            <w:r>
              <w:t xml:space="preserve"> </w:t>
            </w:r>
            <w:proofErr w:type="spellStart"/>
            <w:r w:rsidR="00220339">
              <w:t>user.</w:t>
            </w:r>
            <w:r>
              <w:t>person</w:t>
            </w:r>
            <w:proofErr w:type="spellEnd"/>
            <w:r>
              <w:t xml:space="preserve"> </w:t>
            </w:r>
            <w:r w:rsidR="00220339">
              <w:t xml:space="preserve">and </w:t>
            </w:r>
            <w:proofErr w:type="spellStart"/>
            <w:r w:rsidR="00220339">
              <w:t>wallet.</w:t>
            </w:r>
            <w:r w:rsidR="00717038">
              <w:t>wallet</w:t>
            </w:r>
            <w:proofErr w:type="spellEnd"/>
            <w:r w:rsidR="00F243ED">
              <w:t xml:space="preserve"> tables</w:t>
            </w:r>
          </w:p>
        </w:tc>
      </w:tr>
      <w:tr w:rsidR="006E7E39" w:rsidTr="0060108E" w14:paraId="6DC40A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6E7E39" w:rsidP="0060108E" w:rsidRDefault="006E7E39" w14:paraId="2EBAC907" w14:textId="77777777">
            <w:r>
              <w:t>05/28/2023</w:t>
            </w:r>
          </w:p>
        </w:tc>
        <w:tc>
          <w:tcPr>
            <w:tcW w:w="1339" w:type="dxa"/>
          </w:tcPr>
          <w:p w:rsidR="006E7E39" w:rsidP="0060108E" w:rsidRDefault="006E7E39" w14:paraId="4EBED0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2396" w:type="dxa"/>
          </w:tcPr>
          <w:p w:rsidR="006E7E39" w:rsidP="0060108E" w:rsidRDefault="006E7E39" w14:paraId="093FAF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6E7E39" w:rsidP="0060108E" w:rsidRDefault="006E7E39" w14:paraId="6B3BBC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12.2 launch page, 2.4 folder structure for .NET core solutions</w:t>
            </w:r>
          </w:p>
        </w:tc>
      </w:tr>
      <w:tr w:rsidR="00707783" w:rsidTr="002A121D" w14:paraId="7FDE55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707783" w:rsidP="002A121D" w:rsidRDefault="00707783" w14:paraId="3DA4EE1F" w14:textId="77777777">
            <w:r>
              <w:t>05/29/2023</w:t>
            </w:r>
          </w:p>
        </w:tc>
        <w:tc>
          <w:tcPr>
            <w:tcW w:w="1339" w:type="dxa"/>
          </w:tcPr>
          <w:p w:rsidR="00707783" w:rsidP="002A121D" w:rsidRDefault="00707783" w14:paraId="7B4FF5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96" w:type="dxa"/>
          </w:tcPr>
          <w:p w:rsidR="00707783" w:rsidP="002A121D" w:rsidRDefault="00707783" w14:paraId="4586379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707783" w:rsidP="002A121D" w:rsidRDefault="00707783" w14:paraId="490FD8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index requirements in all tables/schemas</w:t>
            </w:r>
          </w:p>
        </w:tc>
      </w:tr>
      <w:tr w:rsidR="00A02B99" w:rsidTr="006D7A0F" w14:paraId="05A04D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A02B99" w:rsidP="006D7A0F" w:rsidRDefault="00A02B99" w14:paraId="393D8C1E" w14:textId="77777777">
            <w:r>
              <w:t>05/30/2023</w:t>
            </w:r>
          </w:p>
        </w:tc>
        <w:tc>
          <w:tcPr>
            <w:tcW w:w="1339" w:type="dxa"/>
          </w:tcPr>
          <w:p w:rsidR="00A02B99" w:rsidP="006D7A0F" w:rsidRDefault="00A02B99" w14:paraId="09352F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96" w:type="dxa"/>
          </w:tcPr>
          <w:p w:rsidR="00A02B99" w:rsidP="006D7A0F" w:rsidRDefault="00A02B99" w14:paraId="586EB1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A02B99" w:rsidP="006D7A0F" w:rsidRDefault="00A02B99" w14:paraId="2992F3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12.1, 12.3</w:t>
            </w:r>
          </w:p>
        </w:tc>
      </w:tr>
      <w:tr w:rsidR="001E6D33" w:rsidTr="00960F7B" w14:paraId="65F21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1E6D33" w:rsidP="00960F7B" w:rsidRDefault="001E6D33" w14:paraId="2CF2A485" w14:textId="4C1C7108">
            <w:r>
              <w:t>0</w:t>
            </w:r>
            <w:r w:rsidR="00A02B99">
              <w:t>6</w:t>
            </w:r>
            <w:r>
              <w:t>/</w:t>
            </w:r>
            <w:r w:rsidR="00A02B99">
              <w:t>01</w:t>
            </w:r>
            <w:r>
              <w:t>/2023</w:t>
            </w:r>
          </w:p>
        </w:tc>
        <w:tc>
          <w:tcPr>
            <w:tcW w:w="1339" w:type="dxa"/>
          </w:tcPr>
          <w:p w:rsidR="001E6D33" w:rsidP="00960F7B" w:rsidRDefault="001E6D33" w14:paraId="739E57CF" w14:textId="6EDD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6E7E39">
              <w:t>7</w:t>
            </w:r>
            <w:r w:rsidR="00A02B99">
              <w:t>2</w:t>
            </w:r>
          </w:p>
        </w:tc>
        <w:tc>
          <w:tcPr>
            <w:tcW w:w="2396" w:type="dxa"/>
          </w:tcPr>
          <w:p w:rsidR="001E6D33" w:rsidP="00960F7B" w:rsidRDefault="001E6D33" w14:paraId="1C9B83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1E6D33" w:rsidP="00960F7B" w:rsidRDefault="00A02B99" w14:paraId="151872A0" w14:textId="7A85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Updated *_code columns to be varchar(50), and all create, update </w:t>
            </w:r>
            <w:r>
              <w:lastRenderedPageBreak/>
              <w:t xml:space="preserve">user columns to be varchar(50), removed update fields from </w:t>
            </w:r>
            <w:proofErr w:type="spellStart"/>
            <w:r>
              <w:t>wallet.transaction</w:t>
            </w:r>
            <w:proofErr w:type="spellEnd"/>
            <w:r>
              <w:t xml:space="preserve"> and </w:t>
            </w:r>
            <w:proofErr w:type="spellStart"/>
            <w:r>
              <w:t>transaction_detail</w:t>
            </w:r>
            <w:proofErr w:type="spellEnd"/>
          </w:p>
        </w:tc>
      </w:tr>
      <w:tr w:rsidR="00654C80" w:rsidTr="006B1C8C" w14:paraId="2C7C5A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654C80" w:rsidP="006B1C8C" w:rsidRDefault="00654C80" w14:paraId="46232526" w14:textId="77777777">
            <w:r>
              <w:lastRenderedPageBreak/>
              <w:t>06/01/2023</w:t>
            </w:r>
          </w:p>
        </w:tc>
        <w:tc>
          <w:tcPr>
            <w:tcW w:w="1339" w:type="dxa"/>
          </w:tcPr>
          <w:p w:rsidR="00654C80" w:rsidP="006B1C8C" w:rsidRDefault="00654C80" w14:paraId="4D54ED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96" w:type="dxa"/>
          </w:tcPr>
          <w:p w:rsidR="00654C80" w:rsidP="006B1C8C" w:rsidRDefault="00654C80" w14:paraId="4E36D1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654C80" w:rsidP="006B1C8C" w:rsidRDefault="00654C80" w14:paraId="28003E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code value naming convention sec 13.1</w:t>
            </w:r>
          </w:p>
        </w:tc>
      </w:tr>
      <w:tr w:rsidR="00F75BF3" w:rsidTr="00951FB1" w14:paraId="0E3870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F75BF3" w:rsidP="00951FB1" w:rsidRDefault="00F75BF3" w14:paraId="6EBE649B" w14:textId="77777777">
            <w:r>
              <w:t>06/04/2023</w:t>
            </w:r>
          </w:p>
        </w:tc>
        <w:tc>
          <w:tcPr>
            <w:tcW w:w="1339" w:type="dxa"/>
          </w:tcPr>
          <w:p w:rsidR="00F75BF3" w:rsidP="00951FB1" w:rsidRDefault="00F75BF3" w14:paraId="19267A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396" w:type="dxa"/>
          </w:tcPr>
          <w:p w:rsidR="00F75BF3" w:rsidP="00951FB1" w:rsidRDefault="00F75BF3" w14:paraId="74396B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F75BF3" w:rsidP="00951FB1" w:rsidRDefault="00F75BF3" w14:paraId="59E701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</w:t>
            </w:r>
            <w:proofErr w:type="spellStart"/>
            <w:r>
              <w:t>delete_nbr</w:t>
            </w:r>
            <w:proofErr w:type="spellEnd"/>
            <w:r>
              <w:t xml:space="preserve"> to be not nullable in all tables, added more code value naming conv</w:t>
            </w:r>
          </w:p>
        </w:tc>
      </w:tr>
      <w:tr w:rsidR="005C58BC" w:rsidTr="000E7698" w14:paraId="5ADC40A8" w14:textId="77777777">
        <w:trPr>
          <w:ins w:author="Srikanth Subramanian" w:date="2023-06-08T13:36:00Z" w:id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5C58BC" w:rsidP="000E7698" w:rsidRDefault="005C58BC" w14:paraId="559CABD5" w14:textId="77777777">
            <w:pPr>
              <w:rPr>
                <w:ins w:author="Srikanth Subramanian" w:date="2023-06-08T13:36:00Z" w:id="672"/>
              </w:rPr>
            </w:pPr>
            <w:ins w:author="Srikanth Subramanian" w:date="2023-06-08T13:36:00Z" w:id="673">
              <w:r>
                <w:t>06/07/2023</w:t>
              </w:r>
            </w:ins>
          </w:p>
        </w:tc>
        <w:tc>
          <w:tcPr>
            <w:tcW w:w="1339" w:type="dxa"/>
          </w:tcPr>
          <w:p w:rsidR="005C58BC" w:rsidP="000E7698" w:rsidRDefault="005C58BC" w14:paraId="7678EA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8T13:36:00Z" w:id="674"/>
              </w:rPr>
            </w:pPr>
            <w:ins w:author="Srikanth Subramanian" w:date="2023-06-08T13:36:00Z" w:id="675">
              <w:r>
                <w:t>0.75</w:t>
              </w:r>
            </w:ins>
          </w:p>
        </w:tc>
        <w:tc>
          <w:tcPr>
            <w:tcW w:w="2396" w:type="dxa"/>
          </w:tcPr>
          <w:p w:rsidR="005C58BC" w:rsidP="000E7698" w:rsidRDefault="005C58BC" w14:paraId="17BDFF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8T13:36:00Z" w:id="676"/>
              </w:rPr>
            </w:pPr>
            <w:ins w:author="Srikanth Subramanian" w:date="2023-06-08T13:36:00Z" w:id="677">
              <w:r>
                <w:t>Srik Subramanian</w:t>
              </w:r>
            </w:ins>
          </w:p>
        </w:tc>
        <w:tc>
          <w:tcPr>
            <w:tcW w:w="3711" w:type="dxa"/>
          </w:tcPr>
          <w:p w:rsidR="005C58BC" w:rsidP="000E7698" w:rsidRDefault="005C58BC" w14:paraId="6F062C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8T13:36:00Z" w:id="678"/>
              </w:rPr>
            </w:pPr>
            <w:ins w:author="Srikanth Subramanian" w:date="2023-06-08T13:36:00Z" w:id="679">
              <w:r>
                <w:t>Changes to Task schema (review enabled)</w:t>
              </w:r>
            </w:ins>
          </w:p>
        </w:tc>
      </w:tr>
      <w:tr w:rsidR="001658FA" w:rsidTr="005E451A" w14:paraId="1BEDC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1658FA" w:rsidP="005E451A" w:rsidRDefault="001658FA" w14:paraId="72388F00" w14:textId="2DE5D640">
            <w:r>
              <w:t>06/</w:t>
            </w:r>
            <w:del w:author="Srikanth Subramanian" w:date="2023-06-08T13:36:00Z" w:id="680">
              <w:r w:rsidDel="005C58BC" w:rsidR="00F75BF3">
                <w:delText>07</w:delText>
              </w:r>
            </w:del>
            <w:ins w:author="Srikanth Subramanian" w:date="2023-06-08T13:36:00Z" w:id="681">
              <w:r w:rsidR="005C58BC">
                <w:t>0</w:t>
              </w:r>
              <w:r w:rsidR="005C58BC">
                <w:t>8</w:t>
              </w:r>
            </w:ins>
            <w:r>
              <w:t>/2023</w:t>
            </w:r>
          </w:p>
        </w:tc>
        <w:tc>
          <w:tcPr>
            <w:tcW w:w="1339" w:type="dxa"/>
          </w:tcPr>
          <w:p w:rsidR="001658FA" w:rsidP="005E451A" w:rsidRDefault="001658FA" w14:paraId="7ED2F0E0" w14:textId="6C97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del w:author="Srikanth Subramanian" w:date="2023-06-08T13:36:00Z" w:id="682">
              <w:r w:rsidDel="005C58BC" w:rsidR="00F75BF3">
                <w:delText>75</w:delText>
              </w:r>
            </w:del>
            <w:ins w:author="Srikanth Subramanian" w:date="2023-06-08T13:36:00Z" w:id="683">
              <w:r w:rsidR="005C58BC">
                <w:t>7</w:t>
              </w:r>
              <w:r w:rsidR="005C58BC">
                <w:t>6</w:t>
              </w:r>
            </w:ins>
          </w:p>
        </w:tc>
        <w:tc>
          <w:tcPr>
            <w:tcW w:w="2396" w:type="dxa"/>
          </w:tcPr>
          <w:p w:rsidR="001658FA" w:rsidP="005E451A" w:rsidRDefault="001658FA" w14:paraId="7D6FC7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Srik Subramanian</w:t>
            </w:r>
          </w:p>
        </w:tc>
        <w:tc>
          <w:tcPr>
            <w:tcW w:w="3711" w:type="dxa"/>
          </w:tcPr>
          <w:p w:rsidR="001658FA" w:rsidP="005E451A" w:rsidRDefault="00F75BF3" w14:paraId="4448122B" w14:textId="183AD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author="Srikanth Subramanian" w:date="2023-06-08T13:37:00Z" w:id="684">
              <w:r w:rsidDel="007D4D3F">
                <w:delText>Changes to Task schema (review enabled)</w:delText>
              </w:r>
            </w:del>
            <w:ins w:author="Srikanth Subramanian" w:date="2023-06-08T13:37:00Z" w:id="685">
              <w:r w:rsidR="007D4D3F">
                <w:t>Added UI implementation sections under 12.2.1</w:t>
              </w:r>
              <w:r w:rsidR="00CB3BBD">
                <w:t xml:space="preserve"> Components</w:t>
              </w:r>
              <w:r w:rsidR="00B0359D">
                <w:t xml:space="preserve"> and 12.4</w:t>
              </w:r>
            </w:ins>
          </w:p>
        </w:tc>
      </w:tr>
      <w:tr w:rsidR="002502F4" w:rsidTr="00C7031C" w14:paraId="2549B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2502F4" w:rsidP="002502F4" w:rsidRDefault="002502F4" w14:paraId="3EA0CB7D" w14:textId="2C239ECC"/>
        </w:tc>
        <w:tc>
          <w:tcPr>
            <w:tcW w:w="1339" w:type="dxa"/>
          </w:tcPr>
          <w:p w:rsidR="002502F4" w:rsidP="002502F4" w:rsidRDefault="002502F4" w14:paraId="39AB5C58" w14:textId="20C47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:rsidR="002502F4" w:rsidP="002502F4" w:rsidRDefault="002502F4" w14:paraId="7E025EF4" w14:textId="2DB2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1" w:type="dxa"/>
          </w:tcPr>
          <w:p w:rsidR="002502F4" w:rsidP="002502F4" w:rsidRDefault="002502F4" w14:paraId="3C019F51" w14:textId="5F0DC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2F4" w:rsidTr="003D5DC6" w14:paraId="58FD30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2502F4" w:rsidP="002502F4" w:rsidRDefault="002502F4" w14:paraId="4ED53521" w14:textId="31BE3045"/>
        </w:tc>
        <w:tc>
          <w:tcPr>
            <w:tcW w:w="1339" w:type="dxa"/>
          </w:tcPr>
          <w:p w:rsidR="002502F4" w:rsidP="002502F4" w:rsidRDefault="002502F4" w14:paraId="64642075" w14:textId="4048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:rsidR="002502F4" w:rsidP="002502F4" w:rsidRDefault="002502F4" w14:paraId="703E10CD" w14:textId="2BDFB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1" w:type="dxa"/>
          </w:tcPr>
          <w:p w:rsidR="002502F4" w:rsidP="002502F4" w:rsidRDefault="002502F4" w14:paraId="181782AF" w14:textId="0501A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2F4" w:rsidTr="003D5DC6" w14:paraId="34B9EC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:rsidR="002502F4" w:rsidP="002502F4" w:rsidRDefault="002502F4" w14:paraId="17F7A8C3" w14:textId="28876691"/>
        </w:tc>
        <w:tc>
          <w:tcPr>
            <w:tcW w:w="1339" w:type="dxa"/>
          </w:tcPr>
          <w:p w:rsidR="002502F4" w:rsidP="002502F4" w:rsidRDefault="002502F4" w14:paraId="13120D58" w14:textId="0F11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:rsidR="002502F4" w:rsidP="002502F4" w:rsidRDefault="002502F4" w14:paraId="3696ADE7" w14:textId="29327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1" w:type="dxa"/>
          </w:tcPr>
          <w:p w:rsidR="002502F4" w:rsidP="002502F4" w:rsidRDefault="002502F4" w14:paraId="4D9A54F4" w14:textId="684E9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115F" w:rsidRDefault="0094115F" w14:paraId="2471E91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D7431" w:rsidP="00F35684" w:rsidRDefault="007D7431" w14:paraId="68B8AE0E" w14:textId="6A20F4FF">
      <w:pPr>
        <w:pStyle w:val="Heading1"/>
      </w:pPr>
      <w:bookmarkStart w:name="_Toc137123811" w:id="686"/>
      <w:r>
        <w:lastRenderedPageBreak/>
        <w:t>Overview</w:t>
      </w:r>
      <w:bookmarkEnd w:id="686"/>
    </w:p>
    <w:p w:rsidR="007D7431" w:rsidP="007D7431" w:rsidRDefault="007D7431" w14:paraId="46EF8865" w14:textId="7555A1D0">
      <w:r>
        <w:t xml:space="preserve">Sunny Rewards Helios is an enterprise class </w:t>
      </w:r>
      <w:r w:rsidR="004B18FF">
        <w:t xml:space="preserve">platform that aims to provide a </w:t>
      </w:r>
      <w:proofErr w:type="spellStart"/>
      <w:r w:rsidR="004B18FF">
        <w:t>whitelabel</w:t>
      </w:r>
      <w:proofErr w:type="spellEnd"/>
      <w:r w:rsidR="004B18FF">
        <w:t xml:space="preserve"> environment for Insurance Plan Administration Companies to integrate and provide a</w:t>
      </w:r>
      <w:r w:rsidR="00BA1575">
        <w:t xml:space="preserve"> </w:t>
      </w:r>
      <w:r w:rsidR="00614A2A">
        <w:t xml:space="preserve">redeemable </w:t>
      </w:r>
      <w:r w:rsidR="00F90FF6">
        <w:t>rewards-based</w:t>
      </w:r>
      <w:r w:rsidR="00BA1575">
        <w:t xml:space="preserve"> incentive to foster better health practices in their subscriber communities.  The system is designed to be multi-tenant.</w:t>
      </w:r>
      <w:r w:rsidR="00C10948">
        <w:t xml:space="preserve">  This document contains the full system design of the platform including all tiers.  This document will be updated as development proceeds in Program Increments.</w:t>
      </w:r>
    </w:p>
    <w:p w:rsidR="004B18FF" w:rsidP="007D7431" w:rsidRDefault="004B18FF" w14:paraId="43CCBCC2" w14:textId="77777777"/>
    <w:p w:rsidR="00AE0698" w:rsidP="007D7431" w:rsidRDefault="00AE0698" w14:paraId="44168670" w14:textId="77777777"/>
    <w:p w:rsidR="00AE0698" w:rsidP="007D7431" w:rsidRDefault="00AE0698" w14:paraId="5EB859A0" w14:textId="77777777"/>
    <w:p w:rsidR="00AE0698" w:rsidP="007D7431" w:rsidRDefault="00AE0698" w14:paraId="6ADD1FAB" w14:textId="77777777"/>
    <w:p w:rsidR="00AE0698" w:rsidRDefault="00AE0698" w14:paraId="6B4401D8" w14:textId="6B9416A7">
      <w:r>
        <w:br w:type="page"/>
      </w:r>
    </w:p>
    <w:p w:rsidR="00F35684" w:rsidP="00F35684" w:rsidRDefault="007D7431" w14:paraId="78A7F436" w14:textId="6F8F54E4">
      <w:pPr>
        <w:pStyle w:val="Heading1"/>
      </w:pPr>
      <w:bookmarkStart w:name="_Toc137123812" w:id="687"/>
      <w:r>
        <w:lastRenderedPageBreak/>
        <w:t>System Architecture</w:t>
      </w:r>
      <w:bookmarkEnd w:id="687"/>
      <w:r>
        <w:br/>
      </w:r>
    </w:p>
    <w:p w:rsidR="005D342E" w:rsidP="00E348FC" w:rsidRDefault="006D04DB" w14:paraId="08D60716" w14:textId="1C32DB51">
      <w:r>
        <w:rPr>
          <w:noProof/>
        </w:rPr>
        <w:drawing>
          <wp:inline distT="0" distB="0" distL="0" distR="0" wp14:anchorId="041C5F54" wp14:editId="58140FD1">
            <wp:extent cx="6211019" cy="4003422"/>
            <wp:effectExtent l="0" t="0" r="0" b="0"/>
            <wp:docPr id="6923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22" cy="401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1764B">
        <w:rPr>
          <w:noProof/>
        </w:rPr>
        <w:t xml:space="preserve"> </w:t>
      </w:r>
    </w:p>
    <w:p w:rsidR="00543AF0" w:rsidP="00E348FC" w:rsidRDefault="00F728E8" w14:paraId="2EC5C36F" w14:textId="3FA04CEA">
      <w:r w:rsidRPr="0095059B">
        <w:rPr>
          <w:rFonts w:ascii="Calibri" w:hAnsi="Calibri" w:cs="Calibri"/>
        </w:rPr>
        <w:t xml:space="preserve">The above illustration is a high-level expected architecture – internal components and </w:t>
      </w:r>
      <w:r>
        <w:rPr>
          <w:rFonts w:ascii="Calibri" w:hAnsi="Calibri" w:cs="Calibri"/>
        </w:rPr>
        <w:t xml:space="preserve">the </w:t>
      </w:r>
      <w:r w:rsidRPr="0095059B">
        <w:rPr>
          <w:rFonts w:ascii="Calibri" w:hAnsi="Calibri" w:cs="Calibri"/>
        </w:rPr>
        <w:t>design of specific layers may change during implementation.</w:t>
      </w:r>
      <w:r w:rsidRPr="0095059B">
        <w:rPr>
          <w:rFonts w:ascii="Calibri" w:hAnsi="Calibri" w:cs="Calibri"/>
        </w:rPr>
        <w:br/>
      </w:r>
    </w:p>
    <w:p w:rsidR="000457A5" w:rsidP="00E348FC" w:rsidRDefault="000457A5" w14:paraId="4A1AD4CB" w14:textId="77777777"/>
    <w:p w:rsidR="00A72158" w:rsidRDefault="00A72158" w14:paraId="4F241B40" w14:textId="75FFDDAF">
      <w:r>
        <w:br w:type="page"/>
      </w:r>
    </w:p>
    <w:p w:rsidR="000C4021" w:rsidP="00A47E60" w:rsidRDefault="000C4021" w14:paraId="0A2F084C" w14:textId="404AB69A">
      <w:pPr>
        <w:pStyle w:val="Heading2"/>
      </w:pPr>
      <w:bookmarkStart w:name="_Toc53158844" w:id="688"/>
      <w:bookmarkStart w:name="_Toc56938306" w:id="689"/>
      <w:bookmarkStart w:name="_Toc137123813" w:id="690"/>
      <w:r>
        <w:lastRenderedPageBreak/>
        <w:t>Microservice Layout and Dependency Restrictions</w:t>
      </w:r>
      <w:bookmarkEnd w:id="690"/>
    </w:p>
    <w:p w:rsidR="000C4021" w:rsidP="000C4021" w:rsidRDefault="000C4021" w14:paraId="3B1F132B" w14:textId="77777777"/>
    <w:p w:rsidR="009B5259" w:rsidP="000C4021" w:rsidRDefault="00944ADE" w14:paraId="0848573B" w14:textId="15ACEF88">
      <w:r>
        <w:rPr>
          <w:noProof/>
        </w:rPr>
        <w:drawing>
          <wp:inline distT="0" distB="0" distL="0" distR="0" wp14:anchorId="57BF3255" wp14:editId="20D85388">
            <wp:extent cx="6296025" cy="5507805"/>
            <wp:effectExtent l="0" t="0" r="0" b="0"/>
            <wp:docPr id="174973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224" cy="55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21" w:rsidP="000C4021" w:rsidRDefault="000C4021" w14:paraId="54FDC994" w14:textId="77777777"/>
    <w:p w:rsidR="00953A82" w:rsidP="000C4021" w:rsidRDefault="00944ADE" w14:paraId="3655599B" w14:textId="1039DAFD">
      <w:r>
        <w:t xml:space="preserve">The above illustration defines </w:t>
      </w:r>
      <w:r w:rsidR="00953A82">
        <w:t xml:space="preserve">the internal structure of every microservice and </w:t>
      </w:r>
      <w:r>
        <w:t xml:space="preserve">allowed dependencies between various </w:t>
      </w:r>
      <w:r w:rsidR="00953A82">
        <w:t>microservices.</w:t>
      </w:r>
    </w:p>
    <w:p w:rsidR="00CE00DF" w:rsidP="00CE00DF" w:rsidRDefault="00CE00DF" w14:paraId="41B817E3" w14:textId="77777777">
      <w:r>
        <w:t>Every microservice is structured as follows:</w:t>
      </w:r>
    </w:p>
    <w:p w:rsidR="00CE00DF" w:rsidP="00CE00DF" w:rsidRDefault="00B027A0" w14:paraId="1751D9B8" w14:textId="56DE8FEF">
      <w:pPr>
        <w:pStyle w:val="ListParagraph"/>
        <w:numPr>
          <w:ilvl w:val="0"/>
          <w:numId w:val="14"/>
        </w:numPr>
      </w:pPr>
      <w:r>
        <w:t>L</w:t>
      </w:r>
      <w:r w:rsidR="00CE00DF">
        <w:t xml:space="preserve">ives in its own </w:t>
      </w:r>
      <w:proofErr w:type="spellStart"/>
      <w:r w:rsidR="00CE00DF">
        <w:t>git</w:t>
      </w:r>
      <w:proofErr w:type="spellEnd"/>
      <w:r w:rsidR="00CE00DF">
        <w:t xml:space="preserve"> repo</w:t>
      </w:r>
    </w:p>
    <w:p w:rsidR="00CE00DF" w:rsidP="00CE00DF" w:rsidRDefault="00CE00DF" w14:paraId="18E9EFB1" w14:textId="55A5F396">
      <w:pPr>
        <w:pStyle w:val="ListParagraph"/>
        <w:numPr>
          <w:ilvl w:val="0"/>
          <w:numId w:val="14"/>
        </w:numPr>
      </w:pPr>
      <w:r>
        <w:t xml:space="preserve">Build and deploy is controlled through </w:t>
      </w:r>
      <w:proofErr w:type="spellStart"/>
      <w:r>
        <w:t>github</w:t>
      </w:r>
      <w:proofErr w:type="spellEnd"/>
      <w:r>
        <w:t xml:space="preserve"> workflow files within the repo</w:t>
      </w:r>
    </w:p>
    <w:p w:rsidR="00CE00DF" w:rsidP="00CE00DF" w:rsidRDefault="00B027A0" w14:paraId="249ED318" w14:textId="6C865BBA">
      <w:pPr>
        <w:pStyle w:val="ListParagraph"/>
        <w:numPr>
          <w:ilvl w:val="0"/>
          <w:numId w:val="14"/>
        </w:numPr>
      </w:pPr>
      <w:r>
        <w:t>I</w:t>
      </w:r>
      <w:r w:rsidR="00CE00DF">
        <w:t>s a .NET Core Solution</w:t>
      </w:r>
    </w:p>
    <w:p w:rsidR="004D48EC" w:rsidP="00CE00DF" w:rsidRDefault="00B027A0" w14:paraId="70C0D151" w14:textId="5E33A88D">
      <w:pPr>
        <w:pStyle w:val="ListParagraph"/>
        <w:numPr>
          <w:ilvl w:val="0"/>
          <w:numId w:val="14"/>
        </w:numPr>
      </w:pPr>
      <w:r>
        <w:t>E</w:t>
      </w:r>
      <w:r w:rsidR="00CE00DF">
        <w:t>xcept for Common</w:t>
      </w:r>
      <w:r w:rsidR="007C64F0">
        <w:t xml:space="preserve"> which is a pure library (published as a </w:t>
      </w:r>
      <w:proofErr w:type="spellStart"/>
      <w:r w:rsidR="007C64F0">
        <w:t>Nuget</w:t>
      </w:r>
      <w:proofErr w:type="spellEnd"/>
      <w:r w:rsidR="007C64F0">
        <w:t>)</w:t>
      </w:r>
      <w:r>
        <w:t>,</w:t>
      </w:r>
      <w:r w:rsidR="00CE00DF">
        <w:t xml:space="preserve"> </w:t>
      </w:r>
      <w:r w:rsidR="000D0575">
        <w:t xml:space="preserve">each microservice </w:t>
      </w:r>
      <w:r w:rsidR="00CE00DF">
        <w:t xml:space="preserve">consists of </w:t>
      </w:r>
      <w:proofErr w:type="spellStart"/>
      <w:r w:rsidR="00CE00DF">
        <w:t>atleast</w:t>
      </w:r>
      <w:proofErr w:type="spellEnd"/>
      <w:r w:rsidR="00CE00DF">
        <w:t xml:space="preserve"> 3 .NET </w:t>
      </w:r>
      <w:r w:rsidR="004D48EC">
        <w:t xml:space="preserve">projects </w:t>
      </w:r>
      <w:r w:rsidR="00CE00DF">
        <w:t>each producing a DLL</w:t>
      </w:r>
    </w:p>
    <w:p w:rsidR="004D48EC" w:rsidP="00CE00DF" w:rsidRDefault="00CE00DF" w14:paraId="10D56077" w14:textId="014827A8">
      <w:pPr>
        <w:pStyle w:val="ListParagraph"/>
        <w:numPr>
          <w:ilvl w:val="1"/>
          <w:numId w:val="14"/>
        </w:numPr>
      </w:pPr>
      <w:r>
        <w:t xml:space="preserve">Core (will be </w:t>
      </w:r>
      <w:r w:rsidR="00221A43">
        <w:t>published</w:t>
      </w:r>
      <w:r>
        <w:t xml:space="preserve"> </w:t>
      </w:r>
      <w:r w:rsidR="00221A43">
        <w:t xml:space="preserve">also a </w:t>
      </w:r>
      <w:proofErr w:type="spellStart"/>
      <w:r>
        <w:t>Nuget</w:t>
      </w:r>
      <w:proofErr w:type="spellEnd"/>
      <w:r w:rsidR="00A37741">
        <w:t xml:space="preserve"> in a custom </w:t>
      </w:r>
      <w:proofErr w:type="spellStart"/>
      <w:r w:rsidR="00A37741">
        <w:t>Nuget</w:t>
      </w:r>
      <w:proofErr w:type="spellEnd"/>
      <w:r w:rsidR="00A37741">
        <w:t xml:space="preserve"> repo</w:t>
      </w:r>
      <w:r>
        <w:t>)</w:t>
      </w:r>
      <w:r w:rsidR="009F0E73">
        <w:t xml:space="preserve"> – shall contain all DTOs, externally accessed Interfaces</w:t>
      </w:r>
    </w:p>
    <w:p w:rsidR="004D48EC" w:rsidP="00CE00DF" w:rsidRDefault="00CE00DF" w14:paraId="08AE981C" w14:textId="2B0D1A3E">
      <w:pPr>
        <w:pStyle w:val="ListParagraph"/>
        <w:numPr>
          <w:ilvl w:val="1"/>
          <w:numId w:val="14"/>
        </w:numPr>
      </w:pPr>
      <w:r>
        <w:lastRenderedPageBreak/>
        <w:t>Infrastructure</w:t>
      </w:r>
      <w:r w:rsidR="009F0E73">
        <w:t xml:space="preserve"> – shall contain implementation of all interfaces, internal business logic implemented as services and Repository DAO layer including Models representing DB tables</w:t>
      </w:r>
    </w:p>
    <w:p w:rsidR="004D48EC" w:rsidP="00CE00DF" w:rsidRDefault="00CE00DF" w14:paraId="3B32A34A" w14:textId="0B88B5D3">
      <w:pPr>
        <w:pStyle w:val="ListParagraph"/>
        <w:numPr>
          <w:ilvl w:val="1"/>
          <w:numId w:val="14"/>
        </w:numPr>
      </w:pPr>
      <w:r>
        <w:t>API</w:t>
      </w:r>
      <w:r w:rsidR="00A175AC">
        <w:t xml:space="preserve"> – shall contain only Controllers that implement end-points for all the APIs</w:t>
      </w:r>
      <w:r w:rsidR="0047486D">
        <w:t xml:space="preserve"> exposed by the microservice</w:t>
      </w:r>
    </w:p>
    <w:p w:rsidR="004D48EC" w:rsidP="00CE00DF" w:rsidRDefault="00CE00DF" w14:paraId="14911BFD" w14:textId="0524F488">
      <w:pPr>
        <w:pStyle w:val="ListParagraph"/>
        <w:numPr>
          <w:ilvl w:val="0"/>
          <w:numId w:val="14"/>
        </w:numPr>
      </w:pPr>
      <w:r>
        <w:t>For example</w:t>
      </w:r>
      <w:r w:rsidR="001A03EB">
        <w:t xml:space="preserve"> – the User microservice will be structured internally as</w:t>
      </w:r>
      <w:r>
        <w:t>:</w:t>
      </w:r>
    </w:p>
    <w:p w:rsidR="004D48EC" w:rsidP="004D48EC" w:rsidRDefault="00CE00DF" w14:paraId="5DA3233C" w14:textId="6B63AAAC">
      <w:pPr>
        <w:pStyle w:val="ListParagraph"/>
        <w:numPr>
          <w:ilvl w:val="1"/>
          <w:numId w:val="14"/>
        </w:numPr>
      </w:pPr>
      <w:proofErr w:type="spellStart"/>
      <w:r>
        <w:t>SunnyRewards.Helios.User.Core</w:t>
      </w:r>
      <w:proofErr w:type="spellEnd"/>
      <w:r>
        <w:t xml:space="preserve"> (will be </w:t>
      </w:r>
      <w:r w:rsidR="0037795A">
        <w:t xml:space="preserve">published </w:t>
      </w:r>
      <w:r>
        <w:t xml:space="preserve">as </w:t>
      </w:r>
      <w:proofErr w:type="spellStart"/>
      <w:r>
        <w:t>Nuget</w:t>
      </w:r>
      <w:proofErr w:type="spellEnd"/>
      <w:r w:rsidR="0037795A">
        <w:t xml:space="preserve"> in a custom </w:t>
      </w:r>
      <w:proofErr w:type="spellStart"/>
      <w:r w:rsidR="0037795A">
        <w:t>Nuget</w:t>
      </w:r>
      <w:proofErr w:type="spellEnd"/>
      <w:r w:rsidR="0037795A">
        <w:t xml:space="preserve"> repo</w:t>
      </w:r>
      <w:r>
        <w:t>)</w:t>
      </w:r>
    </w:p>
    <w:p w:rsidR="001A03EB" w:rsidP="00CE00DF" w:rsidRDefault="00CE00DF" w14:paraId="3EFBC4FA" w14:textId="77777777">
      <w:pPr>
        <w:pStyle w:val="ListParagraph"/>
        <w:numPr>
          <w:ilvl w:val="1"/>
          <w:numId w:val="14"/>
        </w:numPr>
      </w:pPr>
      <w:proofErr w:type="spellStart"/>
      <w:r>
        <w:t>SunnyRewards.Helios.User.Infrastructure</w:t>
      </w:r>
      <w:proofErr w:type="spellEnd"/>
    </w:p>
    <w:p w:rsidR="0090645F" w:rsidP="00CE00DF" w:rsidRDefault="00CE00DF" w14:paraId="4F7FA48E" w14:textId="77777777">
      <w:pPr>
        <w:pStyle w:val="ListParagraph"/>
        <w:numPr>
          <w:ilvl w:val="1"/>
          <w:numId w:val="14"/>
        </w:numPr>
      </w:pPr>
      <w:proofErr w:type="spellStart"/>
      <w:r>
        <w:t>SunnyRewards.Helios.User.API</w:t>
      </w:r>
      <w:proofErr w:type="spellEnd"/>
    </w:p>
    <w:p w:rsidR="0090645F" w:rsidP="00CE00DF" w:rsidRDefault="00CE00DF" w14:paraId="5A21421F" w14:textId="03CCC63A">
      <w:pPr>
        <w:pStyle w:val="ListParagraph"/>
        <w:numPr>
          <w:ilvl w:val="1"/>
          <w:numId w:val="14"/>
        </w:numPr>
      </w:pPr>
      <w:r>
        <w:t xml:space="preserve">Deployed URL: </w:t>
      </w:r>
      <w:hyperlink w:history="1" r:id="rId15">
        <w:r w:rsidRPr="008E67BD" w:rsidR="0090645F">
          <w:rPr>
            <w:rStyle w:val="Hyperlink"/>
          </w:rPr>
          <w:t>https://user.dev.sunnyrewards.co/api/</w:t>
        </w:r>
      </w:hyperlink>
      <w:r>
        <w:t>...</w:t>
      </w:r>
    </w:p>
    <w:p w:rsidR="00CE00DF" w:rsidP="0090645F" w:rsidRDefault="0090645F" w14:paraId="7B05ECCF" w14:textId="0085E60E">
      <w:pPr>
        <w:pStyle w:val="ListParagraph"/>
        <w:numPr>
          <w:ilvl w:val="1"/>
          <w:numId w:val="14"/>
        </w:numPr>
      </w:pPr>
      <w:r>
        <w:t>The API project e</w:t>
      </w:r>
      <w:r w:rsidR="00CE00DF">
        <w:t>xposes Swagger doc / invoker</w:t>
      </w:r>
    </w:p>
    <w:p w:rsidR="0090645F" w:rsidP="00221A43" w:rsidRDefault="00221A43" w14:paraId="020A3D59" w14:textId="1AA90ECA">
      <w:r>
        <w:t>Allowable dependencies are as follows:</w:t>
      </w:r>
    </w:p>
    <w:p w:rsidR="00221A43" w:rsidP="00221A43" w:rsidRDefault="00221A43" w14:paraId="0F5D698A" w14:textId="4F9DC8BD">
      <w:pPr>
        <w:pStyle w:val="ListParagraph"/>
        <w:numPr>
          <w:ilvl w:val="0"/>
          <w:numId w:val="15"/>
        </w:numPr>
      </w:pPr>
      <w:r>
        <w:t>Each microservice API project will depend on its own Core and Infrastructure projects</w:t>
      </w:r>
    </w:p>
    <w:p w:rsidR="00221A43" w:rsidP="00221A43" w:rsidRDefault="00221A43" w14:paraId="4F9C87D9" w14:textId="28232ED5">
      <w:pPr>
        <w:pStyle w:val="ListParagraph"/>
        <w:numPr>
          <w:ilvl w:val="0"/>
          <w:numId w:val="15"/>
        </w:numPr>
      </w:pPr>
      <w:r>
        <w:t>Each Infrastructure project will depend on its own Core project</w:t>
      </w:r>
    </w:p>
    <w:p w:rsidRPr="000C4021" w:rsidR="00CE00DF" w:rsidP="000C4021" w:rsidRDefault="00221A43" w14:paraId="0F9BD88B" w14:textId="334B79AA">
      <w:pPr>
        <w:pStyle w:val="ListParagraph"/>
        <w:numPr>
          <w:ilvl w:val="0"/>
          <w:numId w:val="15"/>
        </w:numPr>
      </w:pPr>
      <w:r>
        <w:t>Additionall</w:t>
      </w:r>
      <w:r w:rsidR="005946AC">
        <w:t>y</w:t>
      </w:r>
      <w:r>
        <w:t>, each Infrastructure project can depend on other</w:t>
      </w:r>
      <w:r w:rsidR="005946AC">
        <w:t xml:space="preserve"> microservice Core </w:t>
      </w:r>
      <w:proofErr w:type="spellStart"/>
      <w:r w:rsidR="005946AC">
        <w:t>Nugets</w:t>
      </w:r>
      <w:proofErr w:type="spellEnd"/>
      <w:r w:rsidR="00280CC8">
        <w:t xml:space="preserve"> and the Common </w:t>
      </w:r>
      <w:proofErr w:type="spellStart"/>
      <w:r w:rsidR="00280CC8">
        <w:t>Nuget</w:t>
      </w:r>
      <w:proofErr w:type="spellEnd"/>
    </w:p>
    <w:p w:rsidR="00A47E60" w:rsidP="00A47E60" w:rsidRDefault="00A47E60" w14:paraId="147BEBF2" w14:textId="6B53D569">
      <w:pPr>
        <w:pStyle w:val="Heading2"/>
      </w:pPr>
      <w:bookmarkStart w:name="_Toc137123814" w:id="691"/>
      <w:r>
        <w:t>Namespace</w:t>
      </w:r>
      <w:bookmarkEnd w:id="688"/>
      <w:bookmarkEnd w:id="689"/>
      <w:bookmarkEnd w:id="691"/>
    </w:p>
    <w:p w:rsidR="00A47E60" w:rsidP="00A47E60" w:rsidRDefault="00A47E60" w14:paraId="711755A3" w14:textId="3AEA6C9B">
      <w:r>
        <w:t xml:space="preserve">Use namespace prefix in C# for </w:t>
      </w:r>
      <w:r w:rsidR="000D3709">
        <w:t>all</w:t>
      </w:r>
      <w:r>
        <w:t xml:space="preserve"> projects as:  </w:t>
      </w:r>
      <w:proofErr w:type="spellStart"/>
      <w:r w:rsidR="00FE6E8E">
        <w:t>SunnyRewards.Helios</w:t>
      </w:r>
      <w:proofErr w:type="spellEnd"/>
      <w:r w:rsidR="00FE6E8E">
        <w:t>.&lt;</w:t>
      </w:r>
      <w:proofErr w:type="spellStart"/>
      <w:r w:rsidR="00FE6E8E">
        <w:t>microservice_name</w:t>
      </w:r>
      <w:proofErr w:type="spellEnd"/>
      <w:r w:rsidR="00FE6E8E">
        <w:t>&gt;…</w:t>
      </w:r>
      <w:r w:rsidR="004256B5">
        <w:br/>
      </w:r>
    </w:p>
    <w:p w:rsidR="001456D1" w:rsidP="001456D1" w:rsidRDefault="001456D1" w14:paraId="234EAD84" w14:textId="77777777">
      <w:pPr>
        <w:pStyle w:val="Heading2"/>
      </w:pPr>
      <w:bookmarkStart w:name="_Toc137123815" w:id="692"/>
      <w:r>
        <w:t>Data Model</w:t>
      </w:r>
      <w:bookmarkEnd w:id="692"/>
    </w:p>
    <w:p w:rsidR="001456D1" w:rsidP="001456D1" w:rsidRDefault="001456D1" w14:paraId="1C635555" w14:textId="77777777">
      <w:r>
        <w:t>Each microservice shall store data managed by it in its own schema.  Microservices shall not access schemas of other microservices.  All data retrieval and updates into a schema shall be only possible through the API endpoints provided by the associated microservice.</w:t>
      </w:r>
    </w:p>
    <w:p w:rsidR="001456D1" w:rsidP="001456D1" w:rsidRDefault="001456D1" w14:paraId="29CD5015" w14:textId="77777777">
      <w:r>
        <w:t>Apart from the fields listed below, each table shall have the following fields (columns) and behavior:</w:t>
      </w:r>
    </w:p>
    <w:p w:rsidR="001456D1" w:rsidP="001456D1" w:rsidRDefault="001456D1" w14:paraId="448603EE" w14:textId="77777777">
      <w:pPr>
        <w:pStyle w:val="ListParagraph"/>
        <w:numPr>
          <w:ilvl w:val="0"/>
          <w:numId w:val="16"/>
        </w:numPr>
      </w:pPr>
      <w:proofErr w:type="spellStart"/>
      <w:r>
        <w:t>create_ts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</w:t>
      </w:r>
    </w:p>
    <w:p w:rsidR="001456D1" w:rsidP="001456D1" w:rsidRDefault="001456D1" w14:paraId="6451942E" w14:textId="77777777">
      <w:pPr>
        <w:pStyle w:val="ListParagraph"/>
        <w:numPr>
          <w:ilvl w:val="0"/>
          <w:numId w:val="16"/>
        </w:numPr>
      </w:pPr>
      <w:proofErr w:type="spellStart"/>
      <w:r>
        <w:t>update_ts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1456D1" w:rsidP="001456D1" w:rsidRDefault="001456D1" w14:paraId="28AE96EF" w14:textId="77777777">
      <w:pPr>
        <w:pStyle w:val="ListParagraph"/>
        <w:numPr>
          <w:ilvl w:val="0"/>
          <w:numId w:val="16"/>
        </w:numPr>
      </w:pPr>
      <w:proofErr w:type="spellStart"/>
      <w:r>
        <w:t>create_user</w:t>
      </w:r>
      <w:proofErr w:type="spellEnd"/>
      <w:r>
        <w:t xml:space="preserve"> char(40) NOT NULL</w:t>
      </w:r>
    </w:p>
    <w:p w:rsidR="001456D1" w:rsidP="001456D1" w:rsidRDefault="001456D1" w14:paraId="4CE109B8" w14:textId="77777777">
      <w:pPr>
        <w:pStyle w:val="ListParagraph"/>
        <w:numPr>
          <w:ilvl w:val="0"/>
          <w:numId w:val="16"/>
        </w:numPr>
      </w:pPr>
      <w:proofErr w:type="spellStart"/>
      <w:r>
        <w:t>update_user</w:t>
      </w:r>
      <w:proofErr w:type="spellEnd"/>
      <w:r>
        <w:t xml:space="preserve"> char(40)</w:t>
      </w:r>
    </w:p>
    <w:p w:rsidR="001456D1" w:rsidP="001456D1" w:rsidRDefault="001456D1" w14:paraId="703EA8D7" w14:textId="4A3F56FB">
      <w:pPr>
        <w:pStyle w:val="ListParagraph"/>
        <w:numPr>
          <w:ilvl w:val="0"/>
          <w:numId w:val="16"/>
        </w:numPr>
      </w:pPr>
      <w:proofErr w:type="spellStart"/>
      <w:r>
        <w:t>delete_</w:t>
      </w:r>
      <w:r w:rsidR="00ED26A1">
        <w:t>nbr</w:t>
      </w:r>
      <w:proofErr w:type="spellEnd"/>
      <w:r>
        <w:t xml:space="preserve"> Long (== 0 if not soft deleted, == </w:t>
      </w:r>
      <w:proofErr w:type="spellStart"/>
      <w:r>
        <w:t>PK_value</w:t>
      </w:r>
      <w:proofErr w:type="spellEnd"/>
      <w:r>
        <w:t xml:space="preserve"> if soft deleted)</w:t>
      </w:r>
    </w:p>
    <w:p w:rsidR="00A47E60" w:rsidP="00E348FC" w:rsidRDefault="001456D1" w14:paraId="09FEF14E" w14:textId="453F811B">
      <w:pPr>
        <w:pStyle w:val="ListParagraph"/>
        <w:numPr>
          <w:ilvl w:val="0"/>
          <w:numId w:val="16"/>
        </w:numPr>
      </w:pPr>
      <w:r>
        <w:t xml:space="preserve">Uniqueness criteria for any U field will be always </w:t>
      </w:r>
      <w:proofErr w:type="spellStart"/>
      <w:r>
        <w:t>field+delete</w:t>
      </w:r>
      <w:proofErr w:type="spellEnd"/>
      <w:r>
        <w:t>_</w:t>
      </w:r>
      <w:r w:rsidRPr="00ED26A1" w:rsidR="00ED26A1">
        <w:t xml:space="preserve"> </w:t>
      </w:r>
      <w:proofErr w:type="spellStart"/>
      <w:r w:rsidR="00ED26A1">
        <w:t>nbr</w:t>
      </w:r>
      <w:proofErr w:type="spellEnd"/>
    </w:p>
    <w:p w:rsidR="009F4DCA" w:rsidP="009F4DCA" w:rsidRDefault="009F4DCA" w14:paraId="23723F5C" w14:textId="15DD04A5">
      <w:pPr>
        <w:rPr>
          <w:iCs/>
        </w:rPr>
      </w:pPr>
      <w:r>
        <w:t xml:space="preserve">Regarding </w:t>
      </w:r>
      <w:r>
        <w:rPr>
          <w:iCs/>
        </w:rPr>
        <w:t>indexes, possible ones are mentioned, to be selectively implemented, considering judiciously the volumes and access patterns on each table.</w:t>
      </w:r>
      <w:r w:rsidR="00026E84">
        <w:rPr>
          <w:iCs/>
        </w:rPr>
        <w:br/>
      </w:r>
    </w:p>
    <w:p w:rsidR="00026E84" w:rsidP="00026E84" w:rsidRDefault="00026E84" w14:paraId="256D6538" w14:textId="34E79A54">
      <w:pPr>
        <w:pStyle w:val="Heading2"/>
      </w:pPr>
      <w:bookmarkStart w:name="_Toc137123816" w:id="693"/>
      <w:r>
        <w:t xml:space="preserve">Microservice </w:t>
      </w:r>
      <w:r w:rsidR="00187B19">
        <w:t>Code Folder Structure</w:t>
      </w:r>
      <w:bookmarkEnd w:id="693"/>
    </w:p>
    <w:p w:rsidRPr="000C1354" w:rsidR="000C1354" w:rsidP="000C1354" w:rsidRDefault="000C1354" w14:paraId="0DC2B550" w14:textId="311AFD1E">
      <w:r>
        <w:t>Following disk folder structure shall be followed for all microservices:</w:t>
      </w:r>
    </w:p>
    <w:p w:rsidR="00187B19" w:rsidP="00187B19" w:rsidRDefault="000C1354" w14:paraId="23C4AE4A" w14:textId="2223F934">
      <w:r>
        <w:rPr>
          <w:noProof/>
        </w:rPr>
        <w:lastRenderedPageBreak/>
        <w:drawing>
          <wp:inline distT="0" distB="0" distL="0" distR="0" wp14:anchorId="591BFE88" wp14:editId="7189429A">
            <wp:extent cx="5486400" cy="3200400"/>
            <wp:effectExtent l="38100" t="0" r="19050" b="0"/>
            <wp:docPr id="199641602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Pr="00187B19" w:rsidR="00905974" w:rsidP="00187B19" w:rsidRDefault="00905974" w14:paraId="28A91C0F" w14:textId="77777777"/>
    <w:p w:rsidR="000457A5" w:rsidRDefault="000457A5" w14:paraId="209B675C" w14:textId="5B084734">
      <w:pPr>
        <w:rPr>
          <w:iCs/>
        </w:rPr>
      </w:pPr>
    </w:p>
    <w:p w:rsidR="00233A1D" w:rsidRDefault="00233A1D" w14:paraId="09A489D4" w14:textId="084847D6">
      <w:pPr>
        <w:rPr>
          <w:iCs/>
        </w:rPr>
      </w:pPr>
      <w:r>
        <w:rPr>
          <w:iCs/>
        </w:rPr>
        <w:br w:type="page"/>
      </w:r>
    </w:p>
    <w:p w:rsidR="00DD2286" w:rsidP="007173B6" w:rsidRDefault="00DD2286" w14:paraId="7F882B3C" w14:textId="6733D841">
      <w:pPr>
        <w:pStyle w:val="Heading1"/>
      </w:pPr>
      <w:bookmarkStart w:name="_Toc137123817" w:id="694"/>
      <w:r>
        <w:lastRenderedPageBreak/>
        <w:t>Common Lib</w:t>
      </w:r>
      <w:bookmarkEnd w:id="694"/>
    </w:p>
    <w:p w:rsidRPr="00DD2286" w:rsidR="00DD2286" w:rsidP="00DD2286" w:rsidRDefault="00DD2286" w14:paraId="48110B74" w14:textId="6158B0D5">
      <w:r>
        <w:t>A common library shall be created to hold definitions and services that are used across all microservices.</w:t>
      </w:r>
    </w:p>
    <w:p w:rsidR="00DD2286" w:rsidRDefault="00933230" w14:paraId="5E823F06" w14:textId="5FCC0A67">
      <w:r>
        <w:t xml:space="preserve">Namespace: </w:t>
      </w:r>
      <w:proofErr w:type="spellStart"/>
      <w:r w:rsidR="00D03B7B">
        <w:t>SunnyRewards.Helios.Commo</w:t>
      </w:r>
      <w:r w:rsidR="00693B60">
        <w:t>n.Core</w:t>
      </w:r>
      <w:proofErr w:type="spellEnd"/>
    </w:p>
    <w:p w:rsidR="004E48FD" w:rsidRDefault="004E48FD" w14:paraId="4D3E45DF" w14:textId="207D4AE3">
      <w:r>
        <w:t>Repository</w:t>
      </w:r>
      <w:r w:rsidR="00092C8F">
        <w:t xml:space="preserve"> name</w:t>
      </w:r>
      <w:r>
        <w:t xml:space="preserve">:  </w:t>
      </w:r>
      <w:proofErr w:type="spellStart"/>
      <w:r>
        <w:t>helios</w:t>
      </w:r>
      <w:proofErr w:type="spellEnd"/>
      <w:r>
        <w:t>-common-lib</w:t>
      </w:r>
      <w:r>
        <w:br/>
      </w:r>
    </w:p>
    <w:p w:rsidR="00C11862" w:rsidP="00C11862" w:rsidRDefault="00C11862" w14:paraId="4F3BAB6A" w14:textId="7D42144C">
      <w:pPr>
        <w:pStyle w:val="Heading2"/>
      </w:pPr>
      <w:bookmarkStart w:name="_Toc137123818" w:id="695"/>
      <w:r>
        <w:t>Data Model Base Structures</w:t>
      </w:r>
      <w:bookmarkEnd w:id="695"/>
    </w:p>
    <w:p w:rsidR="00175E12" w:rsidP="00175E12" w:rsidRDefault="00175E12" w14:paraId="4A76B6DE" w14:textId="20832170">
      <w:pPr>
        <w:pStyle w:val="Heading3"/>
      </w:pPr>
      <w:bookmarkStart w:name="_Toc137123819" w:id="696"/>
      <w:proofErr w:type="spellStart"/>
      <w:r>
        <w:t>BaseD</w:t>
      </w:r>
      <w:r w:rsidR="00286B60">
        <w:t>to</w:t>
      </w:r>
      <w:bookmarkEnd w:id="696"/>
      <w:proofErr w:type="spellEnd"/>
    </w:p>
    <w:p w:rsidR="00175E12" w:rsidP="00175E12" w:rsidRDefault="00175E12" w14:paraId="61EFAF23" w14:textId="545049BF">
      <w:proofErr w:type="spellStart"/>
      <w:r>
        <w:t>Base</w:t>
      </w:r>
      <w:r w:rsidR="00495B78">
        <w:t>D</w:t>
      </w:r>
      <w:r w:rsidR="00AB2B81">
        <w:t>to</w:t>
      </w:r>
      <w:proofErr w:type="spellEnd"/>
      <w:r w:rsidR="00495B78">
        <w:t xml:space="preserve"> is the base</w:t>
      </w:r>
      <w:r>
        <w:t xml:space="preserve"> of all DTOs interchanged across services and BFF/UI</w:t>
      </w:r>
      <w:r w:rsidR="00495B78">
        <w:t>.</w:t>
      </w:r>
    </w:p>
    <w:p w:rsidR="00175E12" w:rsidP="00175E12" w:rsidRDefault="00495B78" w14:paraId="6A293360" w14:textId="00D8F101">
      <w:r>
        <w:t>Members:</w:t>
      </w:r>
    </w:p>
    <w:p w:rsidR="00495B78" w:rsidP="007D1F1A" w:rsidRDefault="007D1F1A" w14:paraId="777038E2" w14:textId="6ED334D5">
      <w:pPr>
        <w:pStyle w:val="ListParagraph"/>
        <w:numPr>
          <w:ilvl w:val="0"/>
          <w:numId w:val="17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CreateTs</w:t>
      </w:r>
      <w:proofErr w:type="spellEnd"/>
    </w:p>
    <w:p w:rsidR="007D1F1A" w:rsidP="007D1F1A" w:rsidRDefault="007D1F1A" w14:paraId="5F2FFFAC" w14:textId="578A8D16">
      <w:pPr>
        <w:pStyle w:val="ListParagraph"/>
        <w:numPr>
          <w:ilvl w:val="0"/>
          <w:numId w:val="17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UpdateTs</w:t>
      </w:r>
      <w:proofErr w:type="spellEnd"/>
    </w:p>
    <w:p w:rsidR="007D1F1A" w:rsidP="007D1F1A" w:rsidRDefault="007D1F1A" w14:paraId="10A30973" w14:textId="6919B4F5">
      <w:pPr>
        <w:pStyle w:val="ListParagraph"/>
        <w:numPr>
          <w:ilvl w:val="0"/>
          <w:numId w:val="17"/>
        </w:numPr>
      </w:pPr>
      <w:r>
        <w:t xml:space="preserve">String </w:t>
      </w:r>
      <w:proofErr w:type="spellStart"/>
      <w:r>
        <w:t>CreateUser</w:t>
      </w:r>
      <w:proofErr w:type="spellEnd"/>
    </w:p>
    <w:p w:rsidR="007D1F1A" w:rsidP="007D1F1A" w:rsidRDefault="007D1F1A" w14:paraId="25F68DBC" w14:textId="70D5918E">
      <w:pPr>
        <w:pStyle w:val="ListParagraph"/>
        <w:numPr>
          <w:ilvl w:val="0"/>
          <w:numId w:val="17"/>
        </w:numPr>
      </w:pPr>
      <w:r>
        <w:t xml:space="preserve">String </w:t>
      </w:r>
      <w:proofErr w:type="spellStart"/>
      <w:r>
        <w:t>UpdateUser</w:t>
      </w:r>
      <w:proofErr w:type="spellEnd"/>
    </w:p>
    <w:p w:rsidR="007D1F1A" w:rsidP="007D1F1A" w:rsidRDefault="007D1F1A" w14:paraId="009CB2DB" w14:textId="31847168">
      <w:pPr>
        <w:pStyle w:val="ListParagraph"/>
        <w:numPr>
          <w:ilvl w:val="0"/>
          <w:numId w:val="17"/>
        </w:numPr>
      </w:pPr>
      <w:r>
        <w:t xml:space="preserve">Long </w:t>
      </w:r>
      <w:proofErr w:type="spellStart"/>
      <w:r>
        <w:t>DeleteNbr</w:t>
      </w:r>
      <w:proofErr w:type="spellEnd"/>
    </w:p>
    <w:p w:rsidR="001A0A49" w:rsidP="001A0A49" w:rsidRDefault="001A0A49" w14:paraId="4B3E1FBC" w14:textId="77777777"/>
    <w:p w:rsidR="001A0A49" w:rsidP="001A0A49" w:rsidRDefault="001A0A49" w14:paraId="2F5E9A46" w14:textId="4701D494">
      <w:pPr>
        <w:pStyle w:val="Heading3"/>
      </w:pPr>
      <w:bookmarkStart w:name="_Toc137123820" w:id="697"/>
      <w:proofErr w:type="spellStart"/>
      <w:r>
        <w:t>BaseResponseD</w:t>
      </w:r>
      <w:r w:rsidR="005B4DD6">
        <w:t>to</w:t>
      </w:r>
      <w:bookmarkEnd w:id="697"/>
      <w:proofErr w:type="spellEnd"/>
    </w:p>
    <w:p w:rsidRPr="00286B60" w:rsidR="00286B60" w:rsidP="00286B60" w:rsidRDefault="00286B60" w14:paraId="5FB051E0" w14:textId="3C969E1D">
      <w:proofErr w:type="spellStart"/>
      <w:r>
        <w:t>BaseResponseD</w:t>
      </w:r>
      <w:r w:rsidR="005B4DD6">
        <w:t>to</w:t>
      </w:r>
      <w:proofErr w:type="spellEnd"/>
      <w:r w:rsidR="005B4DD6">
        <w:t xml:space="preserve"> </w:t>
      </w:r>
      <w:r>
        <w:t>is</w:t>
      </w:r>
      <w:r w:rsidR="005B4DD6">
        <w:t xml:space="preserve"> the base of all responses sent by APIs – this </w:t>
      </w:r>
      <w:r w:rsidR="00380A59">
        <w:t>allows all</w:t>
      </w:r>
      <w:r w:rsidR="004976DC">
        <w:t xml:space="preserve"> API end-points</w:t>
      </w:r>
      <w:r w:rsidR="00380A59">
        <w:t xml:space="preserve"> to </w:t>
      </w:r>
      <w:r w:rsidR="00305380">
        <w:t>return</w:t>
      </w:r>
      <w:r w:rsidR="00380A59">
        <w:t xml:space="preserve"> error information in a consistent manner across all services.</w:t>
      </w:r>
    </w:p>
    <w:p w:rsidR="003311E6" w:rsidP="003311E6" w:rsidRDefault="003311E6" w14:paraId="4D645221" w14:textId="77777777">
      <w:r>
        <w:t>Members:</w:t>
      </w:r>
    </w:p>
    <w:p w:rsidR="003311E6" w:rsidP="003311E6" w:rsidRDefault="001C266C" w14:paraId="1CAFAC75" w14:textId="01A6C679">
      <w:pPr>
        <w:pStyle w:val="ListParagraph"/>
        <w:numPr>
          <w:ilvl w:val="0"/>
          <w:numId w:val="17"/>
        </w:numPr>
      </w:pPr>
      <w:r>
        <w:t xml:space="preserve">String </w:t>
      </w:r>
      <w:proofErr w:type="spellStart"/>
      <w:r w:rsidR="003311E6">
        <w:t>ErrorCode</w:t>
      </w:r>
      <w:proofErr w:type="spellEnd"/>
    </w:p>
    <w:p w:rsidR="003311E6" w:rsidP="001C266C" w:rsidRDefault="003311E6" w14:paraId="619A1D74" w14:textId="0E9140C5">
      <w:pPr>
        <w:pStyle w:val="ListParagraph"/>
        <w:numPr>
          <w:ilvl w:val="0"/>
          <w:numId w:val="17"/>
        </w:numPr>
      </w:pPr>
      <w:r>
        <w:t xml:space="preserve">String </w:t>
      </w:r>
      <w:proofErr w:type="spellStart"/>
      <w:r>
        <w:t>ErrorMessage</w:t>
      </w:r>
      <w:proofErr w:type="spellEnd"/>
    </w:p>
    <w:p w:rsidR="00B5101D" w:rsidP="001C266C" w:rsidRDefault="00B5101D" w14:paraId="67D73200" w14:textId="5F463044">
      <w:pPr>
        <w:pStyle w:val="ListParagraph"/>
        <w:numPr>
          <w:ilvl w:val="0"/>
          <w:numId w:val="17"/>
        </w:numPr>
      </w:pPr>
      <w:r>
        <w:t xml:space="preserve">String </w:t>
      </w:r>
      <w:proofErr w:type="spellStart"/>
      <w:r>
        <w:t>ErrorDescriptionType</w:t>
      </w:r>
      <w:proofErr w:type="spellEnd"/>
      <w:r>
        <w:t xml:space="preserve"> // TEXT, JSON</w:t>
      </w:r>
    </w:p>
    <w:p w:rsidR="00B5101D" w:rsidP="001C266C" w:rsidRDefault="00B5101D" w14:paraId="7A9FB9E1" w14:textId="0C333001">
      <w:pPr>
        <w:pStyle w:val="ListParagraph"/>
        <w:numPr>
          <w:ilvl w:val="0"/>
          <w:numId w:val="17"/>
        </w:numPr>
      </w:pPr>
      <w:r>
        <w:t xml:space="preserve">String </w:t>
      </w:r>
      <w:proofErr w:type="spellStart"/>
      <w:r>
        <w:t>ErrorDescription</w:t>
      </w:r>
      <w:proofErr w:type="spellEnd"/>
      <w:r>
        <w:t xml:space="preserve"> // more info to be interpreted based on </w:t>
      </w:r>
      <w:proofErr w:type="spellStart"/>
      <w:r w:rsidR="00CD7870">
        <w:t>ErrorDescriptionType</w:t>
      </w:r>
      <w:proofErr w:type="spellEnd"/>
    </w:p>
    <w:p w:rsidR="001A0A49" w:rsidP="001A0A49" w:rsidRDefault="001A0A49" w14:paraId="13048492" w14:textId="77777777"/>
    <w:p w:rsidR="00FE1DF3" w:rsidP="00FE1DF3" w:rsidRDefault="00FE1DF3" w14:paraId="66D0270A" w14:textId="2C9B2BC6">
      <w:pPr>
        <w:pStyle w:val="Heading2"/>
      </w:pPr>
      <w:bookmarkStart w:name="_Toc137123821" w:id="698"/>
      <w:r>
        <w:t>Repository Generic Interfaces</w:t>
      </w:r>
      <w:bookmarkEnd w:id="698"/>
    </w:p>
    <w:p w:rsidRPr="00FE1DF3" w:rsidR="00FE1DF3" w:rsidP="0019554D" w:rsidRDefault="0019554D" w14:paraId="6F31364D" w14:textId="08B35709">
      <w:pPr>
        <w:pStyle w:val="ListParagraph"/>
        <w:numPr>
          <w:ilvl w:val="0"/>
          <w:numId w:val="46"/>
        </w:numPr>
      </w:pPr>
      <w:proofErr w:type="spellStart"/>
      <w:r>
        <w:t>IRepository</w:t>
      </w:r>
      <w:proofErr w:type="spellEnd"/>
      <w:r>
        <w:t>&lt;Model&gt;</w:t>
      </w:r>
    </w:p>
    <w:p w:rsidRPr="00175E12" w:rsidR="00FE1DF3" w:rsidP="001A0A49" w:rsidRDefault="00FE1DF3" w14:paraId="68AD98EA" w14:textId="77777777"/>
    <w:p w:rsidR="00E9302E" w:rsidRDefault="00E9302E" w14:paraId="11A04276" w14:textId="1B8BE609">
      <w:pPr>
        <w:rPr>
          <w:iCs/>
        </w:rPr>
      </w:pPr>
      <w:r>
        <w:rPr>
          <w:iCs/>
        </w:rPr>
        <w:br w:type="page"/>
      </w:r>
    </w:p>
    <w:p w:rsidR="007B54E7" w:rsidP="00951A3F" w:rsidRDefault="007B54E7" w14:paraId="585F3CC4" w14:textId="556AF512">
      <w:pPr>
        <w:pStyle w:val="Heading1"/>
      </w:pPr>
      <w:bookmarkStart w:name="_Toc42875851" w:id="699"/>
      <w:bookmarkStart w:name="_Toc39591400" w:id="700"/>
      <w:bookmarkStart w:name="_Toc39643744" w:id="701"/>
      <w:bookmarkStart w:name="_Toc39591401" w:id="702"/>
      <w:bookmarkStart w:name="_Toc39643745" w:id="703"/>
      <w:bookmarkStart w:name="_Toc39591437" w:id="704"/>
      <w:bookmarkStart w:name="_Toc39643781" w:id="705"/>
      <w:bookmarkStart w:name="_Toc39591438" w:id="706"/>
      <w:bookmarkStart w:name="_Toc39643782" w:id="707"/>
      <w:bookmarkStart w:name="_Toc39591474" w:id="708"/>
      <w:bookmarkStart w:name="_Toc39643818" w:id="709"/>
      <w:bookmarkStart w:name="_Toc39591486" w:id="710"/>
      <w:bookmarkStart w:name="_Toc39643830" w:id="711"/>
      <w:bookmarkStart w:name="_Toc39591552" w:id="712"/>
      <w:bookmarkStart w:name="_Toc39643896" w:id="713"/>
      <w:bookmarkStart w:name="_Toc39591553" w:id="714"/>
      <w:bookmarkStart w:name="_Toc39643897" w:id="715"/>
      <w:bookmarkStart w:name="_Toc39591569" w:id="716"/>
      <w:bookmarkStart w:name="_Toc39643913" w:id="717"/>
      <w:bookmarkStart w:name="_Toc39591590" w:id="718"/>
      <w:bookmarkStart w:name="_Toc39643934" w:id="719"/>
      <w:bookmarkStart w:name="_Toc39591591" w:id="720"/>
      <w:bookmarkStart w:name="_Toc39643935" w:id="721"/>
      <w:bookmarkStart w:name="_Toc39591595" w:id="722"/>
      <w:bookmarkStart w:name="_Toc39643939" w:id="723"/>
      <w:bookmarkStart w:name="_Toc39591598" w:id="724"/>
      <w:bookmarkStart w:name="_Toc39643942" w:id="725"/>
      <w:bookmarkStart w:name="_Toc39591613" w:id="726"/>
      <w:bookmarkStart w:name="_Toc39643957" w:id="727"/>
      <w:bookmarkStart w:name="_Toc39591614" w:id="728"/>
      <w:bookmarkStart w:name="_Toc39643958" w:id="729"/>
      <w:bookmarkStart w:name="_Toc39591615" w:id="730"/>
      <w:bookmarkStart w:name="_Toc39643959" w:id="731"/>
      <w:bookmarkStart w:name="_Toc39591616" w:id="732"/>
      <w:bookmarkStart w:name="_Toc39643960" w:id="733"/>
      <w:bookmarkStart w:name="_Toc137123822" w:id="734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r>
        <w:lastRenderedPageBreak/>
        <w:t>Tenant Microservice</w:t>
      </w:r>
      <w:bookmarkEnd w:id="734"/>
    </w:p>
    <w:p w:rsidR="00E629B9" w:rsidP="007B54E7" w:rsidRDefault="006E7893" w14:paraId="4BF07D67" w14:textId="6DF7D97B">
      <w:pPr>
        <w:pStyle w:val="Heading2"/>
      </w:pPr>
      <w:bookmarkStart w:name="_Toc137123823" w:id="735"/>
      <w:r>
        <w:t>Data Model</w:t>
      </w:r>
      <w:bookmarkEnd w:id="735"/>
    </w:p>
    <w:p w:rsidR="00074467" w:rsidP="00074467" w:rsidRDefault="00074467" w14:paraId="26D547E7" w14:textId="1FA2313B">
      <w:pPr>
        <w:rPr>
          <w:iCs/>
        </w:rPr>
      </w:pPr>
      <w:r w:rsidRPr="00FC3EE0">
        <w:t xml:space="preserve">Schema: </w:t>
      </w:r>
      <w:r w:rsidR="00A118CC">
        <w:rPr>
          <w:i/>
          <w:iCs/>
        </w:rPr>
        <w:t>tenant</w:t>
      </w:r>
      <w:r w:rsidR="002936CE">
        <w:rPr>
          <w:i/>
          <w:iCs/>
        </w:rPr>
        <w:t xml:space="preserve"> </w:t>
      </w:r>
    </w:p>
    <w:p w:rsidR="00384FC9" w:rsidP="00074467" w:rsidRDefault="0092218C" w14:paraId="6B98497E" w14:textId="0F6BC53B">
      <w:pPr>
        <w:pStyle w:val="Heading3"/>
      </w:pPr>
      <w:bookmarkStart w:name="_Toc137123824" w:id="736"/>
      <w:r>
        <w:t xml:space="preserve">Table: </w:t>
      </w:r>
      <w:r w:rsidR="00384FC9">
        <w:t>Customer</w:t>
      </w:r>
      <w:bookmarkEnd w:id="736"/>
    </w:p>
    <w:p w:rsidRPr="0090441F" w:rsidR="0090441F" w:rsidP="0090441F" w:rsidRDefault="0090441F" w14:paraId="3218D0A7" w14:textId="79A81AA5">
      <w:r>
        <w:t>Customer table contains the top-level enterprise customer of Sunny Rewards – this is usually a health insurance plan provider.</w:t>
      </w:r>
    </w:p>
    <w:p w:rsidRPr="00FC3EE0" w:rsidR="00074467" w:rsidP="00074467" w:rsidRDefault="00074467" w14:paraId="5F343964" w14:textId="382B2E34">
      <w:pPr>
        <w:rPr>
          <w:i/>
          <w:iCs/>
        </w:rPr>
      </w:pPr>
      <w:r w:rsidRPr="00FC3EE0">
        <w:t xml:space="preserve">Table: </w:t>
      </w:r>
      <w:r w:rsidR="00C84C3B">
        <w:rPr>
          <w:i/>
          <w:iCs/>
        </w:rPr>
        <w:t>customer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2430"/>
        <w:gridCol w:w="1260"/>
      </w:tblGrid>
      <w:tr w:rsidRPr="00FC3EE0" w:rsidR="00074467" w:rsidTr="0084640E" w14:paraId="29B46F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074467" w:rsidP="00C7031C" w:rsidRDefault="00074467" w14:paraId="718A8E50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074467" w:rsidP="00C7031C" w:rsidRDefault="00074467" w14:paraId="6B827CD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430" w:type="dxa"/>
          </w:tcPr>
          <w:p w:rsidRPr="00FC3EE0" w:rsidR="00074467" w:rsidP="00C7031C" w:rsidRDefault="00074467" w14:paraId="07FCF00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260" w:type="dxa"/>
          </w:tcPr>
          <w:p w:rsidRPr="00FC3EE0" w:rsidR="00074467" w:rsidP="00C7031C" w:rsidRDefault="00074467" w14:paraId="0D91B40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074467" w:rsidTr="0084640E" w14:paraId="2CA31C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074467" w:rsidP="00C7031C" w:rsidRDefault="006E3B10" w14:paraId="0A19C3C7" w14:textId="2A886DCF">
            <w:proofErr w:type="spellStart"/>
            <w:r>
              <w:t>customer</w:t>
            </w:r>
            <w:r w:rsidRPr="00FC3EE0" w:rsidR="00074467">
              <w:t>_id</w:t>
            </w:r>
            <w:proofErr w:type="spellEnd"/>
          </w:p>
        </w:tc>
        <w:tc>
          <w:tcPr>
            <w:tcW w:w="1980" w:type="dxa"/>
          </w:tcPr>
          <w:p w:rsidRPr="00FC3EE0" w:rsidR="00074467" w:rsidP="00C7031C" w:rsidRDefault="004F7CAA" w14:paraId="19786623" w14:textId="2C67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430" w:type="dxa"/>
          </w:tcPr>
          <w:p w:rsidRPr="00FC3EE0" w:rsidR="00074467" w:rsidP="00C7031C" w:rsidRDefault="00074467" w14:paraId="3AF313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260" w:type="dxa"/>
          </w:tcPr>
          <w:p w:rsidRPr="00FC3EE0" w:rsidR="00074467" w:rsidP="00C7031C" w:rsidRDefault="007E24BF" w14:paraId="1A2F88E3" w14:textId="1AD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756A85" w:rsidTr="0084640E" w14:paraId="48F59D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756A85" w:rsidP="00C7031C" w:rsidRDefault="00756A85" w14:paraId="05799BCF" w14:textId="77777777">
            <w:proofErr w:type="spellStart"/>
            <w:r>
              <w:t>customer_code</w:t>
            </w:r>
            <w:proofErr w:type="spellEnd"/>
          </w:p>
        </w:tc>
        <w:tc>
          <w:tcPr>
            <w:tcW w:w="1980" w:type="dxa"/>
          </w:tcPr>
          <w:p w:rsidRPr="00FC3EE0" w:rsidR="00756A85" w:rsidP="00C7031C" w:rsidRDefault="00756A85" w14:paraId="255AF731" w14:textId="762E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8147B3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430" w:type="dxa"/>
          </w:tcPr>
          <w:p w:rsidRPr="00FC3EE0" w:rsidR="00756A85" w:rsidP="00C7031C" w:rsidRDefault="001C0EB0" w14:paraId="2DC9E5F9" w14:textId="5D0E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260" w:type="dxa"/>
          </w:tcPr>
          <w:p w:rsidRPr="00FC3EE0" w:rsidR="00756A85" w:rsidP="00C7031C" w:rsidRDefault="00756A85" w14:paraId="35884CC3" w14:textId="22DF8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FC5417">
              <w:t>, unique</w:t>
            </w:r>
          </w:p>
        </w:tc>
      </w:tr>
      <w:tr w:rsidRPr="00FC3EE0" w:rsidR="00074467" w:rsidTr="0084640E" w14:paraId="5B95F4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074467" w:rsidP="00C7031C" w:rsidRDefault="00E936A8" w14:paraId="5184D016" w14:textId="122CD31D">
            <w:proofErr w:type="spellStart"/>
            <w:r>
              <w:t>customer_</w:t>
            </w:r>
            <w:r w:rsidR="00AB4F4B">
              <w:t>name</w:t>
            </w:r>
            <w:proofErr w:type="spellEnd"/>
          </w:p>
        </w:tc>
        <w:tc>
          <w:tcPr>
            <w:tcW w:w="1980" w:type="dxa"/>
          </w:tcPr>
          <w:p w:rsidRPr="00FC3EE0" w:rsidR="00074467" w:rsidP="00C7031C" w:rsidRDefault="00074467" w14:paraId="6F2FAB7D" w14:textId="042BA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AB4F4B">
              <w:t>8</w:t>
            </w:r>
            <w:r w:rsidR="00E936A8">
              <w:t>0</w:t>
            </w:r>
            <w:r w:rsidRPr="00FC3EE0">
              <w:t>)</w:t>
            </w:r>
          </w:p>
        </w:tc>
        <w:tc>
          <w:tcPr>
            <w:tcW w:w="2430" w:type="dxa"/>
          </w:tcPr>
          <w:p w:rsidRPr="00FC3EE0" w:rsidR="00074467" w:rsidP="00C7031C" w:rsidRDefault="00074467" w14:paraId="12D2CFE7" w14:textId="1A689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Pr="00FC3EE0" w:rsidR="00074467" w:rsidP="00C7031C" w:rsidRDefault="00074467" w14:paraId="3C7E7D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074467" w:rsidTr="0084640E" w14:paraId="1A3E77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074467" w:rsidP="00C7031C" w:rsidRDefault="008445F7" w14:paraId="1477ADF4" w14:textId="2E1AC4ED">
            <w:proofErr w:type="spellStart"/>
            <w:r>
              <w:t>customer_</w:t>
            </w:r>
            <w:r w:rsidR="00AB4F4B">
              <w:t>description</w:t>
            </w:r>
            <w:proofErr w:type="spellEnd"/>
          </w:p>
        </w:tc>
        <w:tc>
          <w:tcPr>
            <w:tcW w:w="1980" w:type="dxa"/>
          </w:tcPr>
          <w:p w:rsidRPr="00FC3EE0" w:rsidR="00074467" w:rsidP="00C7031C" w:rsidRDefault="00AB4F4B" w14:paraId="4E5932B2" w14:textId="169ED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2430" w:type="dxa"/>
          </w:tcPr>
          <w:p w:rsidRPr="00FC3EE0" w:rsidR="00074467" w:rsidP="00C7031C" w:rsidRDefault="00074467" w14:paraId="4EFAB453" w14:textId="062AD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Pr="00FC3EE0" w:rsidR="00074467" w:rsidP="00C7031C" w:rsidRDefault="00074467" w14:paraId="02E4AFF2" w14:textId="6671F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84640E" w14:paraId="128CB2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76A10BF3" w14:textId="7D4798B3"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1B54563A" w14:textId="3EBA1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430" w:type="dxa"/>
          </w:tcPr>
          <w:p w:rsidRPr="00FC3EE0" w:rsidR="008A3128" w:rsidP="008A3128" w:rsidRDefault="008A3128" w14:paraId="0D7CA6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Pr="00FC3EE0" w:rsidR="008A3128" w:rsidP="008A3128" w:rsidRDefault="008A3128" w14:paraId="02159F4B" w14:textId="0384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84640E" w14:paraId="0CC9D4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7232CE7C" w14:textId="35E0D838"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2228524D" w14:textId="0DD3B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430" w:type="dxa"/>
          </w:tcPr>
          <w:p w:rsidRPr="00FC3EE0" w:rsidR="008A3128" w:rsidP="008A3128" w:rsidRDefault="008A3128" w14:paraId="7FEA13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Pr="00FC3EE0" w:rsidR="008A3128" w:rsidP="008A3128" w:rsidRDefault="008A3128" w14:paraId="51ED04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84640E" w14:paraId="06614F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0B1133D8" w14:textId="5E3949B3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556CCB" w14:paraId="2DFEA190" w14:textId="72A02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 w:rsidR="008A3128">
              <w:t>(</w:t>
            </w:r>
            <w:r w:rsidR="008147B3">
              <w:t>5</w:t>
            </w:r>
            <w:r w:rsidRPr="008A3128" w:rsidR="008A3128">
              <w:t>0)</w:t>
            </w:r>
          </w:p>
        </w:tc>
        <w:tc>
          <w:tcPr>
            <w:tcW w:w="2430" w:type="dxa"/>
          </w:tcPr>
          <w:p w:rsidRPr="00FC3EE0" w:rsidR="008A3128" w:rsidP="008A3128" w:rsidRDefault="008A3128" w14:paraId="1C88DE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Pr="00FC3EE0" w:rsidR="008A3128" w:rsidP="008A3128" w:rsidRDefault="008A3128" w14:paraId="49D4DE4F" w14:textId="1E00E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84640E" w14:paraId="566789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1CDE0BD1" w14:textId="5D17CDF0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556CCB" w14:paraId="0D780A53" w14:textId="419CF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 w:rsidR="008A3128">
              <w:t>(</w:t>
            </w:r>
            <w:r w:rsidR="008147B3">
              <w:t>5</w:t>
            </w:r>
            <w:r w:rsidRPr="008A3128" w:rsidR="008A3128">
              <w:t>0)</w:t>
            </w:r>
          </w:p>
        </w:tc>
        <w:tc>
          <w:tcPr>
            <w:tcW w:w="2430" w:type="dxa"/>
          </w:tcPr>
          <w:p w:rsidRPr="00FC3EE0" w:rsidR="008A3128" w:rsidP="008A3128" w:rsidRDefault="008A3128" w14:paraId="5130CA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Pr="00FC3EE0" w:rsidR="008A3128" w:rsidP="008A3128" w:rsidRDefault="008A3128" w14:paraId="57E3BA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84640E" w14:paraId="566B48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6CD955AE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260B5592" w14:textId="77777777"/>
        </w:tc>
        <w:tc>
          <w:tcPr>
            <w:tcW w:w="1980" w:type="dxa"/>
          </w:tcPr>
          <w:p w:rsidRPr="008A3128" w:rsidR="008A3128" w:rsidP="008A3128" w:rsidRDefault="008A3128" w14:paraId="1BDE834E" w14:textId="619EC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430" w:type="dxa"/>
          </w:tcPr>
          <w:p w:rsidR="008A3128" w:rsidP="008A3128" w:rsidRDefault="008A3128" w14:paraId="196E84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426019D5" w14:textId="3FE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260" w:type="dxa"/>
          </w:tcPr>
          <w:p w:rsidRPr="00FC3EE0" w:rsidR="008A3128" w:rsidP="008A3128" w:rsidRDefault="00376158" w14:paraId="7BCBD9B1" w14:textId="22D0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C7031C" w:rsidR="00074467" w:rsidP="00C7031C" w:rsidRDefault="00211026" w14:paraId="697E7076" w14:textId="5D4E445F">
      <w:pPr>
        <w:spacing w:after="80" w:line="240" w:lineRule="auto"/>
        <w:rPr>
          <w:b/>
        </w:rPr>
      </w:pPr>
      <w:r>
        <w:rPr>
          <w:b/>
        </w:rPr>
        <w:br/>
      </w:r>
      <w:r w:rsidRPr="00C7031C" w:rsidR="00074467">
        <w:rPr>
          <w:b/>
        </w:rPr>
        <w:t>Indexes:</w:t>
      </w:r>
    </w:p>
    <w:p w:rsidR="003C613F" w:rsidP="00D059D7" w:rsidRDefault="000A6EB6" w14:paraId="5ACD664C" w14:textId="77777777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>
        <w:t>customer_code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3C613F" w:rsidP="003C613F" w:rsidRDefault="003C613F" w14:paraId="7D98D4B7" w14:textId="2D200A42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>
        <w:t>customer_name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074467" w:rsidP="003C613F" w:rsidRDefault="00074467" w14:paraId="32AD4DD6" w14:textId="521EC4D6"/>
    <w:p w:rsidR="00794097" w:rsidP="00794097" w:rsidRDefault="00A6470E" w14:paraId="4B1EFEED" w14:textId="691E4C56">
      <w:pPr>
        <w:pStyle w:val="Heading3"/>
      </w:pPr>
      <w:bookmarkStart w:name="_Toc137123825" w:id="737"/>
      <w:r>
        <w:t xml:space="preserve">Table: </w:t>
      </w:r>
      <w:r w:rsidR="00234B0B">
        <w:t>Sponsor</w:t>
      </w:r>
      <w:bookmarkEnd w:id="737"/>
    </w:p>
    <w:p w:rsidR="000E39C5" w:rsidP="000E39C5" w:rsidRDefault="007A5A9E" w14:paraId="014F6DE8" w14:textId="06A6314F">
      <w:pPr>
        <w:rPr>
          <w:i/>
          <w:iCs/>
        </w:rPr>
      </w:pPr>
      <w:r w:rsidRPr="00FC3EE0">
        <w:t xml:space="preserve">Table: </w:t>
      </w:r>
      <w:r>
        <w:rPr>
          <w:i/>
          <w:iCs/>
        </w:rPr>
        <w:t>sponsor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2610"/>
        <w:gridCol w:w="1530"/>
      </w:tblGrid>
      <w:tr w:rsidRPr="00FC3EE0" w:rsidR="007E24BF" w:rsidTr="008A3128" w14:paraId="636AF2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7E24BF" w:rsidP="00C7031C" w:rsidRDefault="007E24BF" w14:paraId="67F65EB6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7E24BF" w:rsidP="00C7031C" w:rsidRDefault="007E24BF" w14:paraId="719C522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610" w:type="dxa"/>
          </w:tcPr>
          <w:p w:rsidRPr="00FC3EE0" w:rsidR="007E24BF" w:rsidP="00C7031C" w:rsidRDefault="007E24BF" w14:paraId="1509249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530" w:type="dxa"/>
          </w:tcPr>
          <w:p w:rsidRPr="00FC3EE0" w:rsidR="007E24BF" w:rsidP="00C7031C" w:rsidRDefault="007E24BF" w14:paraId="1ACDC77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7E24BF" w:rsidTr="008A3128" w14:paraId="37C18C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7E24BF" w:rsidP="007E24BF" w:rsidRDefault="007E24BF" w14:paraId="18DE89C2" w14:textId="48C3E0A4">
            <w:pPr>
              <w:tabs>
                <w:tab w:val="right" w:pos="2119"/>
              </w:tabs>
            </w:pPr>
            <w:proofErr w:type="spellStart"/>
            <w:r>
              <w:t>sponsor</w:t>
            </w:r>
            <w:r w:rsidRPr="00FC3EE0">
              <w:t>_id</w:t>
            </w:r>
            <w:proofErr w:type="spellEnd"/>
            <w:r>
              <w:tab/>
            </w:r>
          </w:p>
        </w:tc>
        <w:tc>
          <w:tcPr>
            <w:tcW w:w="1980" w:type="dxa"/>
          </w:tcPr>
          <w:p w:rsidRPr="00FC3EE0" w:rsidR="007E24BF" w:rsidP="00C7031C" w:rsidRDefault="004F7CAA" w14:paraId="2C578EC6" w14:textId="2C59A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610" w:type="dxa"/>
          </w:tcPr>
          <w:p w:rsidRPr="00FC3EE0" w:rsidR="007E24BF" w:rsidP="00C7031C" w:rsidRDefault="007E24BF" w14:paraId="360D1D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530" w:type="dxa"/>
          </w:tcPr>
          <w:p w:rsidRPr="00FC3EE0" w:rsidR="007E24BF" w:rsidP="00C7031C" w:rsidRDefault="007E24BF" w14:paraId="3039E2E1" w14:textId="61B2A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7E24BF" w:rsidTr="008A3128" w14:paraId="1BFE6D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24BF" w:rsidP="007E24BF" w:rsidRDefault="007E24BF" w14:paraId="5F4A2111" w14:textId="18CE86AB">
            <w:proofErr w:type="spellStart"/>
            <w:r>
              <w:t>customer</w:t>
            </w:r>
            <w:r w:rsidRPr="00FC3EE0">
              <w:t>_id</w:t>
            </w:r>
            <w:proofErr w:type="spellEnd"/>
            <w:r>
              <w:tab/>
            </w:r>
          </w:p>
        </w:tc>
        <w:tc>
          <w:tcPr>
            <w:tcW w:w="1980" w:type="dxa"/>
          </w:tcPr>
          <w:p w:rsidR="007E24BF" w:rsidP="007E24BF" w:rsidRDefault="004F7CAA" w14:paraId="39E369FC" w14:textId="07CC1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610" w:type="dxa"/>
          </w:tcPr>
          <w:p w:rsidRPr="00FC3EE0" w:rsidR="007E24BF" w:rsidP="007E24BF" w:rsidRDefault="007E24BF" w14:paraId="6465B619" w14:textId="7440B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530" w:type="dxa"/>
          </w:tcPr>
          <w:p w:rsidRPr="00FC3EE0" w:rsidR="007E24BF" w:rsidP="007E24BF" w:rsidRDefault="007E24BF" w14:paraId="2D07B6D9" w14:textId="2964B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7E24BF" w:rsidTr="008A3128" w14:paraId="63ACCF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7E24BF" w:rsidP="007E24BF" w:rsidRDefault="007E24BF" w14:paraId="173FD3B9" w14:textId="052DC832">
            <w:proofErr w:type="spellStart"/>
            <w:r>
              <w:t>sponsor_code</w:t>
            </w:r>
            <w:proofErr w:type="spellEnd"/>
          </w:p>
        </w:tc>
        <w:tc>
          <w:tcPr>
            <w:tcW w:w="1980" w:type="dxa"/>
          </w:tcPr>
          <w:p w:rsidRPr="00FC3EE0" w:rsidR="007E24BF" w:rsidP="007E24BF" w:rsidRDefault="007E24BF" w14:paraId="06AA1D21" w14:textId="721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E5C1F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610" w:type="dxa"/>
          </w:tcPr>
          <w:p w:rsidRPr="00FC3EE0" w:rsidR="007E24BF" w:rsidP="007E24BF" w:rsidRDefault="007E24BF" w14:paraId="472C21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530" w:type="dxa"/>
          </w:tcPr>
          <w:p w:rsidRPr="00FC3EE0" w:rsidR="007E24BF" w:rsidP="007E24BF" w:rsidRDefault="007E24BF" w14:paraId="031F5281" w14:textId="695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2A197A">
              <w:t>, unique</w:t>
            </w:r>
          </w:p>
        </w:tc>
      </w:tr>
      <w:tr w:rsidRPr="00FC3EE0" w:rsidR="007E24BF" w:rsidTr="008A3128" w14:paraId="08F780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7E24BF" w:rsidP="007E24BF" w:rsidRDefault="007E24BF" w14:paraId="77A3CA10" w14:textId="04335316">
            <w:proofErr w:type="spellStart"/>
            <w:r>
              <w:t>sponsor_name</w:t>
            </w:r>
            <w:proofErr w:type="spellEnd"/>
          </w:p>
        </w:tc>
        <w:tc>
          <w:tcPr>
            <w:tcW w:w="1980" w:type="dxa"/>
          </w:tcPr>
          <w:p w:rsidRPr="00FC3EE0" w:rsidR="007E24BF" w:rsidP="007E24BF" w:rsidRDefault="007E24BF" w14:paraId="618BB7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80</w:t>
            </w:r>
            <w:r w:rsidRPr="00FC3EE0">
              <w:t>)</w:t>
            </w:r>
          </w:p>
        </w:tc>
        <w:tc>
          <w:tcPr>
            <w:tcW w:w="2610" w:type="dxa"/>
          </w:tcPr>
          <w:p w:rsidRPr="00FC3EE0" w:rsidR="007E24BF" w:rsidP="007E24BF" w:rsidRDefault="007E24BF" w14:paraId="480130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7E24BF" w:rsidP="007E24BF" w:rsidRDefault="007E24BF" w14:paraId="70A1C4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7E24BF" w:rsidTr="008A3128" w14:paraId="3D8540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7E24BF" w:rsidP="007E24BF" w:rsidRDefault="007E24BF" w14:paraId="19FC1397" w14:textId="6B2274DF">
            <w:proofErr w:type="spellStart"/>
            <w:r>
              <w:t>sponsor_description</w:t>
            </w:r>
            <w:proofErr w:type="spellEnd"/>
          </w:p>
        </w:tc>
        <w:tc>
          <w:tcPr>
            <w:tcW w:w="1980" w:type="dxa"/>
          </w:tcPr>
          <w:p w:rsidRPr="00FC3EE0" w:rsidR="007E24BF" w:rsidP="007E24BF" w:rsidRDefault="007E24BF" w14:paraId="76883C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2610" w:type="dxa"/>
          </w:tcPr>
          <w:p w:rsidRPr="00FC3EE0" w:rsidR="007E24BF" w:rsidP="007E24BF" w:rsidRDefault="007E24BF" w14:paraId="63955A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7E24BF" w:rsidP="007E24BF" w:rsidRDefault="007E24BF" w14:paraId="73CA93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8A3128" w14:paraId="67B127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0F98B55B" w14:textId="26F642E1"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7072113D" w14:textId="50706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610" w:type="dxa"/>
          </w:tcPr>
          <w:p w:rsidRPr="00FC3EE0" w:rsidR="008A3128" w:rsidP="008A3128" w:rsidRDefault="008A3128" w14:paraId="630C3F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8A3128" w:rsidP="008A3128" w:rsidRDefault="008A3128" w14:paraId="67E56DC6" w14:textId="77F7C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8A3128" w14:paraId="76C6D6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5945A9D4" w14:textId="4527306C"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609109B3" w14:textId="0B79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610" w:type="dxa"/>
          </w:tcPr>
          <w:p w:rsidRPr="00FC3EE0" w:rsidR="008A3128" w:rsidP="008A3128" w:rsidRDefault="008A3128" w14:paraId="372DF0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8A3128" w:rsidP="008A3128" w:rsidRDefault="008A3128" w14:paraId="786286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8A3128" w14:paraId="7D777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2603A25B" w14:textId="6AE674F9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747853BF" w14:textId="0A3EE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E5C1F">
              <w:t>5</w:t>
            </w:r>
            <w:r w:rsidRPr="008A3128">
              <w:t>0)</w:t>
            </w:r>
          </w:p>
        </w:tc>
        <w:tc>
          <w:tcPr>
            <w:tcW w:w="2610" w:type="dxa"/>
          </w:tcPr>
          <w:p w:rsidRPr="00FC3EE0" w:rsidR="00556CCB" w:rsidP="00556CCB" w:rsidRDefault="00556CCB" w14:paraId="4731CC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556CCB" w:rsidP="00556CCB" w:rsidRDefault="00556CCB" w14:paraId="5C85360D" w14:textId="7F584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8A3128" w14:paraId="57F650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3FA8A110" w14:textId="1F8D8F44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4337AA38" w14:textId="2185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E5C1F">
              <w:t>5</w:t>
            </w:r>
            <w:r w:rsidRPr="008A3128">
              <w:t>0)</w:t>
            </w:r>
          </w:p>
        </w:tc>
        <w:tc>
          <w:tcPr>
            <w:tcW w:w="2610" w:type="dxa"/>
          </w:tcPr>
          <w:p w:rsidRPr="00FC3EE0" w:rsidR="00556CCB" w:rsidP="00556CCB" w:rsidRDefault="00556CCB" w14:paraId="498A04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556CCB" w:rsidP="00556CCB" w:rsidRDefault="00556CCB" w14:paraId="4ECE35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8A3128" w14:paraId="655CE3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0894B484" w14:textId="328F6824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0F62BFD4" w14:textId="77777777"/>
        </w:tc>
        <w:tc>
          <w:tcPr>
            <w:tcW w:w="1980" w:type="dxa"/>
          </w:tcPr>
          <w:p w:rsidRPr="008A3128" w:rsidR="008A3128" w:rsidP="008A3128" w:rsidRDefault="004F7CAA" w14:paraId="5A65E0BC" w14:textId="21190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610" w:type="dxa"/>
          </w:tcPr>
          <w:p w:rsidR="008A3128" w:rsidP="008A3128" w:rsidRDefault="008A3128" w14:paraId="502565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116B7965" w14:textId="45B09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530" w:type="dxa"/>
          </w:tcPr>
          <w:p w:rsidRPr="00FC3EE0" w:rsidR="008A3128" w:rsidP="008A3128" w:rsidRDefault="002156ED" w14:paraId="631CDD26" w14:textId="027B9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DE76C8" w:rsidP="00DE76C8" w:rsidRDefault="00815E69" w14:paraId="67F42CD0" w14:textId="49900B79">
      <w:pPr>
        <w:rPr>
          <w:b/>
        </w:rPr>
      </w:pPr>
      <w:r>
        <w:br/>
      </w:r>
      <w:r w:rsidRPr="002936CE" w:rsidR="00DE76C8">
        <w:rPr>
          <w:b/>
        </w:rPr>
        <w:t xml:space="preserve">Indexes: </w:t>
      </w:r>
    </w:p>
    <w:p w:rsidR="00772200" w:rsidP="00772200" w:rsidRDefault="00772200" w14:paraId="075963E1" w14:textId="23406EA2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>
        <w:t>sponsor_code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772200" w:rsidP="00772200" w:rsidRDefault="00772200" w14:paraId="0B595F25" w14:textId="75E374F1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>
        <w:t>sponsor_name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Pr="00D66CF2" w:rsidR="00772200" w:rsidP="000E39C5" w:rsidRDefault="00772200" w14:paraId="4C76DF17" w14:textId="77777777"/>
    <w:p w:rsidR="00F0627C" w:rsidP="00F0627C" w:rsidRDefault="00A6470E" w14:paraId="00C2C3C7" w14:textId="04808354">
      <w:pPr>
        <w:pStyle w:val="Heading3"/>
      </w:pPr>
      <w:bookmarkStart w:name="_Toc137123826" w:id="738"/>
      <w:r>
        <w:t xml:space="preserve">Table: </w:t>
      </w:r>
      <w:r w:rsidR="00607F25">
        <w:t>Attribute Name</w:t>
      </w:r>
      <w:bookmarkEnd w:id="738"/>
    </w:p>
    <w:p w:rsidR="00F0627C" w:rsidP="00F0627C" w:rsidRDefault="00F0627C" w14:paraId="4ADD5E91" w14:textId="513AF05A">
      <w:pPr>
        <w:rPr>
          <w:i/>
          <w:iCs/>
        </w:rPr>
      </w:pPr>
      <w:r w:rsidRPr="00FC3EE0">
        <w:t xml:space="preserve">Table: </w:t>
      </w:r>
      <w:proofErr w:type="spellStart"/>
      <w:r w:rsidR="00607F25">
        <w:rPr>
          <w:i/>
          <w:iCs/>
        </w:rPr>
        <w:t>attribute_name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737"/>
        <w:gridCol w:w="1804"/>
        <w:gridCol w:w="1719"/>
        <w:gridCol w:w="1378"/>
        <w:gridCol w:w="1378"/>
      </w:tblGrid>
      <w:tr w:rsidRPr="00FC3EE0" w:rsidR="00772200" w:rsidTr="00C7031C" w14:paraId="2563C9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2200" w:rsidP="00C7031C" w:rsidRDefault="00772200" w14:paraId="64BF0791" w14:textId="77777777">
            <w:r w:rsidRPr="00FC3EE0">
              <w:t>Field</w:t>
            </w:r>
          </w:p>
        </w:tc>
        <w:tc>
          <w:tcPr>
            <w:tcW w:w="1804" w:type="dxa"/>
          </w:tcPr>
          <w:p w:rsidRPr="00FC3EE0" w:rsidR="00772200" w:rsidP="00C7031C" w:rsidRDefault="00772200" w14:paraId="0F9229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719" w:type="dxa"/>
          </w:tcPr>
          <w:p w:rsidRPr="00FC3EE0" w:rsidR="00772200" w:rsidP="00C7031C" w:rsidRDefault="00772200" w14:paraId="754E2B6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378" w:type="dxa"/>
          </w:tcPr>
          <w:p w:rsidRPr="00FC3EE0" w:rsidR="00772200" w:rsidP="00C7031C" w:rsidRDefault="00772200" w14:paraId="52E4C2F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  <w:tc>
          <w:tcPr>
            <w:tcW w:w="1378" w:type="dxa"/>
          </w:tcPr>
          <w:p w:rsidRPr="00FC3EE0" w:rsidR="00772200" w:rsidP="00C7031C" w:rsidRDefault="00772200" w14:paraId="2D18A4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Pr="00FC3EE0" w:rsidR="00772200" w:rsidTr="00C7031C" w14:paraId="4508C5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253F51" w:rsidR="00772200" w:rsidP="00772200" w:rsidRDefault="00772200" w14:paraId="2E26F446" w14:textId="5D23876F">
            <w:proofErr w:type="spellStart"/>
            <w:r w:rsidRPr="00E813BF">
              <w:t>attribute_name_id</w:t>
            </w:r>
            <w:proofErr w:type="spellEnd"/>
          </w:p>
        </w:tc>
        <w:tc>
          <w:tcPr>
            <w:tcW w:w="1804" w:type="dxa"/>
          </w:tcPr>
          <w:p w:rsidRPr="00253F51" w:rsidR="00772200" w:rsidP="00772200" w:rsidRDefault="004F7CAA" w14:paraId="2775DF9F" w14:textId="073F9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719" w:type="dxa"/>
          </w:tcPr>
          <w:p w:rsidRPr="00FC3EE0" w:rsidR="00772200" w:rsidP="00772200" w:rsidRDefault="00772200" w14:paraId="7010A775" w14:textId="7D889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378" w:type="dxa"/>
          </w:tcPr>
          <w:p w:rsidRPr="00FC3EE0" w:rsidR="00772200" w:rsidP="00772200" w:rsidRDefault="00772200" w14:paraId="49F52565" w14:textId="753F0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378" w:type="dxa"/>
          </w:tcPr>
          <w:p w:rsidRPr="00FC3EE0" w:rsidR="00772200" w:rsidP="00772200" w:rsidRDefault="00772200" w14:paraId="5CA871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2200" w:rsidTr="00C7031C" w14:paraId="3DAFED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772200" w:rsidP="00772200" w:rsidRDefault="00772200" w14:paraId="1E57FDCD" w14:textId="3A7B273D">
            <w:proofErr w:type="spellStart"/>
            <w:r w:rsidRPr="00E813BF">
              <w:t>attribute_name</w:t>
            </w:r>
            <w:proofErr w:type="spellEnd"/>
          </w:p>
        </w:tc>
        <w:tc>
          <w:tcPr>
            <w:tcW w:w="1804" w:type="dxa"/>
          </w:tcPr>
          <w:p w:rsidR="00772200" w:rsidP="00772200" w:rsidRDefault="00772200" w14:paraId="30B06DAD" w14:textId="19E8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187">
              <w:t>char</w:t>
            </w:r>
            <w:r w:rsidRPr="00FC3EE0">
              <w:t xml:space="preserve"> (</w:t>
            </w:r>
            <w:r>
              <w:t>40</w:t>
            </w:r>
            <w:r w:rsidRPr="00FC3EE0">
              <w:t>)</w:t>
            </w:r>
          </w:p>
        </w:tc>
        <w:tc>
          <w:tcPr>
            <w:tcW w:w="1719" w:type="dxa"/>
          </w:tcPr>
          <w:p w:rsidRPr="00FC3EE0" w:rsidR="00772200" w:rsidP="00772200" w:rsidRDefault="00772200" w14:paraId="7B6C5545" w14:textId="0584D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772200" w:rsidP="00772200" w:rsidRDefault="00772200" w14:paraId="061026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378" w:type="dxa"/>
          </w:tcPr>
          <w:p w:rsidRPr="00FC3EE0" w:rsidR="00772200" w:rsidP="00772200" w:rsidRDefault="00772200" w14:paraId="34A51F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C7031C" w14:paraId="6D2DCD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8A3128" w:rsidP="008A3128" w:rsidRDefault="008A3128" w14:paraId="025C328D" w14:textId="5AEABF2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804" w:type="dxa"/>
          </w:tcPr>
          <w:p w:rsidRPr="00854187" w:rsidR="008A3128" w:rsidP="008A3128" w:rsidRDefault="008A3128" w14:paraId="260BEDEB" w14:textId="7AB53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719" w:type="dxa"/>
          </w:tcPr>
          <w:p w:rsidRPr="00FC3EE0" w:rsidR="008A3128" w:rsidP="008A3128" w:rsidRDefault="008A3128" w14:paraId="32B307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8A3128" w:rsidP="008A3128" w:rsidRDefault="008A3128" w14:paraId="193A1DEA" w14:textId="14C6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378" w:type="dxa"/>
          </w:tcPr>
          <w:p w:rsidRPr="00FC3EE0" w:rsidR="008A3128" w:rsidP="008A3128" w:rsidRDefault="008A3128" w14:paraId="659A57F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C7031C" w14:paraId="367848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8A3128" w:rsidP="008A3128" w:rsidRDefault="008A3128" w14:paraId="7DB16AD2" w14:textId="3F78379C">
            <w:proofErr w:type="spellStart"/>
            <w:r w:rsidRPr="008A3128">
              <w:t>update_ts</w:t>
            </w:r>
            <w:proofErr w:type="spellEnd"/>
          </w:p>
        </w:tc>
        <w:tc>
          <w:tcPr>
            <w:tcW w:w="1804" w:type="dxa"/>
          </w:tcPr>
          <w:p w:rsidRPr="008A3128" w:rsidR="008A3128" w:rsidP="008A3128" w:rsidRDefault="008A3128" w14:paraId="1A5C0522" w14:textId="01FA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719" w:type="dxa"/>
          </w:tcPr>
          <w:p w:rsidRPr="00FC3EE0" w:rsidR="008A3128" w:rsidP="008A3128" w:rsidRDefault="008A3128" w14:paraId="573DB3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8A3128" w:rsidP="008A3128" w:rsidRDefault="008A3128" w14:paraId="750EDC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8A3128" w:rsidP="008A3128" w:rsidRDefault="008A3128" w14:paraId="562076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C7031C" w14:paraId="74A167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556CCB" w:rsidP="00556CCB" w:rsidRDefault="00556CCB" w14:paraId="7E6D3695" w14:textId="6F0F2BA5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804" w:type="dxa"/>
          </w:tcPr>
          <w:p w:rsidRPr="008A3128" w:rsidR="00556CCB" w:rsidP="00556CCB" w:rsidRDefault="00807CCD" w14:paraId="3ED3E359" w14:textId="72D87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19" w:type="dxa"/>
          </w:tcPr>
          <w:p w:rsidRPr="00FC3EE0" w:rsidR="00556CCB" w:rsidP="00556CCB" w:rsidRDefault="00556CCB" w14:paraId="61C592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556CCB" w:rsidP="00556CCB" w:rsidRDefault="00556CCB" w14:paraId="7391B859" w14:textId="0ABD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378" w:type="dxa"/>
          </w:tcPr>
          <w:p w:rsidRPr="00FC3EE0" w:rsidR="00556CCB" w:rsidP="00556CCB" w:rsidRDefault="00556CCB" w14:paraId="385A20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C7031C" w14:paraId="66F570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556CCB" w:rsidP="00556CCB" w:rsidRDefault="00556CCB" w14:paraId="47C92D63" w14:textId="70F686D3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804" w:type="dxa"/>
          </w:tcPr>
          <w:p w:rsidRPr="008A3128" w:rsidR="00556CCB" w:rsidP="00556CCB" w:rsidRDefault="00807CCD" w14:paraId="0BDF031D" w14:textId="0BF0D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19" w:type="dxa"/>
          </w:tcPr>
          <w:p w:rsidRPr="00FC3EE0" w:rsidR="00556CCB" w:rsidP="00556CCB" w:rsidRDefault="00556CCB" w14:paraId="058722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556CCB" w:rsidP="00556CCB" w:rsidRDefault="00556CCB" w14:paraId="2C3D1C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556CCB" w:rsidP="00556CCB" w:rsidRDefault="00556CCB" w14:paraId="3F8B88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C7031C" w14:paraId="0B7DE5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8A3128" w:rsidP="008A3128" w:rsidRDefault="008A3128" w14:paraId="77DC1F2C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701E12D5" w14:textId="77777777"/>
        </w:tc>
        <w:tc>
          <w:tcPr>
            <w:tcW w:w="1804" w:type="dxa"/>
          </w:tcPr>
          <w:p w:rsidRPr="008A3128" w:rsidR="008A3128" w:rsidP="008A3128" w:rsidRDefault="004F7CAA" w14:paraId="4CC56F49" w14:textId="5F039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719" w:type="dxa"/>
          </w:tcPr>
          <w:p w:rsidR="008A3128" w:rsidP="008A3128" w:rsidRDefault="008A3128" w14:paraId="16DBD0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4D4B31BD" w14:textId="09D6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378" w:type="dxa"/>
          </w:tcPr>
          <w:p w:rsidRPr="00FC3EE0" w:rsidR="008A3128" w:rsidP="008A3128" w:rsidRDefault="008A3128" w14:paraId="58C000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Pr="00FC3EE0" w:rsidR="008A3128" w:rsidP="008A3128" w:rsidRDefault="002156ED" w14:paraId="58F0085E" w14:textId="5B8D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DF1963" w:rsidP="0008091E" w:rsidRDefault="0008091E" w14:paraId="13982A5E" w14:textId="0CA3E16E">
      <w:pPr>
        <w:tabs>
          <w:tab w:val="left" w:pos="5580"/>
        </w:tabs>
        <w:rPr>
          <w:b/>
        </w:rPr>
      </w:pPr>
      <w:r>
        <w:br/>
      </w:r>
      <w:r w:rsidRPr="002936CE" w:rsidR="00DF1963">
        <w:rPr>
          <w:b/>
        </w:rPr>
        <w:t xml:space="preserve">Indexes: </w:t>
      </w:r>
    </w:p>
    <w:p w:rsidR="00772200" w:rsidP="00772200" w:rsidRDefault="00772200" w14:paraId="545DB7A1" w14:textId="21BBF316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Pr="009B39EA" w:rsidR="009B39EA">
        <w:t>attribute</w:t>
      </w:r>
      <w:r>
        <w:t>_name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772200" w:rsidP="00772200" w:rsidRDefault="00772200" w14:paraId="4F5E114A" w14:textId="77777777">
      <w:pPr>
        <w:tabs>
          <w:tab w:val="left" w:pos="5580"/>
        </w:tabs>
      </w:pPr>
    </w:p>
    <w:p w:rsidR="00607F25" w:rsidP="00607F25" w:rsidRDefault="00A6470E" w14:paraId="709BE912" w14:textId="352CB660">
      <w:pPr>
        <w:pStyle w:val="Heading3"/>
      </w:pPr>
      <w:bookmarkStart w:name="_Toc137123827" w:id="739"/>
      <w:r>
        <w:t xml:space="preserve">Table: </w:t>
      </w:r>
      <w:r w:rsidR="00607F25">
        <w:t>Sponsor Attribute</w:t>
      </w:r>
      <w:bookmarkEnd w:id="739"/>
    </w:p>
    <w:p w:rsidR="00607F25" w:rsidP="00607F25" w:rsidRDefault="00607F25" w14:paraId="2849478F" w14:textId="74DEEC73">
      <w:pPr>
        <w:rPr>
          <w:i/>
          <w:iCs/>
        </w:rPr>
      </w:pPr>
      <w:r w:rsidRPr="00FC3EE0">
        <w:t xml:space="preserve">Table: </w:t>
      </w:r>
      <w:proofErr w:type="spellStart"/>
      <w:r>
        <w:rPr>
          <w:i/>
          <w:iCs/>
        </w:rPr>
        <w:t>sponsor_attribute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737"/>
        <w:gridCol w:w="1804"/>
        <w:gridCol w:w="1574"/>
        <w:gridCol w:w="1350"/>
        <w:gridCol w:w="1551"/>
      </w:tblGrid>
      <w:tr w:rsidRPr="00FC3EE0" w:rsidR="00253F51" w:rsidTr="004D2D80" w14:paraId="0A37C0D9" w14:textId="71A6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253F51" w:rsidP="00C7031C" w:rsidRDefault="00253F51" w14:paraId="1F3E12C5" w14:textId="77777777">
            <w:r w:rsidRPr="00FC3EE0">
              <w:t>Field</w:t>
            </w:r>
          </w:p>
        </w:tc>
        <w:tc>
          <w:tcPr>
            <w:tcW w:w="1804" w:type="dxa"/>
          </w:tcPr>
          <w:p w:rsidRPr="00FC3EE0" w:rsidR="00253F51" w:rsidP="00C7031C" w:rsidRDefault="00253F51" w14:paraId="2B62D40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574" w:type="dxa"/>
          </w:tcPr>
          <w:p w:rsidRPr="00FC3EE0" w:rsidR="00253F51" w:rsidP="00C7031C" w:rsidRDefault="00253F51" w14:paraId="096DD1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350" w:type="dxa"/>
          </w:tcPr>
          <w:p w:rsidRPr="00FC3EE0" w:rsidR="00253F51" w:rsidP="00C7031C" w:rsidRDefault="00253F51" w14:paraId="5503B4B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  <w:tc>
          <w:tcPr>
            <w:tcW w:w="1551" w:type="dxa"/>
          </w:tcPr>
          <w:p w:rsidRPr="00FC3EE0" w:rsidR="00253F51" w:rsidP="00C7031C" w:rsidRDefault="00253F51" w14:paraId="14E44D91" w14:textId="3FBA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Pr="00FC3EE0" w:rsidR="00253F51" w:rsidTr="004D2D80" w14:paraId="1D1829A5" w14:textId="158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253F51" w:rsidP="00253F51" w:rsidRDefault="00253F51" w14:paraId="5D4EA878" w14:textId="0D900C34">
            <w:proofErr w:type="spellStart"/>
            <w:r w:rsidRPr="00253F51">
              <w:t>sponsor_attribute_id</w:t>
            </w:r>
            <w:proofErr w:type="spellEnd"/>
            <w:r w:rsidRPr="00253F51">
              <w:t xml:space="preserve"> </w:t>
            </w:r>
          </w:p>
        </w:tc>
        <w:tc>
          <w:tcPr>
            <w:tcW w:w="1804" w:type="dxa"/>
          </w:tcPr>
          <w:p w:rsidRPr="00FC3EE0" w:rsidR="00253F51" w:rsidP="00C7031C" w:rsidRDefault="004F7CAA" w14:paraId="2DA1EA52" w14:textId="69ABA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253F51" w:rsidP="00C7031C" w:rsidRDefault="00253F51" w14:paraId="37A726C1" w14:textId="2328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350" w:type="dxa"/>
          </w:tcPr>
          <w:p w:rsidRPr="00FC3EE0" w:rsidR="00253F51" w:rsidP="00C7031C" w:rsidRDefault="00253F51" w14:paraId="22868139" w14:textId="5207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253F51" w:rsidP="00C7031C" w:rsidRDefault="00253F51" w14:paraId="7D99EB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253F51" w:rsidTr="004D2D80" w14:paraId="49EB7A73" w14:textId="14EAB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253F51" w:rsidP="00C7031C" w:rsidRDefault="00253F51" w14:paraId="17EDF071" w14:textId="77777777">
            <w:pPr>
              <w:tabs>
                <w:tab w:val="right" w:pos="2119"/>
              </w:tabs>
            </w:pPr>
            <w:proofErr w:type="spellStart"/>
            <w:r>
              <w:t>sponsor</w:t>
            </w:r>
            <w:r w:rsidRPr="00FC3EE0">
              <w:t>_id</w:t>
            </w:r>
            <w:proofErr w:type="spellEnd"/>
            <w:r>
              <w:tab/>
            </w:r>
          </w:p>
        </w:tc>
        <w:tc>
          <w:tcPr>
            <w:tcW w:w="1804" w:type="dxa"/>
          </w:tcPr>
          <w:p w:rsidRPr="00FC3EE0" w:rsidR="00253F51" w:rsidP="00C7031C" w:rsidRDefault="004F7CAA" w14:paraId="1E2DEDF4" w14:textId="3ABF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253F51" w:rsidP="00C7031C" w:rsidRDefault="00253F51" w14:paraId="630E6761" w14:textId="03FBD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1</w:t>
            </w:r>
          </w:p>
        </w:tc>
        <w:tc>
          <w:tcPr>
            <w:tcW w:w="1350" w:type="dxa"/>
          </w:tcPr>
          <w:p w:rsidRPr="00FC3EE0" w:rsidR="00253F51" w:rsidP="00C7031C" w:rsidRDefault="00253F51" w14:paraId="3AA0E7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253F51" w:rsidP="00C7031C" w:rsidRDefault="00253F51" w14:paraId="0ACEF8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1B0872" w:rsidR="00253F51" w:rsidTr="004D2D80" w14:paraId="713D9D54" w14:textId="4119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253F51" w:rsidP="00C7031C" w:rsidRDefault="00253F51" w14:paraId="69C568F6" w14:textId="69904A20">
            <w:proofErr w:type="spellStart"/>
            <w:r w:rsidRPr="001B0872">
              <w:t>attribute_name_id</w:t>
            </w:r>
            <w:proofErr w:type="spellEnd"/>
          </w:p>
        </w:tc>
        <w:tc>
          <w:tcPr>
            <w:tcW w:w="1804" w:type="dxa"/>
          </w:tcPr>
          <w:p w:rsidR="00253F51" w:rsidP="00C7031C" w:rsidRDefault="004F7CAA" w14:paraId="5558A7BE" w14:textId="5102D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253F51" w:rsidP="00C7031C" w:rsidRDefault="00253F51" w14:paraId="4527FFF6" w14:textId="6EBDC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2</w:t>
            </w:r>
          </w:p>
        </w:tc>
        <w:tc>
          <w:tcPr>
            <w:tcW w:w="1350" w:type="dxa"/>
          </w:tcPr>
          <w:p w:rsidRPr="00FC3EE0" w:rsidR="00253F51" w:rsidP="00C7031C" w:rsidRDefault="00253F51" w14:paraId="2A9355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253F51" w:rsidP="00C7031C" w:rsidRDefault="00253F51" w14:paraId="029824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1B0872" w:rsidR="00253F51" w:rsidTr="004D2D80" w14:paraId="66C61D61" w14:textId="21A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253F51" w:rsidP="00C7031C" w:rsidRDefault="00253F51" w14:paraId="63C99E98" w14:textId="5BB17704">
            <w:proofErr w:type="spellStart"/>
            <w:r w:rsidRPr="001B0872">
              <w:t>attribute_ordinal</w:t>
            </w:r>
            <w:proofErr w:type="spellEnd"/>
            <w:r w:rsidRPr="001B0872">
              <w:t> </w:t>
            </w:r>
          </w:p>
        </w:tc>
        <w:tc>
          <w:tcPr>
            <w:tcW w:w="1804" w:type="dxa"/>
          </w:tcPr>
          <w:p w:rsidRPr="00FC3EE0" w:rsidR="00253F51" w:rsidP="00C7031C" w:rsidRDefault="00253F51" w14:paraId="48D60975" w14:textId="3BD9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74" w:type="dxa"/>
          </w:tcPr>
          <w:p w:rsidRPr="00FC3EE0" w:rsidR="00253F51" w:rsidP="00C7031C" w:rsidRDefault="00253F51" w14:paraId="563597FB" w14:textId="6A1F7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872">
              <w:t>def 0</w:t>
            </w:r>
          </w:p>
        </w:tc>
        <w:tc>
          <w:tcPr>
            <w:tcW w:w="1350" w:type="dxa"/>
          </w:tcPr>
          <w:p w:rsidRPr="00FC3EE0" w:rsidR="00253F51" w:rsidP="00C7031C" w:rsidRDefault="00253F51" w14:paraId="611467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253F51" w:rsidP="00C7031C" w:rsidRDefault="00253F51" w14:paraId="6A06AB5E" w14:textId="537C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Pr="001B0872" w:rsidR="00772200" w:rsidTr="004D2D80" w14:paraId="236D9664" w14:textId="1CE92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2200" w:rsidP="00772200" w:rsidRDefault="00772200" w14:paraId="596206C0" w14:textId="6E7F79C3">
            <w:proofErr w:type="spellStart"/>
            <w:r w:rsidRPr="001B0872">
              <w:t>attribute_value</w:t>
            </w:r>
            <w:proofErr w:type="spellEnd"/>
            <w:r w:rsidRPr="001B0872">
              <w:t> </w:t>
            </w:r>
            <w:r>
              <w:tab/>
            </w:r>
          </w:p>
        </w:tc>
        <w:tc>
          <w:tcPr>
            <w:tcW w:w="1804" w:type="dxa"/>
          </w:tcPr>
          <w:p w:rsidRPr="00FC3EE0" w:rsidR="00772200" w:rsidP="00772200" w:rsidRDefault="00772200" w14:paraId="20A9DEE6" w14:textId="2C7B9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1574" w:type="dxa"/>
          </w:tcPr>
          <w:p w:rsidRPr="00FC3EE0" w:rsidR="00772200" w:rsidP="00772200" w:rsidRDefault="00772200" w14:paraId="2FD8ED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2200" w:rsidP="00772200" w:rsidRDefault="00772200" w14:paraId="3022002D" w14:textId="246EF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2200" w:rsidP="00772200" w:rsidRDefault="00772200" w14:paraId="3743AB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4D2D80" w14:paraId="3E4FD4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8A3128" w:rsidP="008A3128" w:rsidRDefault="008A3128" w14:paraId="2C5C4D00" w14:textId="5D79D36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804" w:type="dxa"/>
          </w:tcPr>
          <w:p w:rsidR="008A3128" w:rsidP="008A3128" w:rsidRDefault="008A3128" w14:paraId="6C02BA43" w14:textId="25AF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574" w:type="dxa"/>
          </w:tcPr>
          <w:p w:rsidRPr="00FC3EE0" w:rsidR="008A3128" w:rsidP="008A3128" w:rsidRDefault="008A3128" w14:paraId="3FB07E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8A3128" w:rsidP="008A3128" w:rsidRDefault="008A3128" w14:paraId="70E626B1" w14:textId="49CE9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8A3128" w:rsidP="008A3128" w:rsidRDefault="008A3128" w14:paraId="48674F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4D2D80" w14:paraId="515F04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8A3128" w:rsidP="008A3128" w:rsidRDefault="008A3128" w14:paraId="7BFAF0BE" w14:textId="4535FDFB">
            <w:proofErr w:type="spellStart"/>
            <w:r w:rsidRPr="008A3128">
              <w:t>update_ts</w:t>
            </w:r>
            <w:proofErr w:type="spellEnd"/>
          </w:p>
        </w:tc>
        <w:tc>
          <w:tcPr>
            <w:tcW w:w="1804" w:type="dxa"/>
          </w:tcPr>
          <w:p w:rsidRPr="008A3128" w:rsidR="008A3128" w:rsidP="008A3128" w:rsidRDefault="008A3128" w14:paraId="64F29EE2" w14:textId="435D5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574" w:type="dxa"/>
          </w:tcPr>
          <w:p w:rsidRPr="00FC3EE0" w:rsidR="008A3128" w:rsidP="008A3128" w:rsidRDefault="008A3128" w14:paraId="4AC639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8A3128" w:rsidP="008A3128" w:rsidRDefault="008A3128" w14:paraId="319F08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8A3128" w:rsidP="008A3128" w:rsidRDefault="008A3128" w14:paraId="3D1107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4D2D80" w14:paraId="167B64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556CCB" w:rsidP="00556CCB" w:rsidRDefault="00556CCB" w14:paraId="36E361B8" w14:textId="16C60414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804" w:type="dxa"/>
          </w:tcPr>
          <w:p w:rsidRPr="008A3128" w:rsidR="00556CCB" w:rsidP="00556CCB" w:rsidRDefault="00807CCD" w14:paraId="4C28AB08" w14:textId="66342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74" w:type="dxa"/>
          </w:tcPr>
          <w:p w:rsidRPr="00FC3EE0" w:rsidR="00556CCB" w:rsidP="00556CCB" w:rsidRDefault="00556CCB" w14:paraId="4F362D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556CCB" w:rsidP="00556CCB" w:rsidRDefault="00556CCB" w14:paraId="6C8C6C4E" w14:textId="51D5E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556CCB" w:rsidP="00556CCB" w:rsidRDefault="00556CCB" w14:paraId="6223E7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4D2D80" w14:paraId="2EAF40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556CCB" w:rsidP="00556CCB" w:rsidRDefault="00556CCB" w14:paraId="22844CFE" w14:textId="144C0292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804" w:type="dxa"/>
          </w:tcPr>
          <w:p w:rsidRPr="008A3128" w:rsidR="00556CCB" w:rsidP="00556CCB" w:rsidRDefault="00807CCD" w14:paraId="488A6DB0" w14:textId="71DC7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74" w:type="dxa"/>
          </w:tcPr>
          <w:p w:rsidRPr="00FC3EE0" w:rsidR="00556CCB" w:rsidP="00556CCB" w:rsidRDefault="00556CCB" w14:paraId="019EC2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556CCB" w:rsidP="00556CCB" w:rsidRDefault="00556CCB" w14:paraId="42936A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556CCB" w:rsidP="00556CCB" w:rsidRDefault="00556CCB" w14:paraId="2C6160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4D2D80" w14:paraId="01EB2D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8A3128" w:rsidP="008A3128" w:rsidRDefault="008A3128" w14:paraId="363BC8AE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0FF771EA" w14:textId="77777777"/>
        </w:tc>
        <w:tc>
          <w:tcPr>
            <w:tcW w:w="1804" w:type="dxa"/>
          </w:tcPr>
          <w:p w:rsidRPr="008A3128" w:rsidR="008A3128" w:rsidP="008A3128" w:rsidRDefault="004F7CAA" w14:paraId="22D9DF33" w14:textId="1FC9F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="008A3128" w:rsidP="008A3128" w:rsidRDefault="008A3128" w14:paraId="2FA854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1B545C0E" w14:textId="67BEE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350" w:type="dxa"/>
          </w:tcPr>
          <w:p w:rsidRPr="00FC3EE0" w:rsidR="008A3128" w:rsidP="008A3128" w:rsidRDefault="008A3128" w14:paraId="0E5C45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8A3128" w:rsidP="008A3128" w:rsidRDefault="002156ED" w14:paraId="04D88822" w14:textId="531A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572E83" w:rsidP="00572E83" w:rsidRDefault="00054348" w14:paraId="1E6A3486" w14:textId="6F5A7EEB">
      <w:pPr>
        <w:rPr>
          <w:b/>
        </w:rPr>
      </w:pPr>
      <w:r>
        <w:rPr>
          <w:sz w:val="18"/>
        </w:rPr>
        <w:br/>
      </w:r>
      <w:r w:rsidRPr="002936CE" w:rsidR="00572E83">
        <w:rPr>
          <w:b/>
        </w:rPr>
        <w:t xml:space="preserve">Indexes: </w:t>
      </w:r>
    </w:p>
    <w:p w:rsidRPr="00490742" w:rsidR="00DB38BE" w:rsidP="00607F25" w:rsidRDefault="00DB38BE" w14:paraId="2CC8B1F9" w14:textId="0487D80D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="00341C85">
        <w:t>sponsor_id</w:t>
      </w:r>
      <w:proofErr w:type="spellEnd"/>
      <w:r>
        <w:t xml:space="preserve"> + </w:t>
      </w:r>
      <w:proofErr w:type="spellStart"/>
      <w:r w:rsidR="00341C85">
        <w:t>attribute_name_id</w:t>
      </w:r>
      <w:proofErr w:type="spellEnd"/>
      <w:r w:rsidR="00341C85">
        <w:t xml:space="preserve"> + </w:t>
      </w:r>
      <w:proofErr w:type="spellStart"/>
      <w:r>
        <w:t>delete_nbr</w:t>
      </w:r>
      <w:proofErr w:type="spellEnd"/>
    </w:p>
    <w:p w:rsidR="008A3128" w:rsidP="008A3128" w:rsidRDefault="008A3128" w14:paraId="20BF65A9" w14:textId="77777777">
      <w:pPr>
        <w:pStyle w:val="ListParagraph"/>
      </w:pPr>
    </w:p>
    <w:p w:rsidR="00607F25" w:rsidP="00607F25" w:rsidRDefault="00192E44" w14:paraId="3994EC38" w14:textId="0864B9E4">
      <w:pPr>
        <w:pStyle w:val="Heading3"/>
      </w:pPr>
      <w:bookmarkStart w:name="_Toc137123828" w:id="740"/>
      <w:r>
        <w:t xml:space="preserve">Table: </w:t>
      </w:r>
      <w:r w:rsidR="00607F25">
        <w:t>Tenant</w:t>
      </w:r>
      <w:bookmarkEnd w:id="740"/>
    </w:p>
    <w:p w:rsidR="00607F25" w:rsidP="00607F25" w:rsidRDefault="00607F25" w14:paraId="2136F803" w14:textId="77777777">
      <w:pPr>
        <w:rPr>
          <w:i/>
          <w:iCs/>
        </w:rPr>
      </w:pPr>
      <w:r w:rsidRPr="00FC3EE0">
        <w:t xml:space="preserve">Table: </w:t>
      </w:r>
      <w:r>
        <w:rPr>
          <w:i/>
          <w:iCs/>
        </w:rPr>
        <w:t>tenant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2160"/>
        <w:gridCol w:w="1530"/>
      </w:tblGrid>
      <w:tr w:rsidRPr="00FC3EE0" w:rsidR="00496ED0" w:rsidTr="00C7031C" w14:paraId="5F3993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496ED0" w:rsidP="00C7031C" w:rsidRDefault="00496ED0" w14:paraId="7DF92E18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496ED0" w:rsidP="00C7031C" w:rsidRDefault="00496ED0" w14:paraId="5B6A3FD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160" w:type="dxa"/>
          </w:tcPr>
          <w:p w:rsidRPr="00FC3EE0" w:rsidR="00496ED0" w:rsidP="00C7031C" w:rsidRDefault="00496ED0" w14:paraId="1620D67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530" w:type="dxa"/>
          </w:tcPr>
          <w:p w:rsidRPr="00FC3EE0" w:rsidR="00496ED0" w:rsidP="00C7031C" w:rsidRDefault="00496ED0" w14:paraId="04D0F4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496ED0" w:rsidTr="00C7031C" w14:paraId="507525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50F6E" w:rsidR="00496ED0" w:rsidP="00050F6E" w:rsidRDefault="00496ED0" w14:paraId="3EE716A7" w14:textId="6B050E53">
            <w:proofErr w:type="spellStart"/>
            <w:r w:rsidRPr="00050F6E">
              <w:t>tenant_id</w:t>
            </w:r>
            <w:proofErr w:type="spellEnd"/>
            <w:r w:rsidRPr="00050F6E">
              <w:tab/>
            </w:r>
          </w:p>
        </w:tc>
        <w:tc>
          <w:tcPr>
            <w:tcW w:w="1980" w:type="dxa"/>
          </w:tcPr>
          <w:p w:rsidRPr="00FC3EE0" w:rsidR="00496ED0" w:rsidP="00C7031C" w:rsidRDefault="004F7CAA" w14:paraId="425CEAF2" w14:textId="6F84C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60" w:type="dxa"/>
          </w:tcPr>
          <w:p w:rsidRPr="00FC3EE0" w:rsidR="00496ED0" w:rsidP="00C7031C" w:rsidRDefault="00496ED0" w14:paraId="01AE1D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530" w:type="dxa"/>
          </w:tcPr>
          <w:p w:rsidRPr="00FC3EE0" w:rsidR="00496ED0" w:rsidP="00C7031C" w:rsidRDefault="00496ED0" w14:paraId="0FABE4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496ED0" w:rsidTr="00C7031C" w14:paraId="5E81AC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50F6E" w:rsidR="00496ED0" w:rsidP="00C7031C" w:rsidRDefault="00496ED0" w14:paraId="39380316" w14:textId="61BE5684">
            <w:proofErr w:type="spellStart"/>
            <w:r w:rsidRPr="00050F6E">
              <w:t>sponsor_id</w:t>
            </w:r>
            <w:proofErr w:type="spellEnd"/>
            <w:r w:rsidRPr="00050F6E">
              <w:tab/>
            </w:r>
          </w:p>
        </w:tc>
        <w:tc>
          <w:tcPr>
            <w:tcW w:w="1980" w:type="dxa"/>
          </w:tcPr>
          <w:p w:rsidR="00496ED0" w:rsidP="00C7031C" w:rsidRDefault="004F7CAA" w14:paraId="34DB4620" w14:textId="07938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60" w:type="dxa"/>
          </w:tcPr>
          <w:p w:rsidRPr="00FC3EE0" w:rsidR="00496ED0" w:rsidP="00C7031C" w:rsidRDefault="00496ED0" w14:paraId="5B1DF9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530" w:type="dxa"/>
          </w:tcPr>
          <w:p w:rsidRPr="00FC3EE0" w:rsidR="00496ED0" w:rsidP="00C7031C" w:rsidRDefault="00496ED0" w14:paraId="27E6DB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496ED0" w:rsidTr="00C7031C" w14:paraId="654C0D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50F6E" w:rsidR="00496ED0" w:rsidP="00C7031C" w:rsidRDefault="00496ED0" w14:paraId="2FD2FD59" w14:textId="0E1A7CCC">
            <w:proofErr w:type="spellStart"/>
            <w:r w:rsidRPr="00050F6E">
              <w:lastRenderedPageBreak/>
              <w:t>tenant_code</w:t>
            </w:r>
            <w:proofErr w:type="spellEnd"/>
          </w:p>
        </w:tc>
        <w:tc>
          <w:tcPr>
            <w:tcW w:w="1980" w:type="dxa"/>
          </w:tcPr>
          <w:p w:rsidRPr="00FC3EE0" w:rsidR="00496ED0" w:rsidP="00C7031C" w:rsidRDefault="00496ED0" w14:paraId="4C4E1A98" w14:textId="38FF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B23FE3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160" w:type="dxa"/>
          </w:tcPr>
          <w:p w:rsidRPr="00FC3EE0" w:rsidR="00496ED0" w:rsidP="00C7031C" w:rsidRDefault="00496ED0" w14:paraId="6B5F1C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530" w:type="dxa"/>
          </w:tcPr>
          <w:p w:rsidRPr="00FC3EE0" w:rsidR="00496ED0" w:rsidP="00C7031C" w:rsidRDefault="00496ED0" w14:paraId="3AC9A858" w14:textId="545D9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E871DD">
              <w:t>, unique</w:t>
            </w:r>
          </w:p>
        </w:tc>
      </w:tr>
      <w:tr w:rsidRPr="00FC3EE0" w:rsidR="00496ED0" w:rsidTr="00C7031C" w14:paraId="3396C7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50F6E" w:rsidR="00496ED0" w:rsidP="00C7031C" w:rsidRDefault="00496ED0" w14:paraId="31A78BA2" w14:textId="0E2E962B">
            <w:proofErr w:type="spellStart"/>
            <w:r w:rsidRPr="00050F6E">
              <w:t>plan_year</w:t>
            </w:r>
            <w:proofErr w:type="spellEnd"/>
            <w:r w:rsidRPr="00050F6E">
              <w:t> </w:t>
            </w:r>
          </w:p>
        </w:tc>
        <w:tc>
          <w:tcPr>
            <w:tcW w:w="1980" w:type="dxa"/>
          </w:tcPr>
          <w:p w:rsidRPr="00FC3EE0" w:rsidR="00496ED0" w:rsidP="00C7031C" w:rsidRDefault="00B23FE3" w14:paraId="03A489F7" w14:textId="68C3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96ED0">
              <w:t>nt</w:t>
            </w:r>
          </w:p>
        </w:tc>
        <w:tc>
          <w:tcPr>
            <w:tcW w:w="2160" w:type="dxa"/>
          </w:tcPr>
          <w:p w:rsidRPr="00FC3EE0" w:rsidR="00496ED0" w:rsidP="00C7031C" w:rsidRDefault="00496ED0" w14:paraId="5A4D80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496ED0" w:rsidP="00C7031C" w:rsidRDefault="00496ED0" w14:paraId="6A46A7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496ED0" w:rsidR="00496ED0" w:rsidTr="00C7031C" w14:paraId="799D39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50F6E" w:rsidR="00496ED0" w:rsidP="00496ED0" w:rsidRDefault="00496ED0" w14:paraId="3A66EC32" w14:textId="3CD19C27">
            <w:proofErr w:type="spellStart"/>
            <w:r w:rsidRPr="00050F6E">
              <w:t>period_start_ts</w:t>
            </w:r>
            <w:proofErr w:type="spellEnd"/>
            <w:r w:rsidRPr="00050F6E">
              <w:t xml:space="preserve"> </w:t>
            </w:r>
          </w:p>
        </w:tc>
        <w:tc>
          <w:tcPr>
            <w:tcW w:w="1980" w:type="dxa"/>
          </w:tcPr>
          <w:p w:rsidRPr="0088628E" w:rsidR="00496ED0" w:rsidP="00496ED0" w:rsidRDefault="00496ED0" w14:paraId="197FFD01" w14:textId="1CD23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628E">
              <w:t>DateTime</w:t>
            </w:r>
            <w:proofErr w:type="spellEnd"/>
          </w:p>
        </w:tc>
        <w:tc>
          <w:tcPr>
            <w:tcW w:w="2160" w:type="dxa"/>
          </w:tcPr>
          <w:p w:rsidRPr="0088628E" w:rsidR="00496ED0" w:rsidP="00496ED0" w:rsidRDefault="00496ED0" w14:paraId="5E19C3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88628E" w:rsidR="00496ED0" w:rsidP="00496ED0" w:rsidRDefault="00496ED0" w14:paraId="1D77023A" w14:textId="1306C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28E">
              <w:t>Not null</w:t>
            </w:r>
          </w:p>
        </w:tc>
      </w:tr>
      <w:tr w:rsidRPr="00496ED0" w:rsidR="008A3128" w:rsidTr="00C7031C" w14:paraId="59E9DB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75E2F7FE" w14:textId="5F54931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88628E" w:rsidR="008A3128" w:rsidP="008A3128" w:rsidRDefault="008A3128" w14:paraId="1F50B646" w14:textId="4A9AE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160" w:type="dxa"/>
          </w:tcPr>
          <w:p w:rsidRPr="0088628E" w:rsidR="008A3128" w:rsidP="008A3128" w:rsidRDefault="008A3128" w14:paraId="766D5D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88628E" w:rsidR="008A3128" w:rsidP="008A3128" w:rsidRDefault="008A3128" w14:paraId="5CAC529B" w14:textId="3358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496ED0" w:rsidR="008A3128" w:rsidTr="00C7031C" w14:paraId="72E57A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39C6BF87" w14:textId="689ABA46"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18AE68E6" w14:textId="12E9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160" w:type="dxa"/>
          </w:tcPr>
          <w:p w:rsidRPr="0088628E" w:rsidR="008A3128" w:rsidP="008A3128" w:rsidRDefault="008A3128" w14:paraId="75FB04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8A3128" w:rsidP="008A3128" w:rsidRDefault="008A3128" w14:paraId="39EDCD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496ED0" w:rsidR="00556CCB" w:rsidTr="00C7031C" w14:paraId="493BA6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7F20204C" w14:textId="1075C531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0E840B3C" w14:textId="11FC9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B23FE3">
              <w:t>5</w:t>
            </w:r>
            <w:r w:rsidRPr="008A3128">
              <w:t>0)</w:t>
            </w:r>
          </w:p>
        </w:tc>
        <w:tc>
          <w:tcPr>
            <w:tcW w:w="2160" w:type="dxa"/>
          </w:tcPr>
          <w:p w:rsidRPr="0088628E" w:rsidR="00556CCB" w:rsidP="00556CCB" w:rsidRDefault="00556CCB" w14:paraId="7AAFA7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556CCB" w:rsidP="00556CCB" w:rsidRDefault="00556CCB" w14:paraId="3FBCCE1B" w14:textId="454BD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496ED0" w:rsidR="00556CCB" w:rsidTr="00C7031C" w14:paraId="5762C9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140A8070" w14:textId="03D5D1AF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71EDF69E" w14:textId="4E0B5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B23FE3">
              <w:t>5</w:t>
            </w:r>
            <w:r w:rsidRPr="008A3128">
              <w:t>0)</w:t>
            </w:r>
          </w:p>
        </w:tc>
        <w:tc>
          <w:tcPr>
            <w:tcW w:w="2160" w:type="dxa"/>
          </w:tcPr>
          <w:p w:rsidRPr="0088628E" w:rsidR="00556CCB" w:rsidP="00556CCB" w:rsidRDefault="00556CCB" w14:paraId="511AF2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Pr="00FC3EE0" w:rsidR="00556CCB" w:rsidP="00556CCB" w:rsidRDefault="00556CCB" w14:paraId="11D5EF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496ED0" w:rsidR="008A3128" w:rsidTr="00C7031C" w14:paraId="236BBE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777CD923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67B3DB9B" w14:textId="77777777"/>
        </w:tc>
        <w:tc>
          <w:tcPr>
            <w:tcW w:w="1980" w:type="dxa"/>
          </w:tcPr>
          <w:p w:rsidRPr="008A3128" w:rsidR="008A3128" w:rsidP="008A3128" w:rsidRDefault="004F7CAA" w14:paraId="79FCC1F1" w14:textId="5C8BE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60" w:type="dxa"/>
          </w:tcPr>
          <w:p w:rsidR="008A3128" w:rsidP="008A3128" w:rsidRDefault="008A3128" w14:paraId="09097E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88628E" w:rsidR="008A3128" w:rsidP="008A3128" w:rsidRDefault="008A3128" w14:paraId="70A92552" w14:textId="4C36E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530" w:type="dxa"/>
          </w:tcPr>
          <w:p w:rsidRPr="00FC3EE0" w:rsidR="008A3128" w:rsidP="008A3128" w:rsidRDefault="002156ED" w14:paraId="2409B4D9" w14:textId="3A60B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A65A5A" w:rsidP="00A65A5A" w:rsidRDefault="00A02973" w14:paraId="15C4ECB4" w14:textId="18F777C1">
      <w:pPr>
        <w:rPr>
          <w:b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br/>
      </w:r>
      <w:r w:rsidRPr="002936CE" w:rsidR="00A65A5A">
        <w:rPr>
          <w:b/>
        </w:rPr>
        <w:t xml:space="preserve">Indexes: </w:t>
      </w:r>
    </w:p>
    <w:p w:rsidRPr="0088628E" w:rsidR="00496ED0" w:rsidP="00607F25" w:rsidRDefault="0088628E" w14:paraId="77CF2788" w14:textId="5B32DDAE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Pr="003E06DC">
        <w:t>tenant_code</w:t>
      </w:r>
      <w:proofErr w:type="spellEnd"/>
      <w:r>
        <w:t xml:space="preserve"> + </w:t>
      </w:r>
      <w:proofErr w:type="spellStart"/>
      <w:r>
        <w:t>delete_nbr</w:t>
      </w:r>
      <w:proofErr w:type="spellEnd"/>
      <w:r w:rsidR="003E06DC">
        <w:br/>
      </w:r>
    </w:p>
    <w:p w:rsidR="0077329F" w:rsidP="0077329F" w:rsidRDefault="0077329F" w14:paraId="6DA5780E" w14:textId="653E02BF">
      <w:pPr>
        <w:pStyle w:val="Heading3"/>
      </w:pPr>
      <w:bookmarkStart w:name="_Toc137123829" w:id="741"/>
      <w:r>
        <w:t>Table: T</w:t>
      </w:r>
      <w:r w:rsidRPr="0077329F">
        <w:t>enant</w:t>
      </w:r>
      <w:r>
        <w:t xml:space="preserve"> Attribute</w:t>
      </w:r>
      <w:bookmarkEnd w:id="741"/>
    </w:p>
    <w:p w:rsidR="0077329F" w:rsidP="0077329F" w:rsidRDefault="0077329F" w14:paraId="7FFBB4E2" w14:textId="3BD60AF3">
      <w:pPr>
        <w:rPr>
          <w:i/>
          <w:iCs/>
        </w:rPr>
      </w:pPr>
      <w:r w:rsidRPr="00FC3EE0">
        <w:t xml:space="preserve">Table: </w:t>
      </w:r>
      <w:proofErr w:type="spellStart"/>
      <w:r w:rsidRPr="0077329F">
        <w:rPr>
          <w:rFonts w:ascii="Helvetica" w:hAnsi="Helvetica" w:cs="Helvetica"/>
          <w:i/>
          <w:color w:val="000000"/>
          <w:sz w:val="18"/>
          <w:szCs w:val="18"/>
          <w:shd w:val="clear" w:color="auto" w:fill="FBFBFB"/>
        </w:rPr>
        <w:t>tenant</w:t>
      </w:r>
      <w:r>
        <w:rPr>
          <w:i/>
          <w:iCs/>
        </w:rPr>
        <w:t>_attribute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737"/>
        <w:gridCol w:w="1804"/>
        <w:gridCol w:w="1574"/>
        <w:gridCol w:w="1350"/>
        <w:gridCol w:w="1551"/>
      </w:tblGrid>
      <w:tr w:rsidRPr="00FC3EE0" w:rsidR="0077329F" w:rsidTr="00AC3AFD" w14:paraId="251CEA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76572F6B" w14:textId="77777777">
            <w:r w:rsidRPr="00FC3EE0">
              <w:t>Field</w:t>
            </w:r>
          </w:p>
        </w:tc>
        <w:tc>
          <w:tcPr>
            <w:tcW w:w="1804" w:type="dxa"/>
          </w:tcPr>
          <w:p w:rsidRPr="00FC3EE0" w:rsidR="0077329F" w:rsidP="00AC3AFD" w:rsidRDefault="0077329F" w14:paraId="09C31C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574" w:type="dxa"/>
          </w:tcPr>
          <w:p w:rsidRPr="00FC3EE0" w:rsidR="0077329F" w:rsidP="00AC3AFD" w:rsidRDefault="0077329F" w14:paraId="1D2FD5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350" w:type="dxa"/>
          </w:tcPr>
          <w:p w:rsidRPr="00FC3EE0" w:rsidR="0077329F" w:rsidP="00AC3AFD" w:rsidRDefault="0077329F" w14:paraId="4F22CDC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  <w:tc>
          <w:tcPr>
            <w:tcW w:w="1551" w:type="dxa"/>
          </w:tcPr>
          <w:p w:rsidRPr="00FC3EE0" w:rsidR="0077329F" w:rsidP="00AC3AFD" w:rsidRDefault="0077329F" w14:paraId="053D8B7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Pr="00FC3EE0" w:rsidR="0077329F" w:rsidTr="00AC3AFD" w14:paraId="30C638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6157D537" w14:textId="59E00B45">
            <w:proofErr w:type="spellStart"/>
            <w:r w:rsidRPr="00DB2C0A">
              <w:t>tenant</w:t>
            </w:r>
            <w:r w:rsidRPr="00253F51">
              <w:t>_attribute_id</w:t>
            </w:r>
            <w:proofErr w:type="spellEnd"/>
            <w:r w:rsidRPr="00253F51">
              <w:t xml:space="preserve"> </w:t>
            </w:r>
          </w:p>
        </w:tc>
        <w:tc>
          <w:tcPr>
            <w:tcW w:w="1804" w:type="dxa"/>
          </w:tcPr>
          <w:p w:rsidRPr="00FC3EE0" w:rsidR="0077329F" w:rsidP="00AC3AFD" w:rsidRDefault="004F7CAA" w14:paraId="019B7A3F" w14:textId="10081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77329F" w:rsidP="00AC3AFD" w:rsidRDefault="0077329F" w14:paraId="44AD7F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350" w:type="dxa"/>
          </w:tcPr>
          <w:p w:rsidRPr="00FC3EE0" w:rsidR="0077329F" w:rsidP="00AC3AFD" w:rsidRDefault="0077329F" w14:paraId="4F014F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005AA7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3196AA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DB2C0A" w:rsidRDefault="0077329F" w14:paraId="3F6D47EA" w14:textId="2F1F3459">
            <w:proofErr w:type="spellStart"/>
            <w:r w:rsidRPr="00DB2C0A">
              <w:t>tenant</w:t>
            </w:r>
            <w:r w:rsidRPr="00FC3EE0">
              <w:t>_id</w:t>
            </w:r>
            <w:proofErr w:type="spellEnd"/>
            <w:r>
              <w:tab/>
            </w:r>
          </w:p>
        </w:tc>
        <w:tc>
          <w:tcPr>
            <w:tcW w:w="1804" w:type="dxa"/>
          </w:tcPr>
          <w:p w:rsidRPr="00FC3EE0" w:rsidR="0077329F" w:rsidP="00AC3AFD" w:rsidRDefault="004F7CAA" w14:paraId="5E6CB519" w14:textId="08F3D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77329F" w:rsidP="00AC3AFD" w:rsidRDefault="0077329F" w14:paraId="0B6C58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1</w:t>
            </w:r>
          </w:p>
        </w:tc>
        <w:tc>
          <w:tcPr>
            <w:tcW w:w="1350" w:type="dxa"/>
          </w:tcPr>
          <w:p w:rsidRPr="00FC3EE0" w:rsidR="0077329F" w:rsidP="00AC3AFD" w:rsidRDefault="0077329F" w14:paraId="569766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093E2E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5AF9B1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77329F" w:rsidP="00AC3AFD" w:rsidRDefault="0077329F" w14:paraId="7C0B0DD5" w14:textId="77777777">
            <w:proofErr w:type="spellStart"/>
            <w:r w:rsidRPr="00DB2C0A">
              <w:t>attribute_name_id</w:t>
            </w:r>
            <w:proofErr w:type="spellEnd"/>
          </w:p>
        </w:tc>
        <w:tc>
          <w:tcPr>
            <w:tcW w:w="1804" w:type="dxa"/>
          </w:tcPr>
          <w:p w:rsidR="0077329F" w:rsidP="00AC3AFD" w:rsidRDefault="004F7CAA" w14:paraId="4F1E98E4" w14:textId="662D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77329F" w:rsidP="00AC3AFD" w:rsidRDefault="0077329F" w14:paraId="63DC4E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2</w:t>
            </w:r>
          </w:p>
        </w:tc>
        <w:tc>
          <w:tcPr>
            <w:tcW w:w="1350" w:type="dxa"/>
          </w:tcPr>
          <w:p w:rsidRPr="00FC3EE0" w:rsidR="0077329F" w:rsidP="00AC3AFD" w:rsidRDefault="0077329F" w14:paraId="15AB1F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60EF64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6277CA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382DD0E9" w14:textId="77777777">
            <w:proofErr w:type="spellStart"/>
            <w:r w:rsidRPr="00DB2C0A">
              <w:t>attribute_ordinal</w:t>
            </w:r>
            <w:proofErr w:type="spellEnd"/>
            <w:r w:rsidRPr="00DB2C0A">
              <w:t> </w:t>
            </w:r>
          </w:p>
        </w:tc>
        <w:tc>
          <w:tcPr>
            <w:tcW w:w="1804" w:type="dxa"/>
          </w:tcPr>
          <w:p w:rsidRPr="00FC3EE0" w:rsidR="0077329F" w:rsidP="00AC3AFD" w:rsidRDefault="0077329F" w14:paraId="50B455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74" w:type="dxa"/>
          </w:tcPr>
          <w:p w:rsidRPr="00FC3EE0" w:rsidR="0077329F" w:rsidP="00AC3AFD" w:rsidRDefault="0077329F" w14:paraId="314508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BD6">
              <w:t>def 0</w:t>
            </w:r>
          </w:p>
        </w:tc>
        <w:tc>
          <w:tcPr>
            <w:tcW w:w="1350" w:type="dxa"/>
          </w:tcPr>
          <w:p w:rsidRPr="00FC3EE0" w:rsidR="0077329F" w:rsidP="00AC3AFD" w:rsidRDefault="0077329F" w14:paraId="406EA2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6F6075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Pr="00FC3EE0" w:rsidR="0077329F" w:rsidTr="00AC3AFD" w14:paraId="3B83AC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289F278D" w14:textId="77777777">
            <w:proofErr w:type="spellStart"/>
            <w:r w:rsidRPr="00DB2C0A">
              <w:t>attribute_value</w:t>
            </w:r>
            <w:proofErr w:type="spellEnd"/>
            <w:r w:rsidRPr="00DB2C0A">
              <w:t> </w:t>
            </w:r>
            <w:r>
              <w:tab/>
            </w:r>
          </w:p>
        </w:tc>
        <w:tc>
          <w:tcPr>
            <w:tcW w:w="1804" w:type="dxa"/>
          </w:tcPr>
          <w:p w:rsidRPr="00FC3EE0" w:rsidR="0077329F" w:rsidP="00AC3AFD" w:rsidRDefault="0077329F" w14:paraId="7CBD0A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1574" w:type="dxa"/>
          </w:tcPr>
          <w:p w:rsidRPr="00FC3EE0" w:rsidR="0077329F" w:rsidP="00AC3AFD" w:rsidRDefault="0077329F" w14:paraId="7B4555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2DE29D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77329F" w14:paraId="69CEBF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7D425E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77329F" w:rsidP="00AC3AFD" w:rsidRDefault="0077329F" w14:paraId="45783B6F" w14:textId="7777777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804" w:type="dxa"/>
          </w:tcPr>
          <w:p w:rsidR="0077329F" w:rsidP="00AC3AFD" w:rsidRDefault="0077329F" w14:paraId="308CEE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574" w:type="dxa"/>
          </w:tcPr>
          <w:p w:rsidRPr="00FC3EE0" w:rsidR="0077329F" w:rsidP="00AC3AFD" w:rsidRDefault="0077329F" w14:paraId="29A216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4A40FC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3A161C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5025B7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77329F" w:rsidP="00AC3AFD" w:rsidRDefault="0077329F" w14:paraId="763DBFDD" w14:textId="77777777">
            <w:proofErr w:type="spellStart"/>
            <w:r w:rsidRPr="008A3128">
              <w:t>update_ts</w:t>
            </w:r>
            <w:proofErr w:type="spellEnd"/>
          </w:p>
        </w:tc>
        <w:tc>
          <w:tcPr>
            <w:tcW w:w="1804" w:type="dxa"/>
          </w:tcPr>
          <w:p w:rsidRPr="008A3128" w:rsidR="0077329F" w:rsidP="00AC3AFD" w:rsidRDefault="0077329F" w14:paraId="39F666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574" w:type="dxa"/>
          </w:tcPr>
          <w:p w:rsidRPr="00FC3EE0" w:rsidR="0077329F" w:rsidP="00AC3AFD" w:rsidRDefault="0077329F" w14:paraId="3CB659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3A93FC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77329F" w14:paraId="5A5A2A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75529A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77329F" w:rsidP="00AC3AFD" w:rsidRDefault="0077329F" w14:paraId="520CD157" w14:textId="77777777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804" w:type="dxa"/>
          </w:tcPr>
          <w:p w:rsidRPr="008A3128" w:rsidR="0077329F" w:rsidP="00AC3AFD" w:rsidRDefault="00807CCD" w14:paraId="50C7C7D4" w14:textId="3E5F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74" w:type="dxa"/>
          </w:tcPr>
          <w:p w:rsidRPr="00FC3EE0" w:rsidR="0077329F" w:rsidP="00AC3AFD" w:rsidRDefault="0077329F" w14:paraId="1B49E5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7D07CE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2F9B56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4D7414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77329F" w:rsidP="00AC3AFD" w:rsidRDefault="0077329F" w14:paraId="7CFA782C" w14:textId="77777777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804" w:type="dxa"/>
          </w:tcPr>
          <w:p w:rsidRPr="008A3128" w:rsidR="0077329F" w:rsidP="00AC3AFD" w:rsidRDefault="00807CCD" w14:paraId="2FE11B82" w14:textId="5EAB9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74" w:type="dxa"/>
          </w:tcPr>
          <w:p w:rsidRPr="00FC3EE0" w:rsidR="0077329F" w:rsidP="00AC3AFD" w:rsidRDefault="0077329F" w14:paraId="69E916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2E1F88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77329F" w14:paraId="0AC89E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1BE3DA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77329F" w:rsidP="00AC3AFD" w:rsidRDefault="0077329F" w14:paraId="793986A1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77329F" w:rsidP="00AC3AFD" w:rsidRDefault="0077329F" w14:paraId="2EEED536" w14:textId="77777777"/>
        </w:tc>
        <w:tc>
          <w:tcPr>
            <w:tcW w:w="1804" w:type="dxa"/>
          </w:tcPr>
          <w:p w:rsidRPr="008A3128" w:rsidR="0077329F" w:rsidP="00AC3AFD" w:rsidRDefault="004F7CAA" w14:paraId="1B7642E0" w14:textId="3834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="0077329F" w:rsidP="00AC3AFD" w:rsidRDefault="0077329F" w14:paraId="22F03F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77329F" w:rsidP="00AC3AFD" w:rsidRDefault="0077329F" w14:paraId="75B0A2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350" w:type="dxa"/>
          </w:tcPr>
          <w:p w:rsidRPr="00FC3EE0" w:rsidR="0077329F" w:rsidP="00AC3AFD" w:rsidRDefault="0077329F" w14:paraId="145615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2156ED" w14:paraId="458BB677" w14:textId="2B1C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C71243" w:rsidP="00C71243" w:rsidRDefault="002D71D9" w14:paraId="113BCC83" w14:textId="09261E04">
      <w:pPr>
        <w:rPr>
          <w:b/>
        </w:rPr>
      </w:pPr>
      <w:r>
        <w:rPr>
          <w:sz w:val="18"/>
        </w:rPr>
        <w:br/>
      </w:r>
      <w:r w:rsidRPr="002936CE" w:rsidR="00C71243">
        <w:rPr>
          <w:b/>
        </w:rPr>
        <w:t xml:space="preserve">Indexes: </w:t>
      </w:r>
    </w:p>
    <w:p w:rsidRPr="00490742" w:rsidR="00490742" w:rsidP="00490742" w:rsidRDefault="00490742" w14:paraId="02B6EB6B" w14:textId="2556A5F8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="00C478BF">
        <w:t>tenant</w:t>
      </w:r>
      <w:r>
        <w:t>_id</w:t>
      </w:r>
      <w:proofErr w:type="spellEnd"/>
      <w:r>
        <w:t xml:space="preserve"> + </w:t>
      </w:r>
      <w:proofErr w:type="spellStart"/>
      <w:r>
        <w:t>attribute_name_id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Pr="0088628E" w:rsidR="00490742" w:rsidP="0077329F" w:rsidRDefault="00490742" w14:paraId="16FFEF0F" w14:textId="77777777">
      <w:pPr>
        <w:rPr>
          <w:sz w:val="18"/>
        </w:rPr>
      </w:pPr>
    </w:p>
    <w:p w:rsidR="0077329F" w:rsidP="0077329F" w:rsidRDefault="0077329F" w14:paraId="49001D8C" w14:textId="0AE7981B">
      <w:pPr>
        <w:pStyle w:val="Heading3"/>
      </w:pPr>
      <w:bookmarkStart w:name="_Toc137123830" w:id="742"/>
      <w:r>
        <w:t>Table: C</w:t>
      </w:r>
      <w:r w:rsidRPr="0077329F">
        <w:t>ustomer</w:t>
      </w:r>
      <w:r>
        <w:t xml:space="preserve"> Attribute</w:t>
      </w:r>
      <w:bookmarkEnd w:id="742"/>
    </w:p>
    <w:p w:rsidR="0077329F" w:rsidP="0077329F" w:rsidRDefault="0077329F" w14:paraId="247A633F" w14:textId="298FB5E2">
      <w:pPr>
        <w:rPr>
          <w:i/>
          <w:iCs/>
        </w:rPr>
      </w:pPr>
      <w:r w:rsidRPr="00FC3EE0">
        <w:t xml:space="preserve">Table: </w:t>
      </w:r>
      <w:proofErr w:type="spellStart"/>
      <w:r w:rsidRPr="0077329F">
        <w:rPr>
          <w:i/>
          <w:iCs/>
        </w:rPr>
        <w:t>customer</w:t>
      </w:r>
      <w:r>
        <w:rPr>
          <w:i/>
          <w:iCs/>
        </w:rPr>
        <w:t>_attribute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737"/>
        <w:gridCol w:w="1804"/>
        <w:gridCol w:w="1574"/>
        <w:gridCol w:w="1350"/>
        <w:gridCol w:w="1551"/>
      </w:tblGrid>
      <w:tr w:rsidRPr="00FC3EE0" w:rsidR="0077329F" w:rsidTr="00AC3AFD" w14:paraId="0DE62A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063E2422" w14:textId="77777777">
            <w:r w:rsidRPr="00FC3EE0">
              <w:t>Field</w:t>
            </w:r>
          </w:p>
        </w:tc>
        <w:tc>
          <w:tcPr>
            <w:tcW w:w="1804" w:type="dxa"/>
          </w:tcPr>
          <w:p w:rsidRPr="00FC3EE0" w:rsidR="0077329F" w:rsidP="00AC3AFD" w:rsidRDefault="0077329F" w14:paraId="18FCE15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574" w:type="dxa"/>
          </w:tcPr>
          <w:p w:rsidRPr="00FC3EE0" w:rsidR="0077329F" w:rsidP="00AC3AFD" w:rsidRDefault="0077329F" w14:paraId="385D171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350" w:type="dxa"/>
          </w:tcPr>
          <w:p w:rsidRPr="00FC3EE0" w:rsidR="0077329F" w:rsidP="00AC3AFD" w:rsidRDefault="0077329F" w14:paraId="664C14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  <w:tc>
          <w:tcPr>
            <w:tcW w:w="1551" w:type="dxa"/>
          </w:tcPr>
          <w:p w:rsidRPr="00FC3EE0" w:rsidR="0077329F" w:rsidP="00AC3AFD" w:rsidRDefault="0077329F" w14:paraId="0FAD7E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Pr="00FC3EE0" w:rsidR="0077329F" w:rsidTr="00AC3AFD" w14:paraId="26B448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51EC1666" w14:textId="23BC402B">
            <w:proofErr w:type="spellStart"/>
            <w:r w:rsidRPr="0070555C">
              <w:t>customer_attribute</w:t>
            </w:r>
            <w:r w:rsidRPr="00253F51">
              <w:t>_id</w:t>
            </w:r>
            <w:proofErr w:type="spellEnd"/>
            <w:r w:rsidRPr="00253F51">
              <w:t xml:space="preserve"> </w:t>
            </w:r>
          </w:p>
        </w:tc>
        <w:tc>
          <w:tcPr>
            <w:tcW w:w="1804" w:type="dxa"/>
          </w:tcPr>
          <w:p w:rsidRPr="00FC3EE0" w:rsidR="0077329F" w:rsidP="00AC3AFD" w:rsidRDefault="004F7CAA" w14:paraId="69242709" w14:textId="4124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77329F" w:rsidP="00AC3AFD" w:rsidRDefault="0077329F" w14:paraId="2AFA78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350" w:type="dxa"/>
          </w:tcPr>
          <w:p w:rsidRPr="00FC3EE0" w:rsidR="0077329F" w:rsidP="00AC3AFD" w:rsidRDefault="0077329F" w14:paraId="65E45C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04C578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1464FA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70555C" w:rsidRDefault="0077329F" w14:paraId="6D5E0356" w14:textId="7317FCE4">
            <w:proofErr w:type="spellStart"/>
            <w:r w:rsidRPr="0070555C">
              <w:t>customer</w:t>
            </w:r>
            <w:r w:rsidRPr="00FC3EE0">
              <w:t>_id</w:t>
            </w:r>
            <w:proofErr w:type="spellEnd"/>
            <w:r>
              <w:tab/>
            </w:r>
          </w:p>
        </w:tc>
        <w:tc>
          <w:tcPr>
            <w:tcW w:w="1804" w:type="dxa"/>
          </w:tcPr>
          <w:p w:rsidRPr="00FC3EE0" w:rsidR="0077329F" w:rsidP="00AC3AFD" w:rsidRDefault="004F7CAA" w14:paraId="4AB2DB46" w14:textId="0493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77329F" w:rsidP="00AC3AFD" w:rsidRDefault="0077329F" w14:paraId="4A92EE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1</w:t>
            </w:r>
          </w:p>
        </w:tc>
        <w:tc>
          <w:tcPr>
            <w:tcW w:w="1350" w:type="dxa"/>
          </w:tcPr>
          <w:p w:rsidRPr="00FC3EE0" w:rsidR="0077329F" w:rsidP="00AC3AFD" w:rsidRDefault="0077329F" w14:paraId="01E627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758F45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4020F1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77329F" w:rsidP="00AC3AFD" w:rsidRDefault="0077329F" w14:paraId="00E9BDEA" w14:textId="77777777">
            <w:proofErr w:type="spellStart"/>
            <w:r w:rsidRPr="0070555C">
              <w:t>attribute_name_id</w:t>
            </w:r>
            <w:proofErr w:type="spellEnd"/>
          </w:p>
        </w:tc>
        <w:tc>
          <w:tcPr>
            <w:tcW w:w="1804" w:type="dxa"/>
          </w:tcPr>
          <w:p w:rsidR="0077329F" w:rsidP="00AC3AFD" w:rsidRDefault="004F7CAA" w14:paraId="22277833" w14:textId="22EA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Pr="00FC3EE0" w:rsidR="0077329F" w:rsidP="00AC3AFD" w:rsidRDefault="0077329F" w14:paraId="5F3B0D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2</w:t>
            </w:r>
          </w:p>
        </w:tc>
        <w:tc>
          <w:tcPr>
            <w:tcW w:w="1350" w:type="dxa"/>
          </w:tcPr>
          <w:p w:rsidRPr="00FC3EE0" w:rsidR="0077329F" w:rsidP="00AC3AFD" w:rsidRDefault="0077329F" w14:paraId="777741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350948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036012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4ACF6258" w14:textId="77777777">
            <w:proofErr w:type="spellStart"/>
            <w:r w:rsidRPr="0070555C">
              <w:t>attribute_ordinal</w:t>
            </w:r>
            <w:proofErr w:type="spellEnd"/>
            <w:r w:rsidRPr="0070555C">
              <w:t> </w:t>
            </w:r>
          </w:p>
        </w:tc>
        <w:tc>
          <w:tcPr>
            <w:tcW w:w="1804" w:type="dxa"/>
          </w:tcPr>
          <w:p w:rsidRPr="00FC3EE0" w:rsidR="0077329F" w:rsidP="00AC3AFD" w:rsidRDefault="0077329F" w14:paraId="10FC9E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74" w:type="dxa"/>
          </w:tcPr>
          <w:p w:rsidRPr="00FC3EE0" w:rsidR="0077329F" w:rsidP="00AC3AFD" w:rsidRDefault="0077329F" w14:paraId="465057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BD6">
              <w:t>def 0</w:t>
            </w:r>
          </w:p>
        </w:tc>
        <w:tc>
          <w:tcPr>
            <w:tcW w:w="1350" w:type="dxa"/>
          </w:tcPr>
          <w:p w:rsidRPr="00FC3EE0" w:rsidR="0077329F" w:rsidP="00AC3AFD" w:rsidRDefault="0077329F" w14:paraId="133761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4EA3F7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Pr="00FC3EE0" w:rsidR="0077329F" w:rsidTr="00AC3AFD" w14:paraId="0AD03D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FC3EE0" w:rsidR="0077329F" w:rsidP="00AC3AFD" w:rsidRDefault="0077329F" w14:paraId="17AE4891" w14:textId="77777777">
            <w:proofErr w:type="spellStart"/>
            <w:r w:rsidRPr="0070555C">
              <w:t>attribute_value</w:t>
            </w:r>
            <w:proofErr w:type="spellEnd"/>
            <w:r w:rsidRPr="0070555C">
              <w:t> </w:t>
            </w:r>
            <w:r>
              <w:tab/>
            </w:r>
          </w:p>
        </w:tc>
        <w:tc>
          <w:tcPr>
            <w:tcW w:w="1804" w:type="dxa"/>
          </w:tcPr>
          <w:p w:rsidRPr="00FC3EE0" w:rsidR="0077329F" w:rsidP="00AC3AFD" w:rsidRDefault="0077329F" w14:paraId="1422AC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1574" w:type="dxa"/>
          </w:tcPr>
          <w:p w:rsidRPr="00FC3EE0" w:rsidR="0077329F" w:rsidP="00AC3AFD" w:rsidRDefault="0077329F" w14:paraId="112E82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404104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77329F" w14:paraId="19591D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355FBB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77329F" w:rsidP="00AC3AFD" w:rsidRDefault="0077329F" w14:paraId="71CBEBCA" w14:textId="7777777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804" w:type="dxa"/>
          </w:tcPr>
          <w:p w:rsidR="0077329F" w:rsidP="00AC3AFD" w:rsidRDefault="0077329F" w14:paraId="37218F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574" w:type="dxa"/>
          </w:tcPr>
          <w:p w:rsidRPr="00FC3EE0" w:rsidR="0077329F" w:rsidP="00AC3AFD" w:rsidRDefault="0077329F" w14:paraId="1D7DC5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7D0417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211172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2F4D4B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77329F" w:rsidP="00AC3AFD" w:rsidRDefault="0077329F" w14:paraId="34B873DF" w14:textId="77777777">
            <w:proofErr w:type="spellStart"/>
            <w:r w:rsidRPr="008A3128">
              <w:lastRenderedPageBreak/>
              <w:t>update_ts</w:t>
            </w:r>
            <w:proofErr w:type="spellEnd"/>
          </w:p>
        </w:tc>
        <w:tc>
          <w:tcPr>
            <w:tcW w:w="1804" w:type="dxa"/>
          </w:tcPr>
          <w:p w:rsidRPr="008A3128" w:rsidR="0077329F" w:rsidP="00AC3AFD" w:rsidRDefault="0077329F" w14:paraId="2341FB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574" w:type="dxa"/>
          </w:tcPr>
          <w:p w:rsidRPr="00FC3EE0" w:rsidR="0077329F" w:rsidP="00AC3AFD" w:rsidRDefault="0077329F" w14:paraId="355AD8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791FA0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77329F" w14:paraId="4D6B7A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77D9CA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77329F" w:rsidP="00AC3AFD" w:rsidRDefault="0077329F" w14:paraId="4351CBF6" w14:textId="77777777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804" w:type="dxa"/>
          </w:tcPr>
          <w:p w:rsidRPr="008A3128" w:rsidR="0077329F" w:rsidP="00AC3AFD" w:rsidRDefault="0077329F" w14:paraId="340A82A5" w14:textId="4821D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AD0D56">
              <w:t>5</w:t>
            </w:r>
            <w:r w:rsidRPr="008A3128">
              <w:t>0)</w:t>
            </w:r>
          </w:p>
        </w:tc>
        <w:tc>
          <w:tcPr>
            <w:tcW w:w="1574" w:type="dxa"/>
          </w:tcPr>
          <w:p w:rsidRPr="00FC3EE0" w:rsidR="0077329F" w:rsidP="00AC3AFD" w:rsidRDefault="0077329F" w14:paraId="1242CB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278427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551" w:type="dxa"/>
          </w:tcPr>
          <w:p w:rsidRPr="00FC3EE0" w:rsidR="0077329F" w:rsidP="00AC3AFD" w:rsidRDefault="0077329F" w14:paraId="13E5F4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24321C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Pr="008A3128" w:rsidR="0077329F" w:rsidP="00AC3AFD" w:rsidRDefault="0077329F" w14:paraId="792FB289" w14:textId="77777777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804" w:type="dxa"/>
          </w:tcPr>
          <w:p w:rsidRPr="008A3128" w:rsidR="0077329F" w:rsidP="00AC3AFD" w:rsidRDefault="0077329F" w14:paraId="35E13D10" w14:textId="2A79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AD0D56">
              <w:t>5</w:t>
            </w:r>
            <w:r w:rsidRPr="008A3128">
              <w:t>0)</w:t>
            </w:r>
          </w:p>
        </w:tc>
        <w:tc>
          <w:tcPr>
            <w:tcW w:w="1574" w:type="dxa"/>
          </w:tcPr>
          <w:p w:rsidRPr="00FC3EE0" w:rsidR="0077329F" w:rsidP="00AC3AFD" w:rsidRDefault="0077329F" w14:paraId="1CF05C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77329F" w:rsidP="00AC3AFD" w:rsidRDefault="0077329F" w14:paraId="4C08B6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77329F" w14:paraId="053D85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77329F" w:rsidTr="00AC3AFD" w14:paraId="443FD4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:rsidR="0077329F" w:rsidP="00AC3AFD" w:rsidRDefault="0077329F" w14:paraId="31879A0C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77329F" w:rsidP="00AC3AFD" w:rsidRDefault="0077329F" w14:paraId="3A2D9354" w14:textId="77777777"/>
        </w:tc>
        <w:tc>
          <w:tcPr>
            <w:tcW w:w="1804" w:type="dxa"/>
          </w:tcPr>
          <w:p w:rsidRPr="008A3128" w:rsidR="0077329F" w:rsidP="00AC3AFD" w:rsidRDefault="004F7CAA" w14:paraId="0179D69C" w14:textId="7BB1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74" w:type="dxa"/>
          </w:tcPr>
          <w:p w:rsidR="0077329F" w:rsidP="00AC3AFD" w:rsidRDefault="0077329F" w14:paraId="3A2AD1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77329F" w:rsidP="00AC3AFD" w:rsidRDefault="0077329F" w14:paraId="17A1AF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350" w:type="dxa"/>
          </w:tcPr>
          <w:p w:rsidRPr="00FC3EE0" w:rsidR="0077329F" w:rsidP="00AC3AFD" w:rsidRDefault="0077329F" w14:paraId="30D371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Pr="00FC3EE0" w:rsidR="0077329F" w:rsidP="00AC3AFD" w:rsidRDefault="002156ED" w14:paraId="3AC21F84" w14:textId="0553E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3855C1" w:rsidP="003855C1" w:rsidRDefault="00A24DC2" w14:paraId="59143F99" w14:textId="127F811F">
      <w:pPr>
        <w:rPr>
          <w:b/>
        </w:rPr>
      </w:pPr>
      <w:r>
        <w:rPr>
          <w:sz w:val="18"/>
        </w:rPr>
        <w:br/>
      </w:r>
      <w:r w:rsidRPr="002936CE" w:rsidR="003855C1">
        <w:rPr>
          <w:b/>
        </w:rPr>
        <w:t xml:space="preserve">Indexes: </w:t>
      </w:r>
    </w:p>
    <w:p w:rsidRPr="006E7ED1" w:rsidR="00496ED0" w:rsidP="00607F25" w:rsidRDefault="006E7ED1" w14:paraId="6FCC92E7" w14:textId="6182582C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="00303342">
        <w:t>customer</w:t>
      </w:r>
      <w:r>
        <w:t>_id</w:t>
      </w:r>
      <w:proofErr w:type="spellEnd"/>
      <w:r>
        <w:t xml:space="preserve"> + </w:t>
      </w:r>
      <w:proofErr w:type="spellStart"/>
      <w:r>
        <w:t>attribute_name_id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Pr="00496ED0" w:rsidR="0077329F" w:rsidP="00607F25" w:rsidRDefault="0077329F" w14:paraId="716C9538" w14:textId="7777777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48754E" w:rsidP="0048754E" w:rsidRDefault="0048754E" w14:paraId="78D503F1" w14:textId="6D233EDD">
      <w:pPr>
        <w:pStyle w:val="Heading2"/>
      </w:pPr>
      <w:bookmarkStart w:name="_Toc137123831" w:id="743"/>
      <w:r>
        <w:t>API</w:t>
      </w:r>
      <w:bookmarkEnd w:id="743"/>
    </w:p>
    <w:p w:rsidR="0048754E" w:rsidP="00BB062D" w:rsidRDefault="000C54BD" w14:paraId="1A4F8CB0" w14:textId="75E8FB57">
      <w:r>
        <w:t xml:space="preserve">No APIs required for tenant in the MVP.  Data within the </w:t>
      </w:r>
      <w:proofErr w:type="spellStart"/>
      <w:r>
        <w:t>tentant</w:t>
      </w:r>
      <w:proofErr w:type="spellEnd"/>
      <w:r>
        <w:t xml:space="preserve"> schema is </w:t>
      </w:r>
      <w:r w:rsidR="004D1B90">
        <w:t>referred to</w:t>
      </w:r>
      <w:r>
        <w:t xml:space="preserve"> in other schemas through application-level “code” fields</w:t>
      </w:r>
      <w:r w:rsidR="006E72E0">
        <w:t xml:space="preserve"> used as foreign keys</w:t>
      </w:r>
      <w:r>
        <w:t>.</w:t>
      </w:r>
    </w:p>
    <w:p w:rsidR="00A54F5B" w:rsidP="00BB062D" w:rsidRDefault="00A54F5B" w14:paraId="6D00822E" w14:textId="77777777"/>
    <w:p w:rsidR="00A54F5B" w:rsidP="00BB062D" w:rsidRDefault="00A54F5B" w14:paraId="6566951E" w14:textId="77777777"/>
    <w:p w:rsidR="00E964A0" w:rsidRDefault="00E964A0" w14:paraId="073CD224" w14:textId="2BEF594D">
      <w:r>
        <w:br w:type="page"/>
      </w:r>
    </w:p>
    <w:p w:rsidR="001009B5" w:rsidP="001009B5" w:rsidRDefault="001009B5" w14:paraId="67E8E5EB" w14:textId="098C54B1">
      <w:pPr>
        <w:pStyle w:val="Heading1"/>
      </w:pPr>
      <w:bookmarkStart w:name="_Toc137123832" w:id="744"/>
      <w:r>
        <w:lastRenderedPageBreak/>
        <w:t>User Microservice</w:t>
      </w:r>
      <w:bookmarkEnd w:id="744"/>
    </w:p>
    <w:p w:rsidR="00FF7CCC" w:rsidP="00FF7CCC" w:rsidRDefault="00FF7CCC" w14:paraId="38AE69DC" w14:textId="77777777">
      <w:pPr>
        <w:pStyle w:val="Heading2"/>
      </w:pPr>
      <w:bookmarkStart w:name="_Toc137123833" w:id="745"/>
      <w:r>
        <w:t>Data Model</w:t>
      </w:r>
      <w:bookmarkEnd w:id="745"/>
    </w:p>
    <w:p w:rsidRPr="00FC3EE0" w:rsidR="00FF7CCC" w:rsidP="00FF7CCC" w:rsidRDefault="00FF7CCC" w14:paraId="161FF6EA" w14:textId="4985C040">
      <w:pPr>
        <w:rPr>
          <w:i/>
          <w:iCs/>
        </w:rPr>
      </w:pPr>
      <w:r w:rsidRPr="00FC3EE0">
        <w:t xml:space="preserve">Schema: </w:t>
      </w:r>
      <w:proofErr w:type="spellStart"/>
      <w:r w:rsidR="00F505C7">
        <w:rPr>
          <w:i/>
          <w:iCs/>
        </w:rPr>
        <w:t>hu</w:t>
      </w:r>
      <w:r>
        <w:rPr>
          <w:i/>
          <w:iCs/>
        </w:rPr>
        <w:t>ser</w:t>
      </w:r>
      <w:proofErr w:type="spellEnd"/>
    </w:p>
    <w:p w:rsidR="00FF7CCC" w:rsidP="00FF7CCC" w:rsidRDefault="00FF7CCC" w14:paraId="63502840" w14:textId="47E681C8">
      <w:pPr>
        <w:pStyle w:val="Heading3"/>
      </w:pPr>
      <w:bookmarkStart w:name="_Toc137123834" w:id="746"/>
      <w:r>
        <w:t xml:space="preserve">Table: </w:t>
      </w:r>
      <w:r w:rsidR="00C7031C">
        <w:t>Person</w:t>
      </w:r>
      <w:bookmarkEnd w:id="746"/>
    </w:p>
    <w:p w:rsidRPr="00FC3EE0" w:rsidR="00FF7CCC" w:rsidP="00FF7CCC" w:rsidRDefault="00FF7CCC" w14:paraId="152516C3" w14:textId="33AB4B4D">
      <w:pPr>
        <w:rPr>
          <w:i/>
          <w:iCs/>
        </w:rPr>
      </w:pPr>
      <w:r w:rsidRPr="00FC3EE0">
        <w:t xml:space="preserve">Table: </w:t>
      </w:r>
      <w:r>
        <w:rPr>
          <w:i/>
          <w:iCs/>
        </w:rPr>
        <w:t>person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800"/>
        <w:gridCol w:w="1710"/>
      </w:tblGrid>
      <w:tr w:rsidRPr="00FC3EE0" w:rsidR="00FF7CCC" w:rsidTr="00FF7CCC" w14:paraId="3A54F2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FF7CCC" w:rsidP="00C7031C" w:rsidRDefault="00FF7CCC" w14:paraId="4AE705D0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FF7CCC" w:rsidP="00C7031C" w:rsidRDefault="00FF7CCC" w14:paraId="1BD6E7A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800" w:type="dxa"/>
          </w:tcPr>
          <w:p w:rsidRPr="00FC3EE0" w:rsidR="00FF7CCC" w:rsidP="00C7031C" w:rsidRDefault="00FF7CCC" w14:paraId="1E8121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FF7CCC" w:rsidP="00C7031C" w:rsidRDefault="00FF7CCC" w14:paraId="5AE9119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FF7CCC" w:rsidTr="00FF7CCC" w14:paraId="1B53F8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FF7CCC" w:rsidP="00043D8D" w:rsidRDefault="00FF7CCC" w14:paraId="67DE48A8" w14:textId="178FCC00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996F8C">
              <w:t>person_id</w:t>
            </w:r>
            <w:proofErr w:type="spellEnd"/>
            <w:r w:rsidRPr="00043D8D" w:rsidR="00DD7133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ab/>
            </w:r>
          </w:p>
        </w:tc>
        <w:tc>
          <w:tcPr>
            <w:tcW w:w="1980" w:type="dxa"/>
          </w:tcPr>
          <w:p w:rsidRPr="00FC3EE0" w:rsidR="00FF7CCC" w:rsidP="00C7031C" w:rsidRDefault="004F7CAA" w14:paraId="559632D7" w14:textId="52100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800" w:type="dxa"/>
          </w:tcPr>
          <w:p w:rsidRPr="00FC3EE0" w:rsidR="00FF7CCC" w:rsidP="00C7031C" w:rsidRDefault="00FF7CCC" w14:paraId="7E294B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FF7CCC" w:rsidP="00C7031C" w:rsidRDefault="00FF7CCC" w14:paraId="114EE9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FF7CCC" w:rsidTr="00FF7CCC" w14:paraId="4FDFE9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96F8C" w:rsidR="00FF7CCC" w:rsidP="00043D8D" w:rsidRDefault="00FF7CCC" w14:paraId="7F7EA20D" w14:textId="4A751166">
            <w:pPr>
              <w:tabs>
                <w:tab w:val="right" w:pos="2119"/>
              </w:tabs>
            </w:pPr>
            <w:proofErr w:type="spellStart"/>
            <w:r w:rsidRPr="00996F8C">
              <w:t>person_code</w:t>
            </w:r>
            <w:proofErr w:type="spellEnd"/>
          </w:p>
        </w:tc>
        <w:tc>
          <w:tcPr>
            <w:tcW w:w="1980" w:type="dxa"/>
          </w:tcPr>
          <w:p w:rsidRPr="00FC3EE0" w:rsidR="00FF7CCC" w:rsidP="00C7031C" w:rsidRDefault="00FF7CCC" w14:paraId="381BCB47" w14:textId="5A0FA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B23FE3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800" w:type="dxa"/>
          </w:tcPr>
          <w:p w:rsidRPr="00FC3EE0" w:rsidR="00FF7CCC" w:rsidP="00C7031C" w:rsidRDefault="00FF7CCC" w14:paraId="1D5234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710" w:type="dxa"/>
          </w:tcPr>
          <w:p w:rsidRPr="00FC3EE0" w:rsidR="00FF7CCC" w:rsidP="00C7031C" w:rsidRDefault="00FF7CCC" w14:paraId="75BC323B" w14:textId="49E9F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2A0BC7">
              <w:t>, unique</w:t>
            </w:r>
          </w:p>
        </w:tc>
      </w:tr>
      <w:tr w:rsidRPr="00FC3EE0" w:rsidR="00FF7CCC" w:rsidTr="00FF7CCC" w14:paraId="578B42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96F8C" w:rsidR="00FF7CCC" w:rsidP="00043D8D" w:rsidRDefault="00FF7CCC" w14:paraId="5C13C558" w14:textId="63C961E0">
            <w:pPr>
              <w:tabs>
                <w:tab w:val="right" w:pos="2119"/>
              </w:tabs>
            </w:pPr>
            <w:proofErr w:type="spellStart"/>
            <w:r w:rsidRPr="00996F8C">
              <w:t>first_name</w:t>
            </w:r>
            <w:proofErr w:type="spellEnd"/>
          </w:p>
        </w:tc>
        <w:tc>
          <w:tcPr>
            <w:tcW w:w="1980" w:type="dxa"/>
          </w:tcPr>
          <w:p w:rsidRPr="00FC3EE0" w:rsidR="00FF7CCC" w:rsidP="00C7031C" w:rsidRDefault="00FF7CCC" w14:paraId="7D86AF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80</w:t>
            </w:r>
            <w:r w:rsidRPr="00FC3EE0">
              <w:t>)</w:t>
            </w:r>
          </w:p>
        </w:tc>
        <w:tc>
          <w:tcPr>
            <w:tcW w:w="1800" w:type="dxa"/>
          </w:tcPr>
          <w:p w:rsidRPr="00FC3EE0" w:rsidR="00FF7CCC" w:rsidP="00C7031C" w:rsidRDefault="00FF7CCC" w14:paraId="330FC4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FF7CCC" w:rsidP="00C7031C" w:rsidRDefault="00FF7CCC" w14:paraId="7EFD53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260A2" w:rsidTr="00CD6D58" w14:paraId="7771A3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96F8C" w:rsidR="005260A2" w:rsidP="00CD6D58" w:rsidRDefault="005260A2" w14:paraId="71121F8C" w14:textId="77777777">
            <w:pPr>
              <w:tabs>
                <w:tab w:val="right" w:pos="2119"/>
              </w:tabs>
            </w:pPr>
            <w:proofErr w:type="spellStart"/>
            <w:r w:rsidRPr="00996F8C">
              <w:t>last_name</w:t>
            </w:r>
            <w:proofErr w:type="spellEnd"/>
          </w:p>
        </w:tc>
        <w:tc>
          <w:tcPr>
            <w:tcW w:w="1980" w:type="dxa"/>
          </w:tcPr>
          <w:p w:rsidRPr="00FC3EE0" w:rsidR="005260A2" w:rsidP="00CD6D58" w:rsidRDefault="005260A2" w14:paraId="5F5140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800" w:type="dxa"/>
          </w:tcPr>
          <w:p w:rsidRPr="00FC3EE0" w:rsidR="005260A2" w:rsidP="00CD6D58" w:rsidRDefault="005260A2" w14:paraId="4B2E38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260A2" w:rsidP="00CD6D58" w:rsidRDefault="005260A2" w14:paraId="4749DB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430789" w:rsidTr="00873720" w14:paraId="790BDF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96F8C" w:rsidR="00430789" w:rsidP="00873720" w:rsidRDefault="005260A2" w14:paraId="4F001EAF" w14:textId="218C1000">
            <w:pPr>
              <w:tabs>
                <w:tab w:val="right" w:pos="2119"/>
              </w:tabs>
            </w:pPr>
            <w:proofErr w:type="spellStart"/>
            <w:r>
              <w:t>language_code</w:t>
            </w:r>
            <w:proofErr w:type="spellEnd"/>
          </w:p>
        </w:tc>
        <w:tc>
          <w:tcPr>
            <w:tcW w:w="1980" w:type="dxa"/>
          </w:tcPr>
          <w:p w:rsidRPr="00FC3EE0" w:rsidR="00430789" w:rsidP="00873720" w:rsidRDefault="00430789" w14:paraId="52A6010E" w14:textId="47BC8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260A2">
              <w:t>5</w:t>
            </w:r>
            <w:r>
              <w:t>)</w:t>
            </w:r>
          </w:p>
        </w:tc>
        <w:tc>
          <w:tcPr>
            <w:tcW w:w="1800" w:type="dxa"/>
          </w:tcPr>
          <w:p w:rsidRPr="00FC3EE0" w:rsidR="00430789" w:rsidP="00873720" w:rsidRDefault="005260A2" w14:paraId="45835BFD" w14:textId="01062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</w:t>
            </w:r>
            <w:proofErr w:type="spellEnd"/>
            <w:r>
              <w:t>-US only initially</w:t>
            </w:r>
          </w:p>
        </w:tc>
        <w:tc>
          <w:tcPr>
            <w:tcW w:w="1710" w:type="dxa"/>
          </w:tcPr>
          <w:p w:rsidRPr="00FC3EE0" w:rsidR="00430789" w:rsidP="00873720" w:rsidRDefault="00430789" w14:paraId="5B6CD3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FF7CCC" w:rsidTr="00FF7CCC" w14:paraId="5D9AFA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96F8C" w:rsidR="00FF7CCC" w:rsidP="00043D8D" w:rsidRDefault="00430789" w14:paraId="14731C8A" w14:textId="020C9A25">
            <w:pPr>
              <w:tabs>
                <w:tab w:val="right" w:pos="2119"/>
              </w:tabs>
            </w:pPr>
            <w:proofErr w:type="spellStart"/>
            <w:r>
              <w:t>member_since</w:t>
            </w:r>
            <w:proofErr w:type="spellEnd"/>
          </w:p>
        </w:tc>
        <w:tc>
          <w:tcPr>
            <w:tcW w:w="1980" w:type="dxa"/>
          </w:tcPr>
          <w:p w:rsidRPr="00FC3EE0" w:rsidR="00FF7CCC" w:rsidP="00FF7CCC" w:rsidRDefault="00B02644" w14:paraId="1F1A85BE" w14:textId="09D55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00" w:type="dxa"/>
          </w:tcPr>
          <w:p w:rsidRPr="00FC3EE0" w:rsidR="00FF7CCC" w:rsidP="00FF7CCC" w:rsidRDefault="00FF7CCC" w14:paraId="578998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FF7CCC" w:rsidP="00FF7CCC" w:rsidRDefault="00FF7CCC" w14:paraId="54BC79D6" w14:textId="3011A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FF7CCC" w14:paraId="7A032E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8A3128" w:rsidP="008A3128" w:rsidRDefault="008A3128" w14:paraId="5A14AAF0" w14:textId="40388889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65EE9D37" w14:textId="53DAB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800" w:type="dxa"/>
          </w:tcPr>
          <w:p w:rsidRPr="00FC3EE0" w:rsidR="008A3128" w:rsidP="008A3128" w:rsidRDefault="008A3128" w14:paraId="0E1233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6B53697F" w14:textId="09E2C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FF7CCC" w14:paraId="374D42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5EB262DB" w14:textId="2A0C9C3E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7C8749F7" w14:textId="40D2C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800" w:type="dxa"/>
          </w:tcPr>
          <w:p w:rsidRPr="00FC3EE0" w:rsidR="008A3128" w:rsidP="008A3128" w:rsidRDefault="008A3128" w14:paraId="6D2D83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062793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FF7CCC" w14:paraId="7FF9AA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1E7DC5D0" w14:textId="28199805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5A1A6FAA" w14:textId="3270B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B23FE3">
              <w:t>5</w:t>
            </w:r>
            <w:r w:rsidRPr="008A3128">
              <w:t>0)</w:t>
            </w:r>
          </w:p>
        </w:tc>
        <w:tc>
          <w:tcPr>
            <w:tcW w:w="1800" w:type="dxa"/>
          </w:tcPr>
          <w:p w:rsidRPr="00FC3EE0" w:rsidR="00556CCB" w:rsidP="00556CCB" w:rsidRDefault="00556CCB" w14:paraId="433AA1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3B63D546" w14:textId="3940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FF7CCC" w14:paraId="743072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47354F0A" w14:textId="01A6C64B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632600DB" w14:textId="7DE96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B23FE3">
              <w:t>5</w:t>
            </w:r>
            <w:r w:rsidRPr="008A3128">
              <w:t>0)</w:t>
            </w:r>
          </w:p>
        </w:tc>
        <w:tc>
          <w:tcPr>
            <w:tcW w:w="1800" w:type="dxa"/>
          </w:tcPr>
          <w:p w:rsidRPr="00FC3EE0" w:rsidR="00556CCB" w:rsidP="00556CCB" w:rsidRDefault="00556CCB" w14:paraId="43FBC3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2C8E8F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2162F7" w:rsidTr="00951FB1" w14:paraId="570BA881" w14:textId="77777777">
        <w:trPr>
          <w:ins w:author="Srikanth Subramanian" w:date="2023-06-07T12:15:00Z" w:id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162F7" w:rsidP="00951FB1" w:rsidRDefault="002162F7" w14:paraId="6E72A571" w14:textId="77777777">
            <w:pPr>
              <w:rPr>
                <w:ins w:author="Srikanth Subramanian" w:date="2023-06-07T12:15:00Z" w:id="748"/>
              </w:rPr>
            </w:pPr>
            <w:proofErr w:type="spellStart"/>
            <w:ins w:author="Srikanth Subramanian" w:date="2023-06-07T12:15:00Z" w:id="749">
              <w:r>
                <w:t>delete_nbr</w:t>
              </w:r>
              <w:proofErr w:type="spellEnd"/>
              <w:r>
                <w:t xml:space="preserve"> </w:t>
              </w:r>
            </w:ins>
          </w:p>
          <w:p w:rsidRPr="008A3128" w:rsidR="002162F7" w:rsidP="00951FB1" w:rsidRDefault="002162F7" w14:paraId="3F41BFF6" w14:textId="77777777">
            <w:pPr>
              <w:tabs>
                <w:tab w:val="right" w:pos="2119"/>
              </w:tabs>
              <w:rPr>
                <w:ins w:author="Srikanth Subramanian" w:date="2023-06-07T12:15:00Z" w:id="750"/>
              </w:rPr>
            </w:pPr>
          </w:p>
        </w:tc>
        <w:tc>
          <w:tcPr>
            <w:tcW w:w="1980" w:type="dxa"/>
          </w:tcPr>
          <w:p w:rsidRPr="008A3128" w:rsidR="002162F7" w:rsidP="00951FB1" w:rsidRDefault="002162F7" w14:paraId="586E07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5:00Z" w:id="751"/>
              </w:rPr>
            </w:pPr>
            <w:ins w:author="Srikanth Subramanian" w:date="2023-06-07T12:15:00Z" w:id="752">
              <w:r>
                <w:t>long</w:t>
              </w:r>
            </w:ins>
          </w:p>
        </w:tc>
        <w:tc>
          <w:tcPr>
            <w:tcW w:w="1800" w:type="dxa"/>
          </w:tcPr>
          <w:p w:rsidR="002162F7" w:rsidP="00951FB1" w:rsidRDefault="002162F7" w14:paraId="101056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5:00Z" w:id="753"/>
              </w:rPr>
            </w:pPr>
            <w:ins w:author="Srikanth Subramanian" w:date="2023-06-07T12:15:00Z" w:id="754">
              <w:r>
                <w:t xml:space="preserve">== 0 if not soft deleted, </w:t>
              </w:r>
            </w:ins>
          </w:p>
          <w:p w:rsidRPr="00FC3EE0" w:rsidR="002162F7" w:rsidP="00951FB1" w:rsidRDefault="002162F7" w14:paraId="5DC15D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5:00Z" w:id="755"/>
              </w:rPr>
            </w:pPr>
            <w:ins w:author="Srikanth Subramanian" w:date="2023-06-07T12:15:00Z" w:id="756">
              <w:r>
                <w:t xml:space="preserve">== </w:t>
              </w:r>
              <w:proofErr w:type="spellStart"/>
              <w:r>
                <w:t>PK_value</w:t>
              </w:r>
              <w:proofErr w:type="spellEnd"/>
              <w:r>
                <w:t xml:space="preserve"> if soft deleted</w:t>
              </w:r>
            </w:ins>
          </w:p>
        </w:tc>
        <w:tc>
          <w:tcPr>
            <w:tcW w:w="1710" w:type="dxa"/>
          </w:tcPr>
          <w:p w:rsidRPr="00FC3EE0" w:rsidR="002162F7" w:rsidP="00951FB1" w:rsidRDefault="002162F7" w14:paraId="5E2BF2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5:00Z" w:id="757"/>
              </w:rPr>
            </w:pPr>
            <w:ins w:author="Srikanth Subramanian" w:date="2023-06-07T12:15:00Z" w:id="758">
              <w:r w:rsidRPr="00FC3EE0">
                <w:t>Not null</w:t>
              </w:r>
            </w:ins>
          </w:p>
        </w:tc>
      </w:tr>
      <w:tr w:rsidRPr="00FC3EE0" w:rsidR="008A3128" w:rsidTr="00FF7CCC" w14:paraId="0E27F8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2E6CD805" w14:textId="2553958B">
            <w:del w:author="Srikanth Subramanian" w:date="2023-06-07T12:15:00Z" w:id="759">
              <w:r w:rsidDel="002162F7">
                <w:delText xml:space="preserve">delete_nbr </w:delText>
              </w:r>
            </w:del>
            <w:ins w:author="Srikanth Subramanian" w:date="2023-06-07T12:15:00Z" w:id="760">
              <w:r w:rsidR="002162F7">
                <w:t>email</w:t>
              </w:r>
            </w:ins>
          </w:p>
          <w:p w:rsidRPr="008A3128" w:rsidR="008A3128" w:rsidP="008A3128" w:rsidRDefault="008A3128" w14:paraId="4BBE9EBD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2162F7" w14:paraId="6ADC9E7C" w14:textId="16411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author="Srikanth Subramanian" w:date="2023-06-07T12:15:00Z" w:id="761">
              <w:r w:rsidDel="002162F7">
                <w:delText>L</w:delText>
              </w:r>
              <w:r w:rsidDel="002162F7" w:rsidR="004F7CAA">
                <w:delText>o</w:delText>
              </w:r>
            </w:del>
            <w:ins w:author="Srikanth Subramanian" w:date="2023-06-07T12:15:00Z" w:id="762">
              <w:r>
                <w:t>varchar(</w:t>
              </w:r>
              <w:r w:rsidR="00BA55C7">
                <w:t>10</w:t>
              </w:r>
              <w:r>
                <w:t>0)</w:t>
              </w:r>
            </w:ins>
            <w:del w:author="Srikanth Subramanian" w:date="2023-06-07T12:15:00Z" w:id="763">
              <w:r w:rsidDel="002162F7" w:rsidR="004F7CAA">
                <w:delText>ng</w:delText>
              </w:r>
            </w:del>
          </w:p>
        </w:tc>
        <w:tc>
          <w:tcPr>
            <w:tcW w:w="1800" w:type="dxa"/>
          </w:tcPr>
          <w:p w:rsidR="008A3128" w:rsidDel="00BA55C7" w:rsidP="008A3128" w:rsidRDefault="008A3128" w14:paraId="691F1E32" w14:textId="1B95F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Srikanth Subramanian" w:date="2023-06-07T12:15:00Z" w:id="764"/>
              </w:rPr>
            </w:pPr>
            <w:del w:author="Srikanth Subramanian" w:date="2023-06-07T12:15:00Z" w:id="765">
              <w:r w:rsidDel="00BA55C7">
                <w:delText xml:space="preserve">== 0 if not soft deleted, </w:delText>
              </w:r>
            </w:del>
          </w:p>
          <w:p w:rsidRPr="00FC3EE0" w:rsidR="008A3128" w:rsidP="008A3128" w:rsidRDefault="008A3128" w14:paraId="2CB8F57B" w14:textId="62922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author="Srikanth Subramanian" w:date="2023-06-07T12:15:00Z" w:id="766">
              <w:r w:rsidDel="00BA55C7">
                <w:delText>== PK_value if soft deleted</w:delText>
              </w:r>
            </w:del>
          </w:p>
        </w:tc>
        <w:tc>
          <w:tcPr>
            <w:tcW w:w="1710" w:type="dxa"/>
          </w:tcPr>
          <w:p w:rsidRPr="00FC3EE0" w:rsidR="008A3128" w:rsidP="008A3128" w:rsidRDefault="002156ED" w14:paraId="4EAE4207" w14:textId="7EFF8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F30370" w:rsidP="00F30370" w:rsidRDefault="0012543C" w14:paraId="7931BBE6" w14:textId="631C4837">
      <w:pPr>
        <w:rPr>
          <w:b/>
        </w:rPr>
      </w:pPr>
      <w:r>
        <w:rPr>
          <w:b/>
        </w:rPr>
        <w:br/>
      </w:r>
      <w:r w:rsidRPr="002936CE" w:rsidR="00F30370">
        <w:rPr>
          <w:b/>
        </w:rPr>
        <w:t xml:space="preserve">Indexes: </w:t>
      </w:r>
    </w:p>
    <w:p w:rsidR="00FF7CCC" w:rsidP="00FF7CCC" w:rsidRDefault="00FF7CCC" w14:paraId="53062D40" w14:textId="5C583637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>
        <w:t>person_code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236E59" w:rsidP="00236E59" w:rsidRDefault="00236E59" w14:paraId="6067580A" w14:textId="77777777"/>
    <w:p w:rsidR="002E4AD8" w:rsidP="002E4AD8" w:rsidRDefault="002E4AD8" w14:paraId="5C795DD7" w14:textId="77777777">
      <w:pPr>
        <w:pStyle w:val="Heading3"/>
      </w:pPr>
      <w:bookmarkStart w:name="_Toc137123835" w:id="767"/>
      <w:r>
        <w:t>Table: Role</w:t>
      </w:r>
      <w:bookmarkEnd w:id="767"/>
    </w:p>
    <w:p w:rsidRPr="00FC3EE0" w:rsidR="002E4AD8" w:rsidP="002E4AD8" w:rsidRDefault="002E4AD8" w14:paraId="3711E789" w14:textId="77777777">
      <w:pPr>
        <w:rPr>
          <w:i/>
          <w:iCs/>
        </w:rPr>
      </w:pPr>
      <w:r w:rsidRPr="00FC3EE0">
        <w:t xml:space="preserve">Table: </w:t>
      </w:r>
      <w:r>
        <w:rPr>
          <w:i/>
          <w:iCs/>
        </w:rPr>
        <w:t>role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2070"/>
      </w:tblGrid>
      <w:tr w:rsidRPr="00FC3EE0" w:rsidR="002E4AD8" w:rsidTr="009C170A" w14:paraId="3B4547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2E4AD8" w:rsidP="009C170A" w:rsidRDefault="002E4AD8" w14:paraId="44EC31DC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2E4AD8" w:rsidP="009C170A" w:rsidRDefault="002E4AD8" w14:paraId="34419C8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2E4AD8" w:rsidP="009C170A" w:rsidRDefault="002E4AD8" w14:paraId="541E346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2070" w:type="dxa"/>
          </w:tcPr>
          <w:p w:rsidRPr="00FC3EE0" w:rsidR="002E4AD8" w:rsidP="009C170A" w:rsidRDefault="002E4AD8" w14:paraId="25CCC2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2E4AD8" w:rsidTr="009C170A" w14:paraId="1D2C37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2E4AD8" w:rsidP="009C170A" w:rsidRDefault="002E4AD8" w14:paraId="6BCE23D3" w14:textId="77777777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5BB1">
              <w:t>role_id</w:t>
            </w:r>
            <w:proofErr w:type="spellEnd"/>
            <w:r w:rsidRPr="00043D8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ab/>
            </w:r>
          </w:p>
        </w:tc>
        <w:tc>
          <w:tcPr>
            <w:tcW w:w="1980" w:type="dxa"/>
          </w:tcPr>
          <w:p w:rsidRPr="00FC3EE0" w:rsidR="002E4AD8" w:rsidP="009C170A" w:rsidRDefault="004F7CAA" w14:paraId="5E414C56" w14:textId="5EA4E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2E4AD8" w:rsidP="009C170A" w:rsidRDefault="002E4AD8" w14:paraId="0A1A74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2070" w:type="dxa"/>
          </w:tcPr>
          <w:p w:rsidRPr="00FC3EE0" w:rsidR="002E4AD8" w:rsidP="009C170A" w:rsidRDefault="002E4AD8" w14:paraId="33FA1C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E4AD8" w:rsidTr="009C170A" w14:paraId="1D9F8A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5BB1" w:rsidR="002E4AD8" w:rsidP="00043D8D" w:rsidRDefault="002E4AD8" w14:paraId="444BABA1" w14:textId="77777777">
            <w:pPr>
              <w:tabs>
                <w:tab w:val="right" w:pos="2119"/>
              </w:tabs>
            </w:pPr>
            <w:proofErr w:type="spellStart"/>
            <w:r w:rsidRPr="008A5BB1">
              <w:t>role_code</w:t>
            </w:r>
            <w:proofErr w:type="spellEnd"/>
          </w:p>
        </w:tc>
        <w:tc>
          <w:tcPr>
            <w:tcW w:w="1980" w:type="dxa"/>
          </w:tcPr>
          <w:p w:rsidRPr="00FC3EE0" w:rsidR="002E4AD8" w:rsidP="009C170A" w:rsidRDefault="002E4AD8" w14:paraId="260413A2" w14:textId="5E21C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0758D6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2E4AD8" w:rsidP="009C170A" w:rsidRDefault="002E4AD8" w14:paraId="057207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2070" w:type="dxa"/>
          </w:tcPr>
          <w:p w:rsidRPr="00FC3EE0" w:rsidR="002E4AD8" w:rsidP="009C170A" w:rsidRDefault="002E4AD8" w14:paraId="02840424" w14:textId="3A83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580153">
              <w:t>, unique</w:t>
            </w:r>
          </w:p>
        </w:tc>
      </w:tr>
      <w:tr w:rsidRPr="00FC3EE0" w:rsidR="002E4AD8" w:rsidTr="009C170A" w14:paraId="7F2187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5BB1" w:rsidR="002E4AD8" w:rsidP="00043D8D" w:rsidRDefault="002E4AD8" w14:paraId="0C9DD83D" w14:textId="77777777">
            <w:pPr>
              <w:tabs>
                <w:tab w:val="right" w:pos="2119"/>
              </w:tabs>
            </w:pPr>
            <w:proofErr w:type="spellStart"/>
            <w:r w:rsidRPr="008A5BB1">
              <w:t>role_name</w:t>
            </w:r>
            <w:proofErr w:type="spellEnd"/>
            <w:r w:rsidRPr="008A5BB1">
              <w:tab/>
            </w:r>
          </w:p>
        </w:tc>
        <w:tc>
          <w:tcPr>
            <w:tcW w:w="1980" w:type="dxa"/>
          </w:tcPr>
          <w:p w:rsidRPr="00FC3EE0" w:rsidR="002E4AD8" w:rsidP="009C170A" w:rsidRDefault="002E4AD8" w14:paraId="1E7D51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80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2E4AD8" w:rsidP="009C170A" w:rsidRDefault="002E4AD8" w14:paraId="48BB2E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2E4AD8" w:rsidP="009C170A" w:rsidRDefault="002E4AD8" w14:paraId="4FE0D3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E4AD8" w:rsidTr="009C170A" w14:paraId="60E60E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2E4AD8" w:rsidP="00043D8D" w:rsidRDefault="002E4AD8" w14:paraId="243ACCE6" w14:textId="77777777">
            <w:pPr>
              <w:tabs>
                <w:tab w:val="right" w:pos="2119"/>
              </w:tabs>
            </w:pPr>
            <w:proofErr w:type="spellStart"/>
            <w:r w:rsidRPr="008A5BB1">
              <w:t>role_description</w:t>
            </w:r>
            <w:proofErr w:type="spellEnd"/>
          </w:p>
        </w:tc>
        <w:tc>
          <w:tcPr>
            <w:tcW w:w="1980" w:type="dxa"/>
          </w:tcPr>
          <w:p w:rsidRPr="00FC3EE0" w:rsidR="002E4AD8" w:rsidP="009C170A" w:rsidRDefault="002E4AD8" w14:paraId="7ED35E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1620" w:type="dxa"/>
          </w:tcPr>
          <w:p w:rsidRPr="00FC3EE0" w:rsidR="002E4AD8" w:rsidP="009C170A" w:rsidRDefault="002E4AD8" w14:paraId="0DE806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2E4AD8" w:rsidP="009C170A" w:rsidRDefault="002E4AD8" w14:paraId="195159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4F6C6F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8A3128" w:rsidP="008A3128" w:rsidRDefault="008A3128" w14:paraId="336DC00E" w14:textId="588A9137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146DABE2" w14:textId="56F1D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4E67CB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8A3128" w:rsidP="008A3128" w:rsidRDefault="008A3128" w14:paraId="7F07203B" w14:textId="177F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C170A" w14:paraId="6ABA6B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60034FA1" w14:textId="0CAA67C9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7A12AC33" w14:textId="005C4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396523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8A3128" w:rsidP="008A3128" w:rsidRDefault="008A3128" w14:paraId="780173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9C170A" w14:paraId="6E3F84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1606B877" w14:textId="15D37331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1ADF65BB" w14:textId="65DAD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0758D6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074E68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556CCB" w:rsidP="00556CCB" w:rsidRDefault="00556CCB" w14:paraId="6615D2A9" w14:textId="7AB39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9C170A" w14:paraId="180927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30747405" w14:textId="3244A90A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7E93A993" w14:textId="79EDC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0758D6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01DD55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556CCB" w:rsidP="00556CCB" w:rsidRDefault="00556CCB" w14:paraId="2333DF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7D4101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41EEACED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149D5C64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4F7CAA" w14:paraId="73EE37AD" w14:textId="4793D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8A3128" w:rsidP="008A3128" w:rsidRDefault="008A3128" w14:paraId="761CE7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14DACF67" w14:textId="4DE7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2070" w:type="dxa"/>
          </w:tcPr>
          <w:p w:rsidRPr="00FC3EE0" w:rsidR="008A3128" w:rsidP="008A3128" w:rsidRDefault="002156ED" w14:paraId="29535718" w14:textId="2CD89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FA0C25" w:rsidP="00FA0C25" w:rsidRDefault="000B6697" w14:paraId="15BA9BC0" w14:textId="09150F6E">
      <w:pPr>
        <w:rPr>
          <w:b/>
        </w:rPr>
      </w:pPr>
      <w:r>
        <w:br/>
      </w:r>
      <w:r w:rsidRPr="002936CE" w:rsidR="00FA0C25">
        <w:rPr>
          <w:b/>
        </w:rPr>
        <w:t xml:space="preserve">Indexes: </w:t>
      </w:r>
    </w:p>
    <w:p w:rsidR="002E4AD8" w:rsidP="002E4AD8" w:rsidRDefault="002E4AD8" w14:paraId="7AFFDC97" w14:textId="21EE60F2">
      <w:pPr>
        <w:pStyle w:val="ListParagraph"/>
        <w:numPr>
          <w:ilvl w:val="0"/>
          <w:numId w:val="4"/>
        </w:numPr>
      </w:pPr>
      <w:r>
        <w:lastRenderedPageBreak/>
        <w:t xml:space="preserve">Unique:  </w:t>
      </w:r>
      <w:proofErr w:type="spellStart"/>
      <w:r w:rsidR="00A3668E">
        <w:t>role</w:t>
      </w:r>
      <w:r>
        <w:t>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2E4AD8" w:rsidP="002E4AD8" w:rsidRDefault="002E4AD8" w14:paraId="44BE7EAC" w14:textId="7951EAAD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="00A3668E">
        <w:t>role</w:t>
      </w:r>
      <w:r>
        <w:t>_name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5272BF" w:rsidP="005272BF" w:rsidRDefault="005272BF" w14:paraId="05B773C6" w14:textId="77777777"/>
    <w:p w:rsidR="00DD7133" w:rsidP="00DD7133" w:rsidRDefault="00DD7133" w14:paraId="629EFE5F" w14:textId="000BABA6">
      <w:pPr>
        <w:pStyle w:val="Heading3"/>
      </w:pPr>
      <w:bookmarkStart w:name="_Toc137123836" w:id="768"/>
      <w:r>
        <w:t>Table: Person</w:t>
      </w:r>
      <w:r w:rsidR="009468CF">
        <w:t xml:space="preserve"> </w:t>
      </w:r>
      <w:r>
        <w:t>Role</w:t>
      </w:r>
      <w:bookmarkEnd w:id="768"/>
    </w:p>
    <w:p w:rsidRPr="00FC3EE0" w:rsidR="00DD7133" w:rsidP="00DD7133" w:rsidRDefault="00DD7133" w14:paraId="08916772" w14:textId="77777777">
      <w:pPr>
        <w:rPr>
          <w:i/>
          <w:iCs/>
        </w:rPr>
      </w:pPr>
      <w:r w:rsidRPr="00FC3EE0">
        <w:t xml:space="preserve">Table: </w:t>
      </w:r>
      <w:proofErr w:type="spellStart"/>
      <w:r>
        <w:t>person_role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2070"/>
      </w:tblGrid>
      <w:tr w:rsidRPr="00FC3EE0" w:rsidR="00DD7133" w:rsidTr="009C170A" w14:paraId="060B3A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DD7133" w:rsidP="009C170A" w:rsidRDefault="00DD7133" w14:paraId="4D3A273A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DD7133" w:rsidP="009C170A" w:rsidRDefault="00DD7133" w14:paraId="4AFFB95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DD7133" w:rsidP="009C170A" w:rsidRDefault="00DD7133" w14:paraId="4F76B75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2070" w:type="dxa"/>
          </w:tcPr>
          <w:p w:rsidRPr="00FC3EE0" w:rsidR="00DD7133" w:rsidP="009C170A" w:rsidRDefault="00DD7133" w14:paraId="18656CC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DD7133" w:rsidTr="009C170A" w14:paraId="300B0E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C4D74" w:rsidR="00DD7133" w:rsidP="009C170A" w:rsidRDefault="00DD7133" w14:paraId="77CF43E4" w14:textId="77777777">
            <w:pPr>
              <w:tabs>
                <w:tab w:val="right" w:pos="2119"/>
              </w:tabs>
            </w:pPr>
            <w:proofErr w:type="spellStart"/>
            <w:r w:rsidRPr="003C4D74">
              <w:t>person_role_id</w:t>
            </w:r>
            <w:proofErr w:type="spellEnd"/>
            <w:r w:rsidRPr="003C4D74">
              <w:tab/>
            </w:r>
          </w:p>
        </w:tc>
        <w:tc>
          <w:tcPr>
            <w:tcW w:w="1980" w:type="dxa"/>
          </w:tcPr>
          <w:p w:rsidRPr="00FC3EE0" w:rsidR="00DD7133" w:rsidP="009C170A" w:rsidRDefault="004F7CAA" w14:paraId="656C7F68" w14:textId="35F59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DD7133" w:rsidP="009C170A" w:rsidRDefault="00DD7133" w14:paraId="0E60A3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2070" w:type="dxa"/>
          </w:tcPr>
          <w:p w:rsidRPr="00FC3EE0" w:rsidR="00DD7133" w:rsidP="009C170A" w:rsidRDefault="00DD7133" w14:paraId="2C5E12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DD7133" w:rsidTr="009C170A" w14:paraId="1D19A0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C4D74" w:rsidR="00DD7133" w:rsidP="00043D8D" w:rsidRDefault="00DD7133" w14:paraId="333E3D51" w14:textId="77CAE887">
            <w:pPr>
              <w:tabs>
                <w:tab w:val="right" w:pos="2119"/>
              </w:tabs>
            </w:pPr>
            <w:proofErr w:type="spellStart"/>
            <w:r w:rsidRPr="003C4D74">
              <w:t>person_id</w:t>
            </w:r>
            <w:proofErr w:type="spellEnd"/>
            <w:r w:rsidRPr="003C4D74">
              <w:tab/>
            </w:r>
          </w:p>
        </w:tc>
        <w:tc>
          <w:tcPr>
            <w:tcW w:w="1980" w:type="dxa"/>
          </w:tcPr>
          <w:p w:rsidRPr="00FC3EE0" w:rsidR="00DD7133" w:rsidP="00DD7133" w:rsidRDefault="004F7CAA" w14:paraId="75C310AF" w14:textId="75A3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DD7133" w:rsidP="00DD7133" w:rsidRDefault="00DD7133" w14:paraId="5763F5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2070" w:type="dxa"/>
          </w:tcPr>
          <w:p w:rsidRPr="00FC3EE0" w:rsidR="00DD7133" w:rsidP="00DD7133" w:rsidRDefault="00DD7133" w14:paraId="30D2AB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DD7133" w:rsidTr="009C170A" w14:paraId="3D5A2F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C4D74" w:rsidR="00DD7133" w:rsidP="00043D8D" w:rsidRDefault="00DD7133" w14:paraId="7B2671B9" w14:textId="77777777">
            <w:pPr>
              <w:tabs>
                <w:tab w:val="right" w:pos="2119"/>
              </w:tabs>
            </w:pPr>
            <w:proofErr w:type="spellStart"/>
            <w:r w:rsidRPr="003C4D74">
              <w:t>role_id</w:t>
            </w:r>
            <w:proofErr w:type="spellEnd"/>
            <w:r w:rsidRPr="003C4D74">
              <w:tab/>
            </w:r>
          </w:p>
        </w:tc>
        <w:tc>
          <w:tcPr>
            <w:tcW w:w="1980" w:type="dxa"/>
          </w:tcPr>
          <w:p w:rsidRPr="00FC3EE0" w:rsidR="00DD7133" w:rsidP="009C170A" w:rsidRDefault="00121A0F" w14:paraId="0CE5AD50" w14:textId="15ACB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DD7133" w:rsidP="009C170A" w:rsidRDefault="00DD7133" w14:paraId="623687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2070" w:type="dxa"/>
          </w:tcPr>
          <w:p w:rsidRPr="00FC3EE0" w:rsidR="00DD7133" w:rsidP="009C170A" w:rsidRDefault="00DD7133" w14:paraId="60EB48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C170A" w14:paraId="2AF507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8A3128" w:rsidP="008A3128" w:rsidRDefault="008A3128" w14:paraId="6237F927" w14:textId="177795FE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FC3EE0" w:rsidR="008A3128" w:rsidP="008A3128" w:rsidRDefault="008A3128" w14:paraId="185E2A3B" w14:textId="61C1E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="008A3128" w:rsidP="008A3128" w:rsidRDefault="008A3128" w14:paraId="6F86E3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8A3128" w:rsidP="008A3128" w:rsidRDefault="008A3128" w14:paraId="24DF70BF" w14:textId="67182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C170A" w14:paraId="4AFE79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7C11FF07" w14:textId="1F88EED6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5971B6DD" w14:textId="633F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="008A3128" w:rsidP="008A3128" w:rsidRDefault="008A3128" w14:paraId="7A8117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8A3128" w:rsidP="008A3128" w:rsidRDefault="008A3128" w14:paraId="457F98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9C170A" w14:paraId="05015B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4263A78F" w14:textId="2018FB7C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041FE1B5" w14:textId="22C1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5F1828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="00556CCB" w:rsidP="00556CCB" w:rsidRDefault="00556CCB" w14:paraId="56229E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556CCB" w:rsidP="00556CCB" w:rsidRDefault="00556CCB" w14:paraId="09290068" w14:textId="04ACB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9C170A" w14:paraId="640423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15B0B395" w14:textId="0DE26B61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36E60B62" w14:textId="7859F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5F1828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="00556CCB" w:rsidP="00556CCB" w:rsidRDefault="00556CCB" w14:paraId="324F87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556CCB" w:rsidP="00556CCB" w:rsidRDefault="00556CCB" w14:paraId="300FAA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133EE4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6ECC150F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24447626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4F7CAA" w14:paraId="7175581C" w14:textId="14E58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8A3128" w:rsidP="008A3128" w:rsidRDefault="008A3128" w14:paraId="03E1C5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="008A3128" w:rsidP="008A3128" w:rsidRDefault="008A3128" w14:paraId="3DC20EE0" w14:textId="0757B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2070" w:type="dxa"/>
          </w:tcPr>
          <w:p w:rsidRPr="00FC3EE0" w:rsidR="008A3128" w:rsidP="008A3128" w:rsidRDefault="002156ED" w14:paraId="58C18602" w14:textId="0C5F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1A412B" w:rsidP="001A412B" w:rsidRDefault="00BE1D95" w14:paraId="7EAF0CE7" w14:textId="28B62B79">
      <w:pPr>
        <w:rPr>
          <w:b/>
        </w:rPr>
      </w:pPr>
      <w:r>
        <w:br/>
      </w:r>
      <w:r w:rsidRPr="002936CE" w:rsidR="001A412B">
        <w:rPr>
          <w:b/>
        </w:rPr>
        <w:t xml:space="preserve">Indexes: </w:t>
      </w:r>
    </w:p>
    <w:p w:rsidR="00680C72" w:rsidP="00680C72" w:rsidRDefault="00680C72" w14:paraId="43861996" w14:textId="0BE2F5BD">
      <w:pPr>
        <w:pStyle w:val="ListParagraph"/>
        <w:numPr>
          <w:ilvl w:val="0"/>
          <w:numId w:val="4"/>
        </w:numPr>
      </w:pPr>
      <w:r>
        <w:t>Unique:</w:t>
      </w:r>
      <w:r w:rsidR="005117FB">
        <w:t xml:space="preserve"> </w:t>
      </w:r>
      <w:proofErr w:type="spellStart"/>
      <w:r w:rsidR="005117FB">
        <w:t>person_id</w:t>
      </w:r>
      <w:proofErr w:type="spellEnd"/>
      <w:r w:rsidR="005117FB">
        <w:t xml:space="preserve"> + </w:t>
      </w:r>
      <w:proofErr w:type="spellStart"/>
      <w:r w:rsidR="005117FB">
        <w:t>role_id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680C72" w:rsidP="00DD7133" w:rsidRDefault="00680C72" w14:paraId="112E97E6" w14:textId="77777777"/>
    <w:p w:rsidR="009F4DCA" w:rsidP="009F4DCA" w:rsidRDefault="009F4DCA" w14:paraId="3F7BD98D" w14:textId="4D0C4A98">
      <w:pPr>
        <w:pStyle w:val="Heading3"/>
      </w:pPr>
      <w:bookmarkStart w:name="_Toc137123837" w:id="769"/>
      <w:r>
        <w:t>Table: Consumer</w:t>
      </w:r>
      <w:bookmarkEnd w:id="769"/>
    </w:p>
    <w:p w:rsidR="009F4DCA" w:rsidP="009F4DCA" w:rsidRDefault="009F4DCA" w14:paraId="0D55C31A" w14:textId="719638F6">
      <w:pPr>
        <w:rPr>
          <w:i/>
          <w:iCs/>
        </w:rPr>
      </w:pPr>
      <w:r w:rsidRPr="00FC3EE0">
        <w:t xml:space="preserve">Table: </w:t>
      </w:r>
      <w:r w:rsidRPr="009F4DCA">
        <w:rPr>
          <w:rFonts w:ascii="Helvetica" w:hAnsi="Helvetica" w:cs="Helvetica"/>
          <w:bCs/>
          <w:i/>
          <w:color w:val="000000"/>
          <w:sz w:val="18"/>
          <w:szCs w:val="18"/>
          <w:shd w:val="clear" w:color="auto" w:fill="FBFBFB"/>
        </w:rPr>
        <w:t>consumer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350"/>
        <w:gridCol w:w="1170"/>
      </w:tblGrid>
      <w:tr w:rsidRPr="00FC3EE0" w:rsidR="009F4DCA" w:rsidTr="009F4DCA" w14:paraId="5D8B7F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9F4DCA" w:rsidP="009C170A" w:rsidRDefault="009F4DCA" w14:paraId="2E2A7DDC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9F4DCA" w:rsidP="009C170A" w:rsidRDefault="009F4DCA" w14:paraId="2F2B2A5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9F4DCA" w:rsidP="009C170A" w:rsidRDefault="009F4DCA" w14:paraId="260498D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350" w:type="dxa"/>
          </w:tcPr>
          <w:p w:rsidRPr="00FC3EE0" w:rsidR="009F4DCA" w:rsidP="009C170A" w:rsidRDefault="009F4DCA" w14:paraId="196810E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  <w:tc>
          <w:tcPr>
            <w:tcW w:w="1170" w:type="dxa"/>
          </w:tcPr>
          <w:p w:rsidRPr="00FC3EE0" w:rsidR="009F4DCA" w:rsidP="009C170A" w:rsidRDefault="009F4DCA" w14:paraId="485E1D0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Pr="00FC3EE0" w:rsidR="009F4DCA" w:rsidTr="009F4DCA" w14:paraId="7E0059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9C170A" w:rsidRDefault="009F4DCA" w14:paraId="4B975305" w14:textId="5944AD4C">
            <w:pPr>
              <w:tabs>
                <w:tab w:val="right" w:pos="2119"/>
              </w:tabs>
            </w:pPr>
            <w:proofErr w:type="spellStart"/>
            <w:r w:rsidRPr="00364F38">
              <w:t>consumer_id</w:t>
            </w:r>
            <w:proofErr w:type="spellEnd"/>
            <w:r w:rsidRPr="00364F38">
              <w:tab/>
            </w:r>
          </w:p>
        </w:tc>
        <w:tc>
          <w:tcPr>
            <w:tcW w:w="1980" w:type="dxa"/>
          </w:tcPr>
          <w:p w:rsidRPr="00FC3EE0" w:rsidR="009F4DCA" w:rsidP="009C170A" w:rsidRDefault="004F7CAA" w14:paraId="0758D377" w14:textId="5DA70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F4DCA" w:rsidP="009C170A" w:rsidRDefault="009F4DCA" w14:paraId="75B53E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350" w:type="dxa"/>
          </w:tcPr>
          <w:p w:rsidRPr="00FC3EE0" w:rsidR="009F4DCA" w:rsidP="009C170A" w:rsidRDefault="009F4DCA" w14:paraId="4521AB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Pr="00FC3EE0" w:rsidR="009F4DCA" w:rsidP="009C170A" w:rsidRDefault="009F4DCA" w14:paraId="37B6E1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9F4DCA" w:rsidTr="009F4DCA" w14:paraId="13EF33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6E754A0D" w14:textId="77777777">
            <w:pPr>
              <w:tabs>
                <w:tab w:val="right" w:pos="2119"/>
              </w:tabs>
            </w:pPr>
            <w:proofErr w:type="spellStart"/>
            <w:r w:rsidRPr="00364F38">
              <w:t>person_id</w:t>
            </w:r>
            <w:proofErr w:type="spellEnd"/>
            <w:r w:rsidRPr="00364F38">
              <w:tab/>
            </w:r>
          </w:p>
        </w:tc>
        <w:tc>
          <w:tcPr>
            <w:tcW w:w="1980" w:type="dxa"/>
          </w:tcPr>
          <w:p w:rsidR="009F4DCA" w:rsidP="009C170A" w:rsidRDefault="004F7CAA" w14:paraId="24A6BF7F" w14:textId="435A7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F4DCA" w:rsidP="009C170A" w:rsidRDefault="009F4DCA" w14:paraId="2C0D3E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350" w:type="dxa"/>
          </w:tcPr>
          <w:p w:rsidRPr="00FC3EE0" w:rsidR="009F4DCA" w:rsidP="009C170A" w:rsidRDefault="009F4DCA" w14:paraId="13304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Pr="00FC3EE0" w:rsidR="009F4DCA" w:rsidP="009C170A" w:rsidRDefault="009F4DCA" w14:paraId="3E245C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9F4DCA" w:rsidTr="009F4DCA" w14:paraId="7163F3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5AA5388A" w14:textId="59CB9B28">
            <w:pPr>
              <w:tabs>
                <w:tab w:val="right" w:pos="2119"/>
              </w:tabs>
            </w:pPr>
            <w:proofErr w:type="spellStart"/>
            <w:r w:rsidRPr="00364F38">
              <w:t>tenant_code</w:t>
            </w:r>
            <w:proofErr w:type="spellEnd"/>
          </w:p>
        </w:tc>
        <w:tc>
          <w:tcPr>
            <w:tcW w:w="1980" w:type="dxa"/>
          </w:tcPr>
          <w:p w:rsidRPr="00FC3EE0" w:rsidR="009F4DCA" w:rsidP="009C170A" w:rsidRDefault="009F4DCA" w14:paraId="0F76FA20" w14:textId="5FA4D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0758D6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F4DCA" w:rsidP="009C170A" w:rsidRDefault="009F4DCA" w14:paraId="626657FE" w14:textId="398E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9F4DCA" w:rsidP="009C170A" w:rsidRDefault="009F4DCA" w14:paraId="0B4A98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Pr="00FC3EE0" w:rsidR="009F4DCA" w:rsidP="009C170A" w:rsidRDefault="009F4DCA" w14:paraId="47BE7A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9F4DCA" w:rsidTr="009F4DCA" w14:paraId="7D7A91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228B60E0" w14:textId="31EE8FFA">
            <w:pPr>
              <w:tabs>
                <w:tab w:val="right" w:pos="2119"/>
              </w:tabs>
            </w:pPr>
            <w:proofErr w:type="spellStart"/>
            <w:r w:rsidRPr="00364F38">
              <w:t>consumer_code</w:t>
            </w:r>
            <w:proofErr w:type="spellEnd"/>
          </w:p>
        </w:tc>
        <w:tc>
          <w:tcPr>
            <w:tcW w:w="1980" w:type="dxa"/>
          </w:tcPr>
          <w:p w:rsidRPr="00FC3EE0" w:rsidR="009F4DCA" w:rsidP="009F4DCA" w:rsidRDefault="009F4DCA" w14:paraId="58102D8B" w14:textId="6ECFC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0758D6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F4DCA" w:rsidP="009C170A" w:rsidRDefault="009F4DCA" w14:paraId="7FB001DD" w14:textId="218FD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350" w:type="dxa"/>
          </w:tcPr>
          <w:p w:rsidRPr="00FC3EE0" w:rsidR="009F4DCA" w:rsidP="009C170A" w:rsidRDefault="009F4DCA" w14:paraId="1E4469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Pr="00FC3EE0" w:rsidR="009F4DCA" w:rsidP="009C170A" w:rsidRDefault="009F4DCA" w14:paraId="418A9B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9F4DCA" w:rsidTr="009F4DCA" w14:paraId="7AF12D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49422042" w14:textId="66382537">
            <w:pPr>
              <w:tabs>
                <w:tab w:val="right" w:pos="2119"/>
              </w:tabs>
            </w:pPr>
            <w:r w:rsidRPr="00364F38">
              <w:t xml:space="preserve">registered </w:t>
            </w:r>
          </w:p>
        </w:tc>
        <w:tc>
          <w:tcPr>
            <w:tcW w:w="1980" w:type="dxa"/>
          </w:tcPr>
          <w:p w:rsidR="009F4DCA" w:rsidP="00BD2BD6" w:rsidRDefault="009F4DCA" w14:paraId="08DC5175" w14:textId="6574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6CE">
              <w:t>bit</w:t>
            </w:r>
            <w:r>
              <w:tab/>
            </w:r>
          </w:p>
        </w:tc>
        <w:tc>
          <w:tcPr>
            <w:tcW w:w="1620" w:type="dxa"/>
          </w:tcPr>
          <w:p w:rsidRPr="00FC3EE0" w:rsidR="009F4DCA" w:rsidP="009C170A" w:rsidRDefault="009F4DCA" w14:paraId="072DA1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BD6">
              <w:t>def false</w:t>
            </w:r>
          </w:p>
        </w:tc>
        <w:tc>
          <w:tcPr>
            <w:tcW w:w="1350" w:type="dxa"/>
          </w:tcPr>
          <w:p w:rsidRPr="00FC3EE0" w:rsidR="009F4DCA" w:rsidP="009C170A" w:rsidRDefault="009F4DCA" w14:paraId="7CAA43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Pr="00FC3EE0" w:rsidR="009F4DCA" w:rsidP="009C170A" w:rsidRDefault="009F4DCA" w14:paraId="2AD9A7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Pr="00FC3EE0" w:rsidR="009F4DCA" w:rsidTr="009F4DCA" w14:paraId="4022D3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1682B7FF" w14:textId="12F894E3">
            <w:pPr>
              <w:tabs>
                <w:tab w:val="right" w:pos="2119"/>
              </w:tabs>
            </w:pPr>
            <w:r w:rsidRPr="00364F38">
              <w:t>eligible</w:t>
            </w:r>
          </w:p>
        </w:tc>
        <w:tc>
          <w:tcPr>
            <w:tcW w:w="1980" w:type="dxa"/>
          </w:tcPr>
          <w:p w:rsidRPr="002936CE" w:rsidR="009F4DCA" w:rsidP="009F4DCA" w:rsidRDefault="009F4DCA" w14:paraId="2FD95CF2" w14:textId="71F3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6CE">
              <w:t>bit</w:t>
            </w:r>
            <w:r>
              <w:tab/>
            </w:r>
          </w:p>
        </w:tc>
        <w:tc>
          <w:tcPr>
            <w:tcW w:w="1620" w:type="dxa"/>
          </w:tcPr>
          <w:p w:rsidRPr="00BD2BD6" w:rsidR="009F4DCA" w:rsidP="009F4DCA" w:rsidRDefault="009F4DCA" w14:paraId="40CF894E" w14:textId="21D3A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BD6">
              <w:t>def false</w:t>
            </w:r>
          </w:p>
        </w:tc>
        <w:tc>
          <w:tcPr>
            <w:tcW w:w="1350" w:type="dxa"/>
          </w:tcPr>
          <w:p w:rsidRPr="00FC3EE0" w:rsidR="009F4DCA" w:rsidP="009F4DCA" w:rsidRDefault="009F4DCA" w14:paraId="74D3438F" w14:textId="505C8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="009F4DCA" w:rsidP="009F4DCA" w:rsidRDefault="009F4DCA" w14:paraId="67D3B710" w14:textId="089C9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Pr="00FC3EE0" w:rsidR="009F4DCA" w:rsidTr="009F4DCA" w14:paraId="67F60D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116C0BCE" w14:textId="77777777">
            <w:pPr>
              <w:tabs>
                <w:tab w:val="right" w:pos="2119"/>
              </w:tabs>
            </w:pPr>
            <w:proofErr w:type="spellStart"/>
            <w:r w:rsidRPr="00364F38">
              <w:t>registration_ts</w:t>
            </w:r>
            <w:proofErr w:type="spellEnd"/>
            <w:r w:rsidRPr="00364F38">
              <w:t xml:space="preserve"> </w:t>
            </w:r>
          </w:p>
        </w:tc>
        <w:tc>
          <w:tcPr>
            <w:tcW w:w="1980" w:type="dxa"/>
          </w:tcPr>
          <w:p w:rsidR="009F4DCA" w:rsidP="009F4DCA" w:rsidRDefault="009F4DCA" w14:paraId="790D92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6CE">
              <w:t>DateTime</w:t>
            </w:r>
            <w:proofErr w:type="spellEnd"/>
          </w:p>
        </w:tc>
        <w:tc>
          <w:tcPr>
            <w:tcW w:w="1620" w:type="dxa"/>
          </w:tcPr>
          <w:p w:rsidRPr="00FC3EE0" w:rsidR="009F4DCA" w:rsidP="009F4DCA" w:rsidRDefault="009F4DCA" w14:paraId="18AEFA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9F4DCA" w:rsidP="009F4DCA" w:rsidRDefault="009F4DCA" w14:paraId="0BC0AB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Pr="00FC3EE0" w:rsidR="009F4DCA" w:rsidP="009F4DCA" w:rsidRDefault="009F4DCA" w14:paraId="798114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9F4DCA" w:rsidTr="009F4DCA" w14:paraId="2B30CE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6565FF6C" w14:textId="391AFA92">
            <w:pPr>
              <w:tabs>
                <w:tab w:val="right" w:pos="2119"/>
              </w:tabs>
            </w:pPr>
            <w:proofErr w:type="spellStart"/>
            <w:r w:rsidRPr="00364F38">
              <w:t>eligible_start_ts</w:t>
            </w:r>
            <w:proofErr w:type="spellEnd"/>
            <w:r w:rsidRPr="00364F38">
              <w:t xml:space="preserve"> </w:t>
            </w:r>
          </w:p>
        </w:tc>
        <w:tc>
          <w:tcPr>
            <w:tcW w:w="1980" w:type="dxa"/>
          </w:tcPr>
          <w:p w:rsidRPr="00FC3EE0" w:rsidR="009F4DCA" w:rsidP="009F4DCA" w:rsidRDefault="009F4DCA" w14:paraId="1504C9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6CE">
              <w:t>DateTime</w:t>
            </w:r>
            <w:proofErr w:type="spellEnd"/>
          </w:p>
        </w:tc>
        <w:tc>
          <w:tcPr>
            <w:tcW w:w="1620" w:type="dxa"/>
          </w:tcPr>
          <w:p w:rsidRPr="00FC3EE0" w:rsidR="009F4DCA" w:rsidP="009F4DCA" w:rsidRDefault="009F4DCA" w14:paraId="73B3D3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9F4DCA" w:rsidP="009F4DCA" w:rsidRDefault="009F4DCA" w14:paraId="54CF3DD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Pr="00FC3EE0" w:rsidR="009F4DCA" w:rsidP="009F4DCA" w:rsidRDefault="009F4DCA" w14:paraId="2D838F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9F4DCA" w:rsidTr="009F4DCA" w14:paraId="6F1EE4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364F38" w:rsidR="009F4DCA" w:rsidP="00043D8D" w:rsidRDefault="009F4DCA" w14:paraId="0A80C09C" w14:textId="1A5BD9CE">
            <w:pPr>
              <w:tabs>
                <w:tab w:val="right" w:pos="2119"/>
              </w:tabs>
            </w:pPr>
            <w:proofErr w:type="spellStart"/>
            <w:r w:rsidRPr="00364F38">
              <w:t>eligible_end_ts</w:t>
            </w:r>
            <w:proofErr w:type="spellEnd"/>
            <w:r w:rsidRPr="00364F38">
              <w:t xml:space="preserve"> </w:t>
            </w:r>
          </w:p>
        </w:tc>
        <w:tc>
          <w:tcPr>
            <w:tcW w:w="1980" w:type="dxa"/>
          </w:tcPr>
          <w:p w:rsidRPr="002936CE" w:rsidR="009F4DCA" w:rsidP="009F4DCA" w:rsidRDefault="009F4DCA" w14:paraId="0869E3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6CE">
              <w:t>DateTime</w:t>
            </w:r>
            <w:proofErr w:type="spellEnd"/>
          </w:p>
        </w:tc>
        <w:tc>
          <w:tcPr>
            <w:tcW w:w="1620" w:type="dxa"/>
          </w:tcPr>
          <w:p w:rsidRPr="00FC3EE0" w:rsidR="009F4DCA" w:rsidP="009F4DCA" w:rsidRDefault="009F4DCA" w14:paraId="613E4D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9F4DCA" w:rsidP="009F4DCA" w:rsidRDefault="009F4DCA" w14:paraId="2E2F50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Pr="00FC3EE0" w:rsidR="009F4DCA" w:rsidP="009F4DCA" w:rsidRDefault="009F4DCA" w14:paraId="683909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D4FF5" w:rsidTr="009F4DCA" w14:paraId="099925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AD4FF5" w:rsidP="00AD4FF5" w:rsidRDefault="00AD4FF5" w14:paraId="403FABEE" w14:textId="4FBAE394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2936CE" w:rsidR="00AD4FF5" w:rsidP="00AD4FF5" w:rsidRDefault="00AD4FF5" w14:paraId="65B398A8" w14:textId="4FB98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AD4FF5" w:rsidP="00AD4FF5" w:rsidRDefault="00AD4FF5" w14:paraId="35F465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AD4FF5" w:rsidP="00AD4FF5" w:rsidRDefault="00AD4FF5" w14:paraId="7BD3E0DA" w14:textId="1BD74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Pr="00FC3EE0" w:rsidR="00AD4FF5" w:rsidP="00AD4FF5" w:rsidRDefault="00AD4FF5" w14:paraId="0A6617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D4FF5" w:rsidTr="009F4DCA" w14:paraId="29F0CA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AD4FF5" w:rsidP="00AD4FF5" w:rsidRDefault="00AD4FF5" w14:paraId="538D33AA" w14:textId="1582F0F2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AD4FF5" w:rsidP="00AD4FF5" w:rsidRDefault="00AD4FF5" w14:paraId="6B03D25A" w14:textId="5B622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AD4FF5" w:rsidP="00AD4FF5" w:rsidRDefault="00AD4FF5" w14:paraId="0CA9BF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AD4FF5" w:rsidP="00AD4FF5" w:rsidRDefault="00AD4FF5" w14:paraId="6723A4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Pr="00FC3EE0" w:rsidR="00AD4FF5" w:rsidP="00AD4FF5" w:rsidRDefault="00AD4FF5" w14:paraId="5D5892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D4FF5" w:rsidTr="009F4DCA" w14:paraId="43923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AD4FF5" w:rsidP="00AD4FF5" w:rsidRDefault="00AD4FF5" w14:paraId="5796122F" w14:textId="5AA24A49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AD4FF5" w:rsidP="00AD4FF5" w:rsidRDefault="00AD4FF5" w14:paraId="33446BFE" w14:textId="7EC1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0758D6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AD4FF5" w:rsidP="00AD4FF5" w:rsidRDefault="00AD4FF5" w14:paraId="62EFBD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AD4FF5" w:rsidP="00AD4FF5" w:rsidRDefault="00AD4FF5" w14:paraId="224E42DE" w14:textId="2C64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  <w:tc>
          <w:tcPr>
            <w:tcW w:w="1170" w:type="dxa"/>
          </w:tcPr>
          <w:p w:rsidRPr="00FC3EE0" w:rsidR="00AD4FF5" w:rsidP="00AD4FF5" w:rsidRDefault="00AD4FF5" w14:paraId="2F67FE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D4FF5" w:rsidTr="009F4DCA" w14:paraId="3240BF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AD4FF5" w:rsidP="00AD4FF5" w:rsidRDefault="00AD4FF5" w14:paraId="47252C34" w14:textId="7904A807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FC3EE0" w:rsidR="00AD4FF5" w:rsidP="00AD4FF5" w:rsidRDefault="00AD4FF5" w14:paraId="781D93FD" w14:textId="74C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0758D6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AD4FF5" w:rsidP="00AD4FF5" w:rsidRDefault="00AD4FF5" w14:paraId="21C34D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Pr="00FC3EE0" w:rsidR="00AD4FF5" w:rsidP="00AD4FF5" w:rsidRDefault="00AD4FF5" w14:paraId="5C847D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Pr="00FC3EE0" w:rsidR="00AD4FF5" w:rsidP="00AD4FF5" w:rsidRDefault="00AD4FF5" w14:paraId="61C734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D4FF5" w:rsidTr="009F4DCA" w14:paraId="1A1A59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AD4FF5" w:rsidP="00AD4FF5" w:rsidRDefault="00AD4FF5" w14:paraId="7FF8B6E8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AD4FF5" w:rsidP="00AD4FF5" w:rsidRDefault="00AD4FF5" w14:paraId="5A8B7889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FC3EE0" w:rsidR="00AD4FF5" w:rsidP="00AD4FF5" w:rsidRDefault="004F7CAA" w14:paraId="339C0AD8" w14:textId="3CF88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AD4FF5" w:rsidP="00AD4FF5" w:rsidRDefault="00AD4FF5" w14:paraId="71D827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AD4FF5" w:rsidP="00AD4FF5" w:rsidRDefault="00AD4FF5" w14:paraId="0458C99A" w14:textId="0C73B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350" w:type="dxa"/>
          </w:tcPr>
          <w:p w:rsidRPr="00FC3EE0" w:rsidR="00AD4FF5" w:rsidP="00AD4FF5" w:rsidRDefault="00AD4FF5" w14:paraId="5D3AD7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Pr="00FC3EE0" w:rsidR="00AD4FF5" w:rsidP="00AD4FF5" w:rsidRDefault="002156ED" w14:paraId="355F0A49" w14:textId="372F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9F4DCA" w:rsidP="009F4DCA" w:rsidRDefault="000729F1" w14:paraId="1D907F14" w14:textId="453E6586">
      <w:pPr>
        <w:rPr>
          <w:b/>
        </w:rPr>
      </w:pPr>
      <w:r>
        <w:br/>
      </w:r>
      <w:r w:rsidRPr="002936CE" w:rsidR="009F4DCA">
        <w:rPr>
          <w:b/>
        </w:rPr>
        <w:t xml:space="preserve">Indexes: </w:t>
      </w:r>
    </w:p>
    <w:p w:rsidR="009F4DCA" w:rsidP="0086420D" w:rsidRDefault="009F4DCA" w14:paraId="6E061793" w14:textId="6E246547">
      <w:pPr>
        <w:pStyle w:val="ListParagraph"/>
        <w:numPr>
          <w:ilvl w:val="0"/>
          <w:numId w:val="4"/>
        </w:numPr>
      </w:pPr>
      <w:r>
        <w:lastRenderedPageBreak/>
        <w:t xml:space="preserve">Unique:  </w:t>
      </w:r>
      <w:proofErr w:type="spellStart"/>
      <w:r w:rsidR="005C68DD">
        <w:t>consumer</w:t>
      </w:r>
      <w:r>
        <w:t>_code</w:t>
      </w:r>
      <w:proofErr w:type="spellEnd"/>
      <w:r>
        <w:t xml:space="preserve"> + </w:t>
      </w:r>
      <w:proofErr w:type="spellStart"/>
      <w:r>
        <w:t>delete_nbr</w:t>
      </w:r>
      <w:proofErr w:type="spellEnd"/>
      <w:r w:rsidR="00C744E1">
        <w:br/>
      </w:r>
    </w:p>
    <w:p w:rsidRPr="00F20B8B" w:rsidR="009F4DCA" w:rsidP="009F4DCA" w:rsidRDefault="00F20B8B" w14:paraId="166ED9C2" w14:textId="2DF6F872">
      <w:pPr>
        <w:pStyle w:val="Heading3"/>
        <w:rPr>
          <w:strike/>
          <w:highlight w:val="yellow"/>
        </w:rPr>
      </w:pPr>
      <w:bookmarkStart w:name="_Toc137123838" w:id="770"/>
      <w:r w:rsidRPr="00F20B8B">
        <w:rPr>
          <w:strike/>
          <w:highlight w:val="yellow"/>
        </w:rPr>
        <w:t xml:space="preserve">DO NOT CREATE FOR NOW:  </w:t>
      </w:r>
      <w:r w:rsidRPr="00F20B8B" w:rsidR="009F4DCA">
        <w:rPr>
          <w:strike/>
          <w:highlight w:val="yellow"/>
        </w:rPr>
        <w:t>Table: Family</w:t>
      </w:r>
      <w:bookmarkEnd w:id="770"/>
    </w:p>
    <w:p w:rsidRPr="00F20B8B" w:rsidR="009F4DCA" w:rsidP="009F4DCA" w:rsidRDefault="009F4DCA" w14:paraId="35A4A1B2" w14:textId="331AB31D">
      <w:pPr>
        <w:rPr>
          <w:i/>
          <w:iCs/>
          <w:strike/>
        </w:rPr>
      </w:pPr>
      <w:r w:rsidRPr="00F20B8B">
        <w:rPr>
          <w:strike/>
        </w:rPr>
        <w:t xml:space="preserve">Table: </w:t>
      </w:r>
      <w:r w:rsidRPr="00F20B8B">
        <w:rPr>
          <w:i/>
          <w:iCs/>
          <w:strike/>
        </w:rPr>
        <w:t>family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004"/>
        <w:gridCol w:w="1706"/>
        <w:gridCol w:w="1706"/>
        <w:gridCol w:w="1402"/>
        <w:gridCol w:w="1175"/>
        <w:gridCol w:w="1023"/>
      </w:tblGrid>
      <w:tr w:rsidRPr="00F20B8B" w:rsidR="009E18CA" w:rsidTr="009E18CA" w14:paraId="145F98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9C170A" w:rsidRDefault="009E18CA" w14:paraId="2567A892" w14:textId="77777777">
            <w:pPr>
              <w:rPr>
                <w:strike/>
              </w:rPr>
            </w:pPr>
            <w:r w:rsidRPr="00F20B8B">
              <w:rPr>
                <w:strike/>
              </w:rPr>
              <w:t>Field</w:t>
            </w:r>
          </w:p>
        </w:tc>
        <w:tc>
          <w:tcPr>
            <w:tcW w:w="1706" w:type="dxa"/>
          </w:tcPr>
          <w:p w:rsidRPr="00F20B8B" w:rsidR="009E18CA" w:rsidP="009C170A" w:rsidRDefault="009E18CA" w14:paraId="36527DF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9C170A" w:rsidRDefault="009E18CA" w14:paraId="14BA9EB1" w14:textId="0BA43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Type</w:t>
            </w:r>
          </w:p>
        </w:tc>
        <w:tc>
          <w:tcPr>
            <w:tcW w:w="1402" w:type="dxa"/>
          </w:tcPr>
          <w:p w:rsidRPr="00F20B8B" w:rsidR="009E18CA" w:rsidP="009C170A" w:rsidRDefault="009E18CA" w14:paraId="5666A1E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Description</w:t>
            </w:r>
          </w:p>
        </w:tc>
        <w:tc>
          <w:tcPr>
            <w:tcW w:w="1175" w:type="dxa"/>
          </w:tcPr>
          <w:p w:rsidRPr="00F20B8B" w:rsidR="009E18CA" w:rsidP="009C170A" w:rsidRDefault="009E18CA" w14:paraId="3A5CE35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Notes</w:t>
            </w:r>
          </w:p>
        </w:tc>
        <w:tc>
          <w:tcPr>
            <w:tcW w:w="1023" w:type="dxa"/>
          </w:tcPr>
          <w:p w:rsidRPr="00F20B8B" w:rsidR="009E18CA" w:rsidP="009C170A" w:rsidRDefault="009E18CA" w14:paraId="188A801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Default</w:t>
            </w:r>
          </w:p>
        </w:tc>
      </w:tr>
      <w:tr w:rsidRPr="00F20B8B" w:rsidR="009E18CA" w:rsidTr="009E18CA" w14:paraId="3AEFDE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043D8D" w:rsidRDefault="009E18CA" w14:paraId="325D5F7F" w14:textId="551EAE2E">
            <w:pPr>
              <w:tabs>
                <w:tab w:val="right" w:pos="2119"/>
              </w:tabs>
              <w:rPr>
                <w:strike/>
              </w:rPr>
            </w:pPr>
            <w:proofErr w:type="spellStart"/>
            <w:r w:rsidRPr="00F20B8B">
              <w:rPr>
                <w:strike/>
              </w:rPr>
              <w:t>family_id</w:t>
            </w:r>
            <w:proofErr w:type="spellEnd"/>
            <w:r w:rsidRPr="00F20B8B">
              <w:rPr>
                <w:strike/>
              </w:rPr>
              <w:tab/>
            </w:r>
          </w:p>
        </w:tc>
        <w:tc>
          <w:tcPr>
            <w:tcW w:w="1706" w:type="dxa"/>
          </w:tcPr>
          <w:p w:rsidRPr="00F20B8B" w:rsidR="009E18CA" w:rsidP="009C170A" w:rsidRDefault="009E18CA" w14:paraId="01B950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9C170A" w:rsidRDefault="009E18CA" w14:paraId="4325559E" w14:textId="7412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long</w:t>
            </w:r>
          </w:p>
        </w:tc>
        <w:tc>
          <w:tcPr>
            <w:tcW w:w="1402" w:type="dxa"/>
          </w:tcPr>
          <w:p w:rsidRPr="00F20B8B" w:rsidR="009E18CA" w:rsidP="009C170A" w:rsidRDefault="009E18CA" w14:paraId="0A5257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PK</w:t>
            </w:r>
          </w:p>
        </w:tc>
        <w:tc>
          <w:tcPr>
            <w:tcW w:w="1175" w:type="dxa"/>
          </w:tcPr>
          <w:p w:rsidRPr="00F20B8B" w:rsidR="009E18CA" w:rsidP="009C170A" w:rsidRDefault="009E18CA" w14:paraId="13E09B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Not null</w:t>
            </w:r>
          </w:p>
        </w:tc>
        <w:tc>
          <w:tcPr>
            <w:tcW w:w="1023" w:type="dxa"/>
          </w:tcPr>
          <w:p w:rsidRPr="00F20B8B" w:rsidR="009E18CA" w:rsidP="009C170A" w:rsidRDefault="009E18CA" w14:paraId="2ABD4A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2C24BD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043D8D" w:rsidRDefault="009E18CA" w14:paraId="1F2A74A2" w14:textId="77777777">
            <w:pPr>
              <w:tabs>
                <w:tab w:val="right" w:pos="2119"/>
              </w:tabs>
              <w:rPr>
                <w:strike/>
              </w:rPr>
            </w:pPr>
            <w:proofErr w:type="spellStart"/>
            <w:r w:rsidRPr="00F20B8B">
              <w:rPr>
                <w:strike/>
              </w:rPr>
              <w:t>person_id</w:t>
            </w:r>
            <w:proofErr w:type="spellEnd"/>
            <w:r w:rsidRPr="00F20B8B">
              <w:rPr>
                <w:strike/>
              </w:rPr>
              <w:tab/>
            </w:r>
          </w:p>
        </w:tc>
        <w:tc>
          <w:tcPr>
            <w:tcW w:w="1706" w:type="dxa"/>
          </w:tcPr>
          <w:p w:rsidRPr="00F20B8B" w:rsidR="009E18CA" w:rsidP="009C170A" w:rsidRDefault="009E18CA" w14:paraId="33DF44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9C170A" w:rsidRDefault="009E18CA" w14:paraId="3AC924FF" w14:textId="7E94F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long</w:t>
            </w:r>
          </w:p>
        </w:tc>
        <w:tc>
          <w:tcPr>
            <w:tcW w:w="1402" w:type="dxa"/>
          </w:tcPr>
          <w:p w:rsidRPr="00F20B8B" w:rsidR="009E18CA" w:rsidP="009C170A" w:rsidRDefault="009E18CA" w14:paraId="519D22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FK</w:t>
            </w:r>
          </w:p>
        </w:tc>
        <w:tc>
          <w:tcPr>
            <w:tcW w:w="1175" w:type="dxa"/>
          </w:tcPr>
          <w:p w:rsidRPr="00F20B8B" w:rsidR="009E18CA" w:rsidP="009C170A" w:rsidRDefault="009E18CA" w14:paraId="144831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Not null</w:t>
            </w:r>
          </w:p>
        </w:tc>
        <w:tc>
          <w:tcPr>
            <w:tcW w:w="1023" w:type="dxa"/>
          </w:tcPr>
          <w:p w:rsidRPr="00F20B8B" w:rsidR="009E18CA" w:rsidP="009C170A" w:rsidRDefault="009E18CA" w14:paraId="309055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0FA468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043D8D" w:rsidRDefault="009E18CA" w14:paraId="1877FB72" w14:textId="7A359956">
            <w:pPr>
              <w:tabs>
                <w:tab w:val="right" w:pos="2119"/>
              </w:tabs>
              <w:rPr>
                <w:strike/>
              </w:rPr>
            </w:pPr>
            <w:proofErr w:type="spellStart"/>
            <w:r w:rsidRPr="00F20B8B">
              <w:rPr>
                <w:strike/>
              </w:rPr>
              <w:t>family_code</w:t>
            </w:r>
            <w:proofErr w:type="spellEnd"/>
          </w:p>
        </w:tc>
        <w:tc>
          <w:tcPr>
            <w:tcW w:w="1706" w:type="dxa"/>
          </w:tcPr>
          <w:p w:rsidRPr="00F20B8B" w:rsidR="009E18CA" w:rsidP="009C170A" w:rsidRDefault="009E18CA" w14:paraId="20F101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9C170A" w:rsidRDefault="009E18CA" w14:paraId="4DF60C32" w14:textId="0068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varchar(</w:t>
            </w:r>
            <w:r w:rsidR="00612383">
              <w:rPr>
                <w:strike/>
              </w:rPr>
              <w:t>5</w:t>
            </w:r>
            <w:r w:rsidRPr="00F20B8B">
              <w:rPr>
                <w:strike/>
              </w:rPr>
              <w:t>0)</w:t>
            </w:r>
          </w:p>
        </w:tc>
        <w:tc>
          <w:tcPr>
            <w:tcW w:w="1402" w:type="dxa"/>
          </w:tcPr>
          <w:p w:rsidRPr="00F20B8B" w:rsidR="009E18CA" w:rsidP="009C170A" w:rsidRDefault="009E18CA" w14:paraId="733EB473" w14:textId="52D09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U</w:t>
            </w:r>
          </w:p>
        </w:tc>
        <w:tc>
          <w:tcPr>
            <w:tcW w:w="1175" w:type="dxa"/>
          </w:tcPr>
          <w:p w:rsidRPr="00F20B8B" w:rsidR="009E18CA" w:rsidP="009C170A" w:rsidRDefault="009E18CA" w14:paraId="479D9B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Not null</w:t>
            </w:r>
          </w:p>
        </w:tc>
        <w:tc>
          <w:tcPr>
            <w:tcW w:w="1023" w:type="dxa"/>
          </w:tcPr>
          <w:p w:rsidRPr="00F20B8B" w:rsidR="009E18CA" w:rsidP="009C170A" w:rsidRDefault="009E18CA" w14:paraId="045A1A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23B235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043D8D" w:rsidRDefault="009E18CA" w14:paraId="29042849" w14:textId="23D67A67">
            <w:pPr>
              <w:tabs>
                <w:tab w:val="right" w:pos="2119"/>
              </w:tabs>
              <w:rPr>
                <w:strike/>
              </w:rPr>
            </w:pPr>
            <w:proofErr w:type="spellStart"/>
            <w:r w:rsidRPr="00F20B8B">
              <w:rPr>
                <w:strike/>
              </w:rPr>
              <w:t>head_of_household</w:t>
            </w:r>
            <w:proofErr w:type="spellEnd"/>
          </w:p>
        </w:tc>
        <w:tc>
          <w:tcPr>
            <w:tcW w:w="1706" w:type="dxa"/>
          </w:tcPr>
          <w:p w:rsidRPr="00F20B8B" w:rsidR="009E18CA" w:rsidP="009C170A" w:rsidRDefault="009E18CA" w14:paraId="20BBCD72" w14:textId="77777777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9C170A" w:rsidRDefault="009E18CA" w14:paraId="1F8A427A" w14:textId="5525A871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bit</w:t>
            </w:r>
            <w:r w:rsidRPr="00F20B8B">
              <w:rPr>
                <w:strike/>
              </w:rPr>
              <w:tab/>
            </w:r>
          </w:p>
        </w:tc>
        <w:tc>
          <w:tcPr>
            <w:tcW w:w="1402" w:type="dxa"/>
          </w:tcPr>
          <w:p w:rsidRPr="00F20B8B" w:rsidR="009E18CA" w:rsidP="009C170A" w:rsidRDefault="009E18CA" w14:paraId="16250084" w14:textId="76227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175" w:type="dxa"/>
          </w:tcPr>
          <w:p w:rsidRPr="00F20B8B" w:rsidR="009E18CA" w:rsidP="009C170A" w:rsidRDefault="009E18CA" w14:paraId="249172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Not null</w:t>
            </w:r>
          </w:p>
        </w:tc>
        <w:tc>
          <w:tcPr>
            <w:tcW w:w="1023" w:type="dxa"/>
          </w:tcPr>
          <w:p w:rsidRPr="00F20B8B" w:rsidR="009E18CA" w:rsidP="009C170A" w:rsidRDefault="009E18CA" w14:paraId="7ADA4C68" w14:textId="2449F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168865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8A3128" w:rsidRDefault="009E18CA" w14:paraId="54BD4FE0" w14:textId="3187C892">
            <w:pPr>
              <w:tabs>
                <w:tab w:val="right" w:pos="2119"/>
              </w:tabs>
              <w:rPr>
                <w:rFonts w:ascii="Helvetica" w:hAnsi="Helvetica" w:cs="Helvetica"/>
                <w:strike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F20B8B">
              <w:rPr>
                <w:strike/>
              </w:rPr>
              <w:t>create_ts</w:t>
            </w:r>
            <w:proofErr w:type="spellEnd"/>
          </w:p>
        </w:tc>
        <w:tc>
          <w:tcPr>
            <w:tcW w:w="1706" w:type="dxa"/>
          </w:tcPr>
          <w:p w:rsidRPr="00F20B8B" w:rsidR="009E18CA" w:rsidP="008A3128" w:rsidRDefault="009E18CA" w14:paraId="284EE1DE" w14:textId="77777777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8A3128" w:rsidRDefault="009E18CA" w14:paraId="7DAE37C3" w14:textId="794006B9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proofErr w:type="spellStart"/>
            <w:r w:rsidRPr="00F20B8B">
              <w:rPr>
                <w:strike/>
              </w:rPr>
              <w:t>DateTime</w:t>
            </w:r>
            <w:proofErr w:type="spellEnd"/>
          </w:p>
        </w:tc>
        <w:tc>
          <w:tcPr>
            <w:tcW w:w="1402" w:type="dxa"/>
          </w:tcPr>
          <w:p w:rsidRPr="00F20B8B" w:rsidR="009E18CA" w:rsidP="008A3128" w:rsidRDefault="009E18CA" w14:paraId="1F9E29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175" w:type="dxa"/>
          </w:tcPr>
          <w:p w:rsidRPr="00F20B8B" w:rsidR="009E18CA" w:rsidP="008A3128" w:rsidRDefault="009E18CA" w14:paraId="11ACEDDA" w14:textId="773C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Not null</w:t>
            </w:r>
          </w:p>
        </w:tc>
        <w:tc>
          <w:tcPr>
            <w:tcW w:w="1023" w:type="dxa"/>
          </w:tcPr>
          <w:p w:rsidRPr="00F20B8B" w:rsidR="009E18CA" w:rsidP="008A3128" w:rsidRDefault="009E18CA" w14:paraId="322D7F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0CD567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8A3128" w:rsidRDefault="009E18CA" w14:paraId="02E41A3B" w14:textId="71ECBCA5">
            <w:pPr>
              <w:tabs>
                <w:tab w:val="right" w:pos="2119"/>
              </w:tabs>
              <w:rPr>
                <w:strike/>
              </w:rPr>
            </w:pPr>
            <w:proofErr w:type="spellStart"/>
            <w:r w:rsidRPr="00F20B8B">
              <w:rPr>
                <w:strike/>
              </w:rPr>
              <w:t>update_ts</w:t>
            </w:r>
            <w:proofErr w:type="spellEnd"/>
          </w:p>
        </w:tc>
        <w:tc>
          <w:tcPr>
            <w:tcW w:w="1706" w:type="dxa"/>
          </w:tcPr>
          <w:p w:rsidRPr="00F20B8B" w:rsidR="009E18CA" w:rsidP="008A3128" w:rsidRDefault="009E18CA" w14:paraId="5A488951" w14:textId="77777777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8A3128" w:rsidRDefault="009E18CA" w14:paraId="03CEE875" w14:textId="66440389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proofErr w:type="spellStart"/>
            <w:r w:rsidRPr="00F20B8B">
              <w:rPr>
                <w:strike/>
              </w:rPr>
              <w:t>DateTime</w:t>
            </w:r>
            <w:proofErr w:type="spellEnd"/>
          </w:p>
        </w:tc>
        <w:tc>
          <w:tcPr>
            <w:tcW w:w="1402" w:type="dxa"/>
          </w:tcPr>
          <w:p w:rsidRPr="00F20B8B" w:rsidR="009E18CA" w:rsidP="008A3128" w:rsidRDefault="009E18CA" w14:paraId="33B88B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175" w:type="dxa"/>
          </w:tcPr>
          <w:p w:rsidRPr="00F20B8B" w:rsidR="009E18CA" w:rsidP="008A3128" w:rsidRDefault="009E18CA" w14:paraId="49D14F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023" w:type="dxa"/>
          </w:tcPr>
          <w:p w:rsidRPr="00F20B8B" w:rsidR="009E18CA" w:rsidP="008A3128" w:rsidRDefault="009E18CA" w14:paraId="7DE9C9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35B1DF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556CCB" w:rsidRDefault="009E18CA" w14:paraId="58A38205" w14:textId="03E9FB9F">
            <w:pPr>
              <w:tabs>
                <w:tab w:val="right" w:pos="2119"/>
              </w:tabs>
              <w:rPr>
                <w:strike/>
              </w:rPr>
            </w:pPr>
            <w:proofErr w:type="spellStart"/>
            <w:r w:rsidRPr="00F20B8B">
              <w:rPr>
                <w:strike/>
              </w:rPr>
              <w:t>create_user</w:t>
            </w:r>
            <w:proofErr w:type="spellEnd"/>
          </w:p>
        </w:tc>
        <w:tc>
          <w:tcPr>
            <w:tcW w:w="1706" w:type="dxa"/>
          </w:tcPr>
          <w:p w:rsidRPr="00F20B8B" w:rsidR="009E18CA" w:rsidP="00556CCB" w:rsidRDefault="009E18CA" w14:paraId="45A12558" w14:textId="77777777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556CCB" w:rsidRDefault="009E18CA" w14:paraId="13BFDB9A" w14:textId="0C093417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varchar(</w:t>
            </w:r>
            <w:r w:rsidR="00612383">
              <w:rPr>
                <w:strike/>
              </w:rPr>
              <w:t>5</w:t>
            </w:r>
            <w:r w:rsidRPr="00F20B8B">
              <w:rPr>
                <w:strike/>
              </w:rPr>
              <w:t>0)</w:t>
            </w:r>
          </w:p>
        </w:tc>
        <w:tc>
          <w:tcPr>
            <w:tcW w:w="1402" w:type="dxa"/>
          </w:tcPr>
          <w:p w:rsidRPr="00F20B8B" w:rsidR="009E18CA" w:rsidP="00556CCB" w:rsidRDefault="009E18CA" w14:paraId="425857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175" w:type="dxa"/>
          </w:tcPr>
          <w:p w:rsidRPr="00F20B8B" w:rsidR="009E18CA" w:rsidP="00556CCB" w:rsidRDefault="009E18CA" w14:paraId="52349C31" w14:textId="7B7AF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F20B8B">
              <w:rPr>
                <w:strike/>
              </w:rPr>
              <w:t>Not null</w:t>
            </w:r>
          </w:p>
        </w:tc>
        <w:tc>
          <w:tcPr>
            <w:tcW w:w="1023" w:type="dxa"/>
          </w:tcPr>
          <w:p w:rsidRPr="00F20B8B" w:rsidR="009E18CA" w:rsidP="00556CCB" w:rsidRDefault="009E18CA" w14:paraId="4758D3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671370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556CCB" w:rsidRDefault="009E18CA" w14:paraId="5BFF14A1" w14:textId="6FC5A95A">
            <w:pPr>
              <w:tabs>
                <w:tab w:val="right" w:pos="2119"/>
              </w:tabs>
              <w:rPr>
                <w:strike/>
              </w:rPr>
            </w:pPr>
            <w:proofErr w:type="spellStart"/>
            <w:r w:rsidRPr="00F20B8B">
              <w:rPr>
                <w:strike/>
              </w:rPr>
              <w:t>update_user</w:t>
            </w:r>
            <w:proofErr w:type="spellEnd"/>
          </w:p>
        </w:tc>
        <w:tc>
          <w:tcPr>
            <w:tcW w:w="1706" w:type="dxa"/>
          </w:tcPr>
          <w:p w:rsidRPr="00F20B8B" w:rsidR="009E18CA" w:rsidP="00556CCB" w:rsidRDefault="009E18CA" w14:paraId="668A6B73" w14:textId="77777777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2156ED" w:rsidR="009E18CA" w:rsidP="00556CCB" w:rsidRDefault="009E18CA" w14:paraId="63C7467E" w14:textId="61149751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2156ED">
              <w:rPr>
                <w:strike/>
              </w:rPr>
              <w:t>varchar(</w:t>
            </w:r>
            <w:r w:rsidRPr="002156ED" w:rsidR="00612383">
              <w:rPr>
                <w:strike/>
              </w:rPr>
              <w:t>5</w:t>
            </w:r>
            <w:r w:rsidRPr="002156ED">
              <w:rPr>
                <w:strike/>
              </w:rPr>
              <w:t>0)</w:t>
            </w:r>
          </w:p>
        </w:tc>
        <w:tc>
          <w:tcPr>
            <w:tcW w:w="1402" w:type="dxa"/>
          </w:tcPr>
          <w:p w:rsidRPr="002156ED" w:rsidR="009E18CA" w:rsidP="00556CCB" w:rsidRDefault="009E18CA" w14:paraId="6EE840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175" w:type="dxa"/>
          </w:tcPr>
          <w:p w:rsidRPr="002156ED" w:rsidR="009E18CA" w:rsidP="00556CCB" w:rsidRDefault="009E18CA" w14:paraId="5EEF96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023" w:type="dxa"/>
          </w:tcPr>
          <w:p w:rsidRPr="002156ED" w:rsidR="009E18CA" w:rsidP="00556CCB" w:rsidRDefault="009E18CA" w14:paraId="287D39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Pr="00F20B8B" w:rsidR="009E18CA" w:rsidTr="009E18CA" w14:paraId="6C951B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F20B8B" w:rsidR="009E18CA" w:rsidP="008A3128" w:rsidRDefault="009E18CA" w14:paraId="2F47C07D" w14:textId="77777777">
            <w:pPr>
              <w:rPr>
                <w:strike/>
              </w:rPr>
            </w:pPr>
            <w:proofErr w:type="spellStart"/>
            <w:r w:rsidRPr="00F20B8B">
              <w:rPr>
                <w:strike/>
              </w:rPr>
              <w:t>delete_nbr</w:t>
            </w:r>
            <w:proofErr w:type="spellEnd"/>
            <w:r w:rsidRPr="00F20B8B">
              <w:rPr>
                <w:strike/>
              </w:rPr>
              <w:t xml:space="preserve"> </w:t>
            </w:r>
          </w:p>
          <w:p w:rsidRPr="00F20B8B" w:rsidR="009E18CA" w:rsidP="008A3128" w:rsidRDefault="009E18CA" w14:paraId="580D922C" w14:textId="77777777">
            <w:pPr>
              <w:tabs>
                <w:tab w:val="right" w:pos="2119"/>
              </w:tabs>
              <w:rPr>
                <w:strike/>
              </w:rPr>
            </w:pPr>
          </w:p>
        </w:tc>
        <w:tc>
          <w:tcPr>
            <w:tcW w:w="1706" w:type="dxa"/>
          </w:tcPr>
          <w:p w:rsidRPr="00F20B8B" w:rsidR="009E18CA" w:rsidP="008A3128" w:rsidRDefault="009E18CA" w14:paraId="42E0D8D8" w14:textId="77777777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06" w:type="dxa"/>
          </w:tcPr>
          <w:p w:rsidRPr="002156ED" w:rsidR="009E18CA" w:rsidP="008A3128" w:rsidRDefault="009E18CA" w14:paraId="1BAD8AF6" w14:textId="4ED7ABA6">
            <w:pPr>
              <w:tabs>
                <w:tab w:val="center" w:pos="8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2156ED">
              <w:rPr>
                <w:strike/>
              </w:rPr>
              <w:t>long</w:t>
            </w:r>
          </w:p>
        </w:tc>
        <w:tc>
          <w:tcPr>
            <w:tcW w:w="1402" w:type="dxa"/>
          </w:tcPr>
          <w:p w:rsidRPr="002156ED" w:rsidR="009E18CA" w:rsidP="008A3128" w:rsidRDefault="009E18CA" w14:paraId="7A7070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2156ED">
              <w:rPr>
                <w:strike/>
              </w:rPr>
              <w:t xml:space="preserve">== 0 if not soft deleted, </w:t>
            </w:r>
          </w:p>
          <w:p w:rsidRPr="002156ED" w:rsidR="009E18CA" w:rsidP="008A3128" w:rsidRDefault="009E18CA" w14:paraId="6BB8C533" w14:textId="468D4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2156ED">
              <w:rPr>
                <w:strike/>
              </w:rPr>
              <w:t xml:space="preserve">== </w:t>
            </w:r>
            <w:proofErr w:type="spellStart"/>
            <w:r w:rsidRPr="002156ED">
              <w:rPr>
                <w:strike/>
              </w:rPr>
              <w:t>PK_value</w:t>
            </w:r>
            <w:proofErr w:type="spellEnd"/>
            <w:r w:rsidRPr="002156ED">
              <w:rPr>
                <w:strike/>
              </w:rPr>
              <w:t xml:space="preserve"> if soft deleted</w:t>
            </w:r>
          </w:p>
        </w:tc>
        <w:tc>
          <w:tcPr>
            <w:tcW w:w="1175" w:type="dxa"/>
          </w:tcPr>
          <w:p w:rsidRPr="002156ED" w:rsidR="009E18CA" w:rsidP="008A3128" w:rsidRDefault="009E18CA" w14:paraId="2A721A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023" w:type="dxa"/>
          </w:tcPr>
          <w:p w:rsidRPr="002156ED" w:rsidR="009E18CA" w:rsidP="008A3128" w:rsidRDefault="002156ED" w14:paraId="766DC7C1" w14:textId="2F999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2156ED">
              <w:rPr>
                <w:strike/>
              </w:rPr>
              <w:t>Not null</w:t>
            </w:r>
          </w:p>
        </w:tc>
      </w:tr>
    </w:tbl>
    <w:p w:rsidRPr="00F20B8B" w:rsidR="007A7592" w:rsidP="009F4DCA" w:rsidRDefault="007A7592" w14:paraId="2896EFA5" w14:textId="77777777">
      <w:pPr>
        <w:rPr>
          <w:strike/>
          <w:sz w:val="18"/>
        </w:rPr>
      </w:pPr>
    </w:p>
    <w:p w:rsidRPr="00F20B8B" w:rsidR="007A7592" w:rsidP="007A7592" w:rsidRDefault="007A7592" w14:paraId="2E30D4D5" w14:textId="1B60274E">
      <w:pPr>
        <w:pStyle w:val="ListParagraph"/>
        <w:numPr>
          <w:ilvl w:val="0"/>
          <w:numId w:val="4"/>
        </w:numPr>
        <w:rPr>
          <w:strike/>
        </w:rPr>
      </w:pPr>
      <w:r w:rsidRPr="00F20B8B">
        <w:rPr>
          <w:strike/>
        </w:rPr>
        <w:t xml:space="preserve">Unique:  </w:t>
      </w:r>
      <w:proofErr w:type="spellStart"/>
      <w:r w:rsidRPr="00F20B8B">
        <w:rPr>
          <w:strike/>
        </w:rPr>
        <w:t>family_code</w:t>
      </w:r>
      <w:proofErr w:type="spellEnd"/>
      <w:r w:rsidRPr="00F20B8B">
        <w:rPr>
          <w:strike/>
        </w:rPr>
        <w:t xml:space="preserve"> + </w:t>
      </w:r>
      <w:proofErr w:type="spellStart"/>
      <w:r w:rsidRPr="00F20B8B">
        <w:rPr>
          <w:strike/>
        </w:rPr>
        <w:t>delete_nbr</w:t>
      </w:r>
      <w:proofErr w:type="spellEnd"/>
    </w:p>
    <w:p w:rsidRPr="00F20B8B" w:rsidR="007A7592" w:rsidP="009F4DCA" w:rsidRDefault="007A7592" w14:paraId="41744AD5" w14:textId="77777777">
      <w:pPr>
        <w:rPr>
          <w:strike/>
        </w:rPr>
      </w:pPr>
    </w:p>
    <w:p w:rsidR="0019713F" w:rsidP="0019713F" w:rsidRDefault="0019713F" w14:paraId="518A26B7" w14:textId="77777777">
      <w:pPr>
        <w:pStyle w:val="Heading2"/>
      </w:pPr>
      <w:bookmarkStart w:name="_Toc137123839" w:id="771"/>
      <w:r>
        <w:t>API</w:t>
      </w:r>
      <w:bookmarkEnd w:id="771"/>
    </w:p>
    <w:p w:rsidRPr="00E85B22" w:rsidR="00E85B22" w:rsidP="00E85B22" w:rsidRDefault="00E85B22" w14:paraId="74ED3EEB" w14:textId="2262783C">
      <w:r>
        <w:t>Namespace prefix: SunnyRewards.Helios.User.*</w:t>
      </w:r>
    </w:p>
    <w:p w:rsidR="0019713F" w:rsidP="0019713F" w:rsidRDefault="00555BE7" w14:paraId="3BFC0E07" w14:textId="7AC97A59">
      <w:r>
        <w:t xml:space="preserve">Repository name:  </w:t>
      </w:r>
      <w:proofErr w:type="spellStart"/>
      <w:r>
        <w:t>hel</w:t>
      </w:r>
      <w:r w:rsidR="00723005">
        <w:t>ios</w:t>
      </w:r>
      <w:proofErr w:type="spellEnd"/>
      <w:r w:rsidR="00341B63">
        <w:t>-user-</w:t>
      </w:r>
      <w:proofErr w:type="spellStart"/>
      <w:r w:rsidR="00341B63">
        <w:t>api</w:t>
      </w:r>
      <w:proofErr w:type="spellEnd"/>
      <w:r w:rsidR="00341B63">
        <w:br/>
      </w:r>
    </w:p>
    <w:p w:rsidR="004207CC" w:rsidP="004207CC" w:rsidRDefault="004207CC" w14:paraId="384EC4E9" w14:textId="16828EF2">
      <w:pPr>
        <w:pStyle w:val="Heading3"/>
      </w:pPr>
      <w:bookmarkStart w:name="_Toc137123840" w:id="772"/>
      <w:r>
        <w:t>Person Endpoints</w:t>
      </w:r>
      <w:bookmarkEnd w:id="772"/>
    </w:p>
    <w:p w:rsidR="004207CC" w:rsidP="004207CC" w:rsidRDefault="004207CC" w14:paraId="40E4DFFB" w14:textId="77777777">
      <w:pPr>
        <w:pStyle w:val="Heading4"/>
      </w:pPr>
      <w:r>
        <w:t>CRUD</w:t>
      </w:r>
    </w:p>
    <w:p w:rsidRPr="00A11B88" w:rsidR="00A11B88" w:rsidP="00A11B88" w:rsidRDefault="00A11B88" w14:paraId="36BC49D8" w14:textId="60373C14">
      <w:r>
        <w:t>Only GET required for now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4207CC" w:rsidTr="00873720" w14:paraId="648083B7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4207CC" w:rsidP="00873720" w:rsidRDefault="004207CC" w14:paraId="27718903" w14:textId="77777777">
            <w:r>
              <w:t>GET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4207CC" w:rsidP="00873720" w:rsidRDefault="004207CC" w14:paraId="49A1EFFC" w14:textId="50ED62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DD5805">
              <w:t>person</w:t>
            </w:r>
            <w:r>
              <w:t>/{</w:t>
            </w:r>
            <w:r w:rsidR="00DD5805">
              <w:t>person</w:t>
            </w:r>
            <w:r>
              <w:t>-id}</w:t>
            </w:r>
          </w:p>
        </w:tc>
      </w:tr>
      <w:tr w:rsidR="004207CC" w:rsidTr="00873720" w14:paraId="3CFE99D9" w14:textId="77777777">
        <w:trPr>
          <w:trHeight w:val="20"/>
        </w:trPr>
        <w:tc>
          <w:tcPr>
            <w:tcW w:w="2416" w:type="dxa"/>
          </w:tcPr>
          <w:p w:rsidR="004207CC" w:rsidP="00873720" w:rsidRDefault="004207CC" w14:paraId="3149F646" w14:textId="77777777"/>
        </w:tc>
        <w:tc>
          <w:tcPr>
            <w:tcW w:w="6610" w:type="dxa"/>
          </w:tcPr>
          <w:p w:rsidR="004207CC" w:rsidP="00873720" w:rsidRDefault="004207CC" w14:paraId="7D799964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6"/>
        <w:gridCol w:w="2289"/>
        <w:gridCol w:w="2531"/>
        <w:gridCol w:w="2820"/>
      </w:tblGrid>
      <w:tr w:rsidR="004207CC" w:rsidTr="00873720" w14:paraId="2BF141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207CC" w:rsidP="00873720" w:rsidRDefault="004207CC" w14:paraId="0E60F1E0" w14:textId="77777777"/>
        </w:tc>
        <w:tc>
          <w:tcPr>
            <w:tcW w:w="2362" w:type="dxa"/>
          </w:tcPr>
          <w:p w:rsidR="004207CC" w:rsidP="00873720" w:rsidRDefault="004207CC" w14:paraId="382BE2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4207CC" w:rsidP="00873720" w:rsidRDefault="004207CC" w14:paraId="0693ED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4207CC" w:rsidP="00873720" w:rsidRDefault="004207CC" w14:paraId="740CD91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207CC" w:rsidTr="00873720" w14:paraId="738FFB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207CC" w:rsidP="00873720" w:rsidRDefault="004207CC" w14:paraId="6161958F" w14:textId="77777777">
            <w:r>
              <w:t>Input</w:t>
            </w:r>
          </w:p>
        </w:tc>
        <w:tc>
          <w:tcPr>
            <w:tcW w:w="2362" w:type="dxa"/>
          </w:tcPr>
          <w:p w:rsidR="004207CC" w:rsidP="00873720" w:rsidRDefault="004207CC" w14:paraId="77B37034" w14:textId="77777777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637" w:type="dxa"/>
          </w:tcPr>
          <w:p w:rsidR="004207CC" w:rsidP="00873720" w:rsidRDefault="004207CC" w14:paraId="39E4724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8" w:type="dxa"/>
          </w:tcPr>
          <w:p w:rsidR="004207CC" w:rsidP="00873720" w:rsidRDefault="004207CC" w14:paraId="0BFFE8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7CC" w:rsidTr="00873720" w14:paraId="531B53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207CC" w:rsidP="00873720" w:rsidRDefault="004207CC" w14:paraId="75AFD508" w14:textId="77777777">
            <w:r>
              <w:t>Output</w:t>
            </w:r>
          </w:p>
        </w:tc>
        <w:tc>
          <w:tcPr>
            <w:tcW w:w="2362" w:type="dxa"/>
          </w:tcPr>
          <w:p w:rsidR="004207CC" w:rsidP="00873720" w:rsidRDefault="00D24628" w14:paraId="758C8006" w14:textId="0245F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</w:t>
            </w:r>
            <w:r w:rsidR="004207CC">
              <w:t>Dto</w:t>
            </w:r>
            <w:proofErr w:type="spellEnd"/>
          </w:p>
        </w:tc>
        <w:tc>
          <w:tcPr>
            <w:tcW w:w="2637" w:type="dxa"/>
          </w:tcPr>
          <w:p w:rsidR="004207CC" w:rsidP="00873720" w:rsidRDefault="004207CC" w14:paraId="2A186A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4207CC" w:rsidP="00873720" w:rsidRDefault="004207CC" w14:paraId="05BD88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07CC" w:rsidP="004207CC" w:rsidRDefault="004207CC" w14:paraId="5A61C0C2" w14:textId="77777777"/>
    <w:p w:rsidR="004207CC" w:rsidP="004207CC" w:rsidRDefault="00795738" w14:paraId="732CBF92" w14:textId="37D23CCC">
      <w:proofErr w:type="spellStart"/>
      <w:r>
        <w:t>PersonDto</w:t>
      </w:r>
      <w:proofErr w:type="spellEnd"/>
      <w:r>
        <w:t xml:space="preserve"> </w:t>
      </w:r>
      <w:r w:rsidR="004207CC">
        <w:t xml:space="preserve">(extends </w:t>
      </w:r>
      <w:proofErr w:type="spellStart"/>
      <w:r w:rsidR="004207CC">
        <w:t>BaseDto</w:t>
      </w:r>
      <w:proofErr w:type="spellEnd"/>
      <w:r w:rsidR="004207CC">
        <w:t>) members:</w:t>
      </w:r>
    </w:p>
    <w:p w:rsidR="00E46096" w:rsidP="00E46096" w:rsidRDefault="00E46096" w14:paraId="2A416D72" w14:textId="51A10C2E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 w:rsidR="00F013AE">
        <w:t>PersonId</w:t>
      </w:r>
      <w:proofErr w:type="spellEnd"/>
    </w:p>
    <w:p w:rsidR="00E46096" w:rsidP="00E46096" w:rsidRDefault="0036648F" w14:paraId="2B10657D" w14:textId="6B892386">
      <w:pPr>
        <w:pStyle w:val="ListParagraph"/>
        <w:numPr>
          <w:ilvl w:val="0"/>
          <w:numId w:val="4"/>
        </w:numPr>
      </w:pPr>
      <w:r>
        <w:t>String</w:t>
      </w:r>
      <w:r w:rsidR="00E46096">
        <w:t xml:space="preserve"> </w:t>
      </w:r>
      <w:proofErr w:type="spellStart"/>
      <w:r w:rsidR="00F013AE">
        <w:t>PersonCode</w:t>
      </w:r>
      <w:proofErr w:type="spellEnd"/>
    </w:p>
    <w:p w:rsidR="00E46096" w:rsidP="00E46096" w:rsidRDefault="00E46096" w14:paraId="2F12334B" w14:textId="3D711702">
      <w:pPr>
        <w:pStyle w:val="ListParagraph"/>
        <w:numPr>
          <w:ilvl w:val="0"/>
          <w:numId w:val="4"/>
        </w:numPr>
      </w:pPr>
      <w:r>
        <w:t xml:space="preserve">String </w:t>
      </w:r>
      <w:r w:rsidR="00F013AE">
        <w:t>F</w:t>
      </w:r>
      <w:r>
        <w:t>irst</w:t>
      </w:r>
      <w:r w:rsidR="00F013AE">
        <w:t>N</w:t>
      </w:r>
      <w:r>
        <w:t>ame</w:t>
      </w:r>
    </w:p>
    <w:p w:rsidR="004207CC" w:rsidP="00E46096" w:rsidRDefault="00E46096" w14:paraId="2BC596AF" w14:textId="6583D52E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 w:rsidR="00F013AE">
        <w:t>L</w:t>
      </w:r>
      <w:r>
        <w:t>ast</w:t>
      </w:r>
      <w:r w:rsidR="00F013AE">
        <w:t>N</w:t>
      </w:r>
      <w:r>
        <w:t>ame</w:t>
      </w:r>
      <w:proofErr w:type="spellEnd"/>
    </w:p>
    <w:p w:rsidR="00F960BD" w:rsidP="00E46096" w:rsidRDefault="00F960BD" w14:paraId="5C968AD5" w14:textId="179EFBC2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MemberSince</w:t>
      </w:r>
      <w:proofErr w:type="spellEnd"/>
    </w:p>
    <w:p w:rsidR="00993C99" w:rsidP="00993C99" w:rsidRDefault="00993C99" w14:paraId="1367E2A9" w14:textId="77777777"/>
    <w:p w:rsidR="00993C99" w:rsidP="00993C99" w:rsidRDefault="00993C99" w14:paraId="744F58B2" w14:textId="6AD9E841">
      <w:pPr>
        <w:pStyle w:val="Heading3"/>
      </w:pPr>
      <w:bookmarkStart w:name="_Toc137123841" w:id="773"/>
      <w:r>
        <w:t>Consumer Endpoints</w:t>
      </w:r>
      <w:bookmarkEnd w:id="773"/>
    </w:p>
    <w:p w:rsidR="00993C99" w:rsidP="00993C99" w:rsidRDefault="004E012D" w14:paraId="230A968F" w14:textId="217122F8">
      <w:pPr>
        <w:pStyle w:val="Heading4"/>
      </w:pPr>
      <w:r>
        <w:t>GET Consumer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993C99" w:rsidTr="00873720" w14:paraId="2B3A0D36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993C99" w:rsidP="00873720" w:rsidRDefault="00F15417" w14:paraId="683EA305" w14:textId="5D84C699">
            <w:r>
              <w:t>POST (</w:t>
            </w:r>
            <w:r w:rsidR="00B47D6F">
              <w:t>posted GET)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993C99" w:rsidP="00873720" w:rsidRDefault="00993C99" w14:paraId="4600E410" w14:textId="517A9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F15417">
              <w:t>get-</w:t>
            </w:r>
            <w:r w:rsidR="00C31EBB">
              <w:t>consumer</w:t>
            </w:r>
          </w:p>
        </w:tc>
      </w:tr>
      <w:tr w:rsidR="00993C99" w:rsidTr="00873720" w14:paraId="78AC247F" w14:textId="77777777">
        <w:trPr>
          <w:trHeight w:val="20"/>
        </w:trPr>
        <w:tc>
          <w:tcPr>
            <w:tcW w:w="2416" w:type="dxa"/>
          </w:tcPr>
          <w:p w:rsidR="00993C99" w:rsidP="00873720" w:rsidRDefault="00993C99" w14:paraId="6D198A76" w14:textId="77777777"/>
        </w:tc>
        <w:tc>
          <w:tcPr>
            <w:tcW w:w="6610" w:type="dxa"/>
          </w:tcPr>
          <w:p w:rsidR="00993C99" w:rsidP="00873720" w:rsidRDefault="00993C99" w14:paraId="07E1B367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28"/>
        <w:gridCol w:w="2634"/>
        <w:gridCol w:w="2390"/>
        <w:gridCol w:w="2664"/>
      </w:tblGrid>
      <w:tr w:rsidR="00406CE9" w:rsidTr="00873720" w14:paraId="3A4523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3C99" w:rsidP="00873720" w:rsidRDefault="00993C99" w14:paraId="7F01112C" w14:textId="77777777"/>
        </w:tc>
        <w:tc>
          <w:tcPr>
            <w:tcW w:w="2362" w:type="dxa"/>
          </w:tcPr>
          <w:p w:rsidR="00993C99" w:rsidP="00873720" w:rsidRDefault="00993C99" w14:paraId="66FCBA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993C99" w:rsidP="00873720" w:rsidRDefault="00993C99" w14:paraId="089326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993C99" w:rsidP="00873720" w:rsidRDefault="00993C99" w14:paraId="1030C6B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06CE9" w:rsidTr="00873720" w14:paraId="4F5B08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3C99" w:rsidP="00873720" w:rsidRDefault="00993C99" w14:paraId="095E236F" w14:textId="77777777">
            <w:r>
              <w:t>Input</w:t>
            </w:r>
          </w:p>
        </w:tc>
        <w:tc>
          <w:tcPr>
            <w:tcW w:w="2362" w:type="dxa"/>
          </w:tcPr>
          <w:p w:rsidR="00993C99" w:rsidP="00406CE9" w:rsidRDefault="00406CE9" w14:paraId="7B8202E8" w14:textId="380070CC">
            <w:pPr>
              <w:tabs>
                <w:tab w:val="center" w:pos="107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GetConsumerRequestDto</w:t>
            </w:r>
            <w:proofErr w:type="spellEnd"/>
          </w:p>
        </w:tc>
        <w:tc>
          <w:tcPr>
            <w:tcW w:w="2637" w:type="dxa"/>
          </w:tcPr>
          <w:p w:rsidR="00993C99" w:rsidP="00873720" w:rsidRDefault="00406CE9" w14:paraId="45B67737" w14:textId="09E9F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993C99" w:rsidP="00873720" w:rsidRDefault="00993C99" w14:paraId="040859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CE9" w:rsidTr="00873720" w14:paraId="0229CC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3C99" w:rsidP="00873720" w:rsidRDefault="00993C99" w14:paraId="72650422" w14:textId="77777777">
            <w:r>
              <w:t>Output</w:t>
            </w:r>
          </w:p>
        </w:tc>
        <w:tc>
          <w:tcPr>
            <w:tcW w:w="2362" w:type="dxa"/>
          </w:tcPr>
          <w:p w:rsidR="00993C99" w:rsidP="00873720" w:rsidRDefault="00406CE9" w14:paraId="285C7B8C" w14:textId="3B0B2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GetConsumerResponseDto</w:t>
            </w:r>
            <w:proofErr w:type="spellEnd"/>
          </w:p>
        </w:tc>
        <w:tc>
          <w:tcPr>
            <w:tcW w:w="2637" w:type="dxa"/>
          </w:tcPr>
          <w:p w:rsidR="00993C99" w:rsidP="00873720" w:rsidRDefault="00993C99" w14:paraId="7EFC72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993C99" w:rsidP="00873720" w:rsidRDefault="00993C99" w14:paraId="35C5D9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3C99" w:rsidP="00993C99" w:rsidRDefault="00993C99" w14:paraId="1896F79C" w14:textId="77777777"/>
    <w:p w:rsidR="00993C99" w:rsidP="00993C99" w:rsidRDefault="00BE4E1B" w14:paraId="72A5DC7C" w14:textId="7D9060CD">
      <w:proofErr w:type="spellStart"/>
      <w:r>
        <w:t>GetConsumerRequestDto</w:t>
      </w:r>
      <w:proofErr w:type="spellEnd"/>
      <w:r>
        <w:t xml:space="preserve"> </w:t>
      </w:r>
      <w:r w:rsidR="00993C99">
        <w:t>members:</w:t>
      </w:r>
    </w:p>
    <w:p w:rsidR="00993C99" w:rsidP="00993C99" w:rsidRDefault="00993C99" w14:paraId="3FB5589F" w14:textId="30B97341">
      <w:pPr>
        <w:pStyle w:val="ListParagraph"/>
        <w:numPr>
          <w:ilvl w:val="0"/>
          <w:numId w:val="4"/>
        </w:numPr>
      </w:pPr>
      <w:r>
        <w:t>S</w:t>
      </w:r>
      <w:r w:rsidR="00E36BC0">
        <w:t>tr</w:t>
      </w:r>
      <w:r>
        <w:t xml:space="preserve">ing </w:t>
      </w:r>
      <w:proofErr w:type="spellStart"/>
      <w:r w:rsidR="00E36BC0">
        <w:t>ConsumerCode</w:t>
      </w:r>
      <w:proofErr w:type="spellEnd"/>
    </w:p>
    <w:p w:rsidR="00993C99" w:rsidP="00E36BC0" w:rsidRDefault="004558BC" w14:paraId="766B0E8A" w14:textId="02CDFEEE">
      <w:proofErr w:type="spellStart"/>
      <w:r>
        <w:t>GetConsumerResponseDto</w:t>
      </w:r>
      <w:proofErr w:type="spellEnd"/>
      <w:r>
        <w:t xml:space="preserve"> (extends </w:t>
      </w:r>
      <w:proofErr w:type="spellStart"/>
      <w:r>
        <w:t>BaseResponseDto</w:t>
      </w:r>
      <w:proofErr w:type="spellEnd"/>
      <w:r>
        <w:t>):</w:t>
      </w:r>
    </w:p>
    <w:p w:rsidR="00A5050A" w:rsidP="00A5050A" w:rsidRDefault="00D55C0C" w14:paraId="2EFC83F2" w14:textId="5521D460">
      <w:pPr>
        <w:pStyle w:val="ListParagraph"/>
        <w:numPr>
          <w:ilvl w:val="0"/>
          <w:numId w:val="4"/>
        </w:numPr>
      </w:pPr>
      <w:proofErr w:type="spellStart"/>
      <w:r>
        <w:t>ConsumerDto</w:t>
      </w:r>
      <w:proofErr w:type="spellEnd"/>
      <w:r>
        <w:t xml:space="preserve"> Consumer</w:t>
      </w:r>
    </w:p>
    <w:p w:rsidR="00D55C0C" w:rsidP="00D55C0C" w:rsidRDefault="00D55C0C" w14:paraId="7F3E9929" w14:textId="44D08791">
      <w:proofErr w:type="spellStart"/>
      <w:r>
        <w:t>ConsumerDto</w:t>
      </w:r>
      <w:proofErr w:type="spellEnd"/>
      <w:r>
        <w:t xml:space="preserve"> (extends </w:t>
      </w:r>
      <w:proofErr w:type="spellStart"/>
      <w:r>
        <w:t>BaseDto</w:t>
      </w:r>
      <w:proofErr w:type="spellEnd"/>
      <w:r>
        <w:t>):</w:t>
      </w:r>
    </w:p>
    <w:p w:rsidR="00BC601B" w:rsidP="00BC601B" w:rsidRDefault="00BC601B" w14:paraId="08A83953" w14:textId="6687CC59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 w:rsidR="009F50AA">
        <w:t>C</w:t>
      </w:r>
      <w:r>
        <w:t>onsumer</w:t>
      </w:r>
      <w:r w:rsidR="009F50AA">
        <w:t>I</w:t>
      </w:r>
      <w:r>
        <w:t>d</w:t>
      </w:r>
      <w:proofErr w:type="spellEnd"/>
      <w:r>
        <w:tab/>
      </w:r>
    </w:p>
    <w:p w:rsidR="00BC601B" w:rsidP="00BC601B" w:rsidRDefault="00BC601B" w14:paraId="38ABD8C7" w14:textId="0C79FCAD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 w:rsidR="009F50AA">
        <w:t>P</w:t>
      </w:r>
      <w:r>
        <w:t>erson</w:t>
      </w:r>
      <w:r w:rsidR="009F50AA">
        <w:t>I</w:t>
      </w:r>
      <w:r>
        <w:t>d</w:t>
      </w:r>
      <w:proofErr w:type="spellEnd"/>
      <w:r>
        <w:tab/>
      </w:r>
    </w:p>
    <w:p w:rsidR="00BC601B" w:rsidP="00BC601B" w:rsidRDefault="00BC601B" w14:paraId="33A829E7" w14:textId="3A84574E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 w:rsidR="009F50AA">
        <w:t>T</w:t>
      </w:r>
      <w:r>
        <w:t>enant</w:t>
      </w:r>
      <w:r w:rsidR="009F50AA">
        <w:t>C</w:t>
      </w:r>
      <w:r>
        <w:t>ode</w:t>
      </w:r>
      <w:proofErr w:type="spellEnd"/>
    </w:p>
    <w:p w:rsidR="00BC601B" w:rsidP="00BC601B" w:rsidRDefault="00BC601B" w14:paraId="555C5410" w14:textId="2142C7EA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 w:rsidR="009F50AA">
        <w:t>C</w:t>
      </w:r>
      <w:r>
        <w:t>onsumer</w:t>
      </w:r>
      <w:r w:rsidR="009F50AA">
        <w:t>C</w:t>
      </w:r>
      <w:r>
        <w:t>ode</w:t>
      </w:r>
      <w:proofErr w:type="spellEnd"/>
    </w:p>
    <w:p w:rsidR="00BC601B" w:rsidP="00BC601B" w:rsidRDefault="00EE5611" w14:paraId="5211DF26" w14:textId="766C33E5">
      <w:pPr>
        <w:pStyle w:val="ListParagraph"/>
        <w:numPr>
          <w:ilvl w:val="0"/>
          <w:numId w:val="4"/>
        </w:numPr>
      </w:pPr>
      <w:r>
        <w:t xml:space="preserve">Bool </w:t>
      </w:r>
      <w:r w:rsidR="009F50AA">
        <w:t>R</w:t>
      </w:r>
      <w:r w:rsidR="00BC601B">
        <w:t xml:space="preserve">egistered </w:t>
      </w:r>
    </w:p>
    <w:p w:rsidR="00BC601B" w:rsidP="00BC601B" w:rsidRDefault="00EE5611" w14:paraId="12AA9FE1" w14:textId="1FE3F186">
      <w:pPr>
        <w:pStyle w:val="ListParagraph"/>
        <w:numPr>
          <w:ilvl w:val="0"/>
          <w:numId w:val="4"/>
        </w:numPr>
      </w:pPr>
      <w:r>
        <w:t xml:space="preserve">Bool </w:t>
      </w:r>
      <w:r w:rsidR="009F50AA">
        <w:t>E</w:t>
      </w:r>
      <w:r w:rsidR="00BC601B">
        <w:t>ligible</w:t>
      </w:r>
    </w:p>
    <w:p w:rsidR="00BC601B" w:rsidP="00BC601B" w:rsidRDefault="00EE5611" w14:paraId="36C443DF" w14:textId="3BC5A4AA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 w:rsidR="009F50AA">
        <w:t>R</w:t>
      </w:r>
      <w:r w:rsidR="00BC601B">
        <w:t>egistration</w:t>
      </w:r>
      <w:r w:rsidR="009F50AA">
        <w:t>T</w:t>
      </w:r>
      <w:r w:rsidR="00BC601B">
        <w:t>s</w:t>
      </w:r>
      <w:proofErr w:type="spellEnd"/>
      <w:r w:rsidR="00BC601B">
        <w:t xml:space="preserve"> </w:t>
      </w:r>
    </w:p>
    <w:p w:rsidR="00BC601B" w:rsidP="00BC601B" w:rsidRDefault="00EE5611" w14:paraId="226C8047" w14:textId="063184D5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 w:rsidR="009F50AA">
        <w:t>E</w:t>
      </w:r>
      <w:r w:rsidR="00BC601B">
        <w:t>ligible</w:t>
      </w:r>
      <w:r w:rsidR="009F50AA">
        <w:t>S</w:t>
      </w:r>
      <w:r w:rsidR="00BC601B">
        <w:t>tart</w:t>
      </w:r>
      <w:r w:rsidR="009F50AA">
        <w:t>T</w:t>
      </w:r>
      <w:r w:rsidR="00BC601B">
        <w:t>s</w:t>
      </w:r>
      <w:proofErr w:type="spellEnd"/>
    </w:p>
    <w:p w:rsidR="00D55C0C" w:rsidP="00BC601B" w:rsidRDefault="00EE5611" w14:paraId="4DCDF3F6" w14:textId="687418B9">
      <w:pPr>
        <w:pStyle w:val="ListParagraph"/>
        <w:numPr>
          <w:ilvl w:val="0"/>
          <w:numId w:val="4"/>
        </w:numPr>
      </w:pPr>
      <w:proofErr w:type="spellStart"/>
      <w:r>
        <w:t>DatTime</w:t>
      </w:r>
      <w:proofErr w:type="spellEnd"/>
      <w:r>
        <w:t xml:space="preserve"> </w:t>
      </w:r>
      <w:proofErr w:type="spellStart"/>
      <w:r w:rsidR="009F50AA">
        <w:t>E</w:t>
      </w:r>
      <w:r w:rsidR="00BC601B">
        <w:t>ligible</w:t>
      </w:r>
      <w:r w:rsidR="009F50AA">
        <w:t>E</w:t>
      </w:r>
      <w:r w:rsidR="00BC601B">
        <w:t>nd</w:t>
      </w:r>
      <w:r w:rsidR="009F50AA">
        <w:t>T</w:t>
      </w:r>
      <w:r w:rsidR="00BC601B">
        <w:t>s</w:t>
      </w:r>
      <w:proofErr w:type="spellEnd"/>
    </w:p>
    <w:p w:rsidR="00993C99" w:rsidP="00993C99" w:rsidRDefault="00993C99" w14:paraId="0419BF05" w14:textId="77777777">
      <w:r>
        <w:br w:type="page"/>
      </w:r>
    </w:p>
    <w:p w:rsidR="00A83349" w:rsidP="00A83349" w:rsidRDefault="00A83349" w14:paraId="06EC63B9" w14:textId="77777777">
      <w:pPr>
        <w:pStyle w:val="Heading1"/>
      </w:pPr>
      <w:bookmarkStart w:name="_Toc137123842" w:id="774"/>
      <w:r>
        <w:lastRenderedPageBreak/>
        <w:t>Task</w:t>
      </w:r>
      <w:r w:rsidRPr="00DB215D">
        <w:t xml:space="preserve"> </w:t>
      </w:r>
      <w:r>
        <w:t>Microservice</w:t>
      </w:r>
      <w:bookmarkEnd w:id="774"/>
    </w:p>
    <w:p w:rsidRPr="00204940" w:rsidR="00204940" w:rsidP="00204940" w:rsidRDefault="00204940" w14:paraId="398C6F6B" w14:textId="5602C8E7">
      <w:r>
        <w:t>Task microservice provides the Helios platform with all information storage and tracking for various tasks/activities available and executed by the Consumer.</w:t>
      </w:r>
      <w:r>
        <w:br/>
      </w:r>
    </w:p>
    <w:p w:rsidR="000321B8" w:rsidP="000321B8" w:rsidRDefault="000321B8" w14:paraId="5F444FC3" w14:textId="7EA6636C">
      <w:pPr>
        <w:pStyle w:val="Heading2"/>
      </w:pPr>
      <w:bookmarkStart w:name="_Toc137123843" w:id="775"/>
      <w:r>
        <w:t>Data Model</w:t>
      </w:r>
      <w:bookmarkEnd w:id="775"/>
    </w:p>
    <w:p w:rsidRPr="003E75F4" w:rsidR="00865183" w:rsidP="00865183" w:rsidRDefault="00865183" w14:paraId="6D69B412" w14:textId="2D2695CB">
      <w:pPr>
        <w:rPr>
          <w:i/>
          <w:iCs/>
        </w:rPr>
      </w:pPr>
      <w:r w:rsidRPr="00FC3EE0">
        <w:t xml:space="preserve">Schema: </w:t>
      </w:r>
      <w:r>
        <w:rPr>
          <w:i/>
          <w:iCs/>
        </w:rPr>
        <w:t>task</w:t>
      </w:r>
    </w:p>
    <w:p w:rsidR="007A7592" w:rsidP="007A7592" w:rsidRDefault="007A7592" w14:paraId="1078AB01" w14:textId="7B681639">
      <w:pPr>
        <w:pStyle w:val="Heading3"/>
      </w:pPr>
      <w:bookmarkStart w:name="_Toc137123844" w:id="776"/>
      <w:r>
        <w:t>Table:</w:t>
      </w:r>
      <w:r w:rsidR="0083297B">
        <w:t xml:space="preserve"> Task Type</w:t>
      </w:r>
      <w:bookmarkEnd w:id="776"/>
    </w:p>
    <w:p w:rsidR="007A7592" w:rsidP="007A7592" w:rsidRDefault="007A7592" w14:paraId="0045074E" w14:textId="26B0D7C4">
      <w:pPr>
        <w:rPr>
          <w:i/>
          <w:iCs/>
        </w:rPr>
      </w:pPr>
      <w:r w:rsidRPr="00FC3EE0">
        <w:t xml:space="preserve">Table: </w:t>
      </w:r>
      <w:proofErr w:type="spellStart"/>
      <w:r w:rsidRPr="007A7592">
        <w:rPr>
          <w:i/>
          <w:iCs/>
        </w:rPr>
        <w:t>task_type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2070"/>
      </w:tblGrid>
      <w:tr w:rsidRPr="00FC3EE0" w:rsidR="007A7592" w:rsidTr="009C170A" w14:paraId="4700F3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7A7592" w:rsidP="009C170A" w:rsidRDefault="007A7592" w14:paraId="7335E8D1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7A7592" w:rsidP="009C170A" w:rsidRDefault="007A7592" w14:paraId="76317D9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7A7592" w:rsidP="009C170A" w:rsidRDefault="007A7592" w14:paraId="63AB95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2070" w:type="dxa"/>
          </w:tcPr>
          <w:p w:rsidRPr="00FC3EE0" w:rsidR="007A7592" w:rsidP="009C170A" w:rsidRDefault="007A7592" w14:paraId="488C3CA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7A7592" w:rsidTr="009C170A" w14:paraId="3655FB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627E0D" w:rsidR="007A7592" w:rsidP="009C170A" w:rsidRDefault="007A7592" w14:paraId="0A9873E1" w14:textId="20B2BCD9">
            <w:pPr>
              <w:tabs>
                <w:tab w:val="right" w:pos="2119"/>
              </w:tabs>
            </w:pPr>
            <w:proofErr w:type="spellStart"/>
            <w:r w:rsidRPr="00627E0D">
              <w:t>task_type_id</w:t>
            </w:r>
            <w:proofErr w:type="spellEnd"/>
            <w:r w:rsidRPr="00627E0D">
              <w:tab/>
            </w:r>
          </w:p>
        </w:tc>
        <w:tc>
          <w:tcPr>
            <w:tcW w:w="1980" w:type="dxa"/>
          </w:tcPr>
          <w:p w:rsidRPr="00FC3EE0" w:rsidR="007A7592" w:rsidP="009C170A" w:rsidRDefault="004F7CAA" w14:paraId="15A22541" w14:textId="4060D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7A7592" w:rsidP="009C170A" w:rsidRDefault="007A7592" w14:paraId="087BF0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2070" w:type="dxa"/>
          </w:tcPr>
          <w:p w:rsidRPr="00FC3EE0" w:rsidR="007A7592" w:rsidP="009C170A" w:rsidRDefault="007A7592" w14:paraId="15B405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7A7592" w:rsidTr="009C170A" w14:paraId="695DE5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627E0D" w:rsidR="007A7592" w:rsidP="00043D8D" w:rsidRDefault="00AD5569" w14:paraId="61355349" w14:textId="075A1632">
            <w:pPr>
              <w:tabs>
                <w:tab w:val="right" w:pos="2119"/>
              </w:tabs>
            </w:pPr>
            <w:proofErr w:type="spellStart"/>
            <w:r w:rsidRPr="00627E0D">
              <w:t>task_type</w:t>
            </w:r>
            <w:r w:rsidRPr="00627E0D" w:rsidR="007A7592">
              <w:t>_code</w:t>
            </w:r>
            <w:proofErr w:type="spellEnd"/>
          </w:p>
        </w:tc>
        <w:tc>
          <w:tcPr>
            <w:tcW w:w="1980" w:type="dxa"/>
          </w:tcPr>
          <w:p w:rsidRPr="00FC3EE0" w:rsidR="007A7592" w:rsidP="009C170A" w:rsidRDefault="007A7592" w14:paraId="55C8F255" w14:textId="102C3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3165DC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7A7592" w:rsidP="009C170A" w:rsidRDefault="007A7592" w14:paraId="190586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2070" w:type="dxa"/>
          </w:tcPr>
          <w:p w:rsidRPr="00FC3EE0" w:rsidR="007A7592" w:rsidP="009C170A" w:rsidRDefault="007A7592" w14:paraId="04025AB1" w14:textId="7FFB5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120FD3">
              <w:t>, unique</w:t>
            </w:r>
          </w:p>
        </w:tc>
      </w:tr>
      <w:tr w:rsidRPr="00FC3EE0" w:rsidR="007A7592" w:rsidTr="009C170A" w14:paraId="36C99A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627E0D" w:rsidR="007A7592" w:rsidP="00043D8D" w:rsidRDefault="007A7592" w14:paraId="52284E9A" w14:textId="132BDAE5">
            <w:pPr>
              <w:tabs>
                <w:tab w:val="right" w:pos="2119"/>
              </w:tabs>
            </w:pPr>
            <w:proofErr w:type="spellStart"/>
            <w:r w:rsidRPr="00627E0D">
              <w:t>task_type_name</w:t>
            </w:r>
            <w:proofErr w:type="spellEnd"/>
          </w:p>
        </w:tc>
        <w:tc>
          <w:tcPr>
            <w:tcW w:w="1980" w:type="dxa"/>
          </w:tcPr>
          <w:p w:rsidRPr="00FC3EE0" w:rsidR="007A7592" w:rsidP="009C170A" w:rsidRDefault="007A7592" w14:paraId="6F5C5C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80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7A7592" w:rsidP="009C170A" w:rsidRDefault="007A7592" w14:paraId="45671C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7A7592" w:rsidP="009C170A" w:rsidRDefault="007A7592" w14:paraId="1FB326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7A7592" w:rsidTr="009C170A" w14:paraId="283B1A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627E0D" w:rsidR="007A7592" w:rsidP="00043D8D" w:rsidRDefault="007A7592" w14:paraId="6F35048F" w14:textId="66A7A7C6">
            <w:pPr>
              <w:tabs>
                <w:tab w:val="right" w:pos="2119"/>
              </w:tabs>
            </w:pPr>
            <w:proofErr w:type="spellStart"/>
            <w:r w:rsidRPr="00627E0D">
              <w:t>task_type_description</w:t>
            </w:r>
            <w:proofErr w:type="spellEnd"/>
          </w:p>
        </w:tc>
        <w:tc>
          <w:tcPr>
            <w:tcW w:w="1980" w:type="dxa"/>
          </w:tcPr>
          <w:p w:rsidRPr="00FC3EE0" w:rsidR="007A7592" w:rsidP="009C170A" w:rsidRDefault="007A7592" w14:paraId="5FFCC3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1620" w:type="dxa"/>
          </w:tcPr>
          <w:p w:rsidRPr="00FC3EE0" w:rsidR="007A7592" w:rsidP="009C170A" w:rsidRDefault="007A7592" w14:paraId="7ED3D9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7A7592" w:rsidP="009C170A" w:rsidRDefault="007A7592" w14:paraId="204C3F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1EC1A1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8A3128" w:rsidP="008A3128" w:rsidRDefault="008A3128" w14:paraId="06063779" w14:textId="552696BD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378ADAA0" w14:textId="4471B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64F1F2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8A3128" w:rsidP="008A3128" w:rsidRDefault="008A3128" w14:paraId="30ED6828" w14:textId="5A0DE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C170A" w14:paraId="550620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2D4D4FCD" w14:textId="671F71BE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09FB3774" w14:textId="3C5B8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058B17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8A3128" w:rsidP="008A3128" w:rsidRDefault="008A3128" w14:paraId="441782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9C170A" w14:paraId="1F49D7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7AE81640" w14:textId="6EE2E926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34AA9800" w14:textId="01D7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3165DC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0F9610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556CCB" w:rsidP="00556CCB" w:rsidRDefault="00556CCB" w14:paraId="0B03791C" w14:textId="2055A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9C170A" w14:paraId="303BF2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03977190" w14:textId="06DD63B6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63EC48A6" w14:textId="2D7B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3165DC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7AABF0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Pr="00FC3EE0" w:rsidR="00556CCB" w:rsidP="00556CCB" w:rsidRDefault="00556CCB" w14:paraId="31233F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6DDEDE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1A1992B1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678F29B0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4F7CAA" w14:paraId="7A3F42D0" w14:textId="02C9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8A3128" w:rsidP="008A3128" w:rsidRDefault="008A3128" w14:paraId="1B8F4E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67F32BC2" w14:textId="63D65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2070" w:type="dxa"/>
          </w:tcPr>
          <w:p w:rsidRPr="00FC3EE0" w:rsidR="008A3128" w:rsidP="008A3128" w:rsidRDefault="00034D71" w14:paraId="76E2979A" w14:textId="21B90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BA6484" w:rsidP="00BA6484" w:rsidRDefault="00396AB3" w14:paraId="106B2833" w14:textId="29FCE0D2">
      <w:pPr>
        <w:rPr>
          <w:b/>
        </w:rPr>
      </w:pPr>
      <w:r>
        <w:br/>
      </w:r>
      <w:r w:rsidRPr="002936CE" w:rsidR="00BA6484">
        <w:rPr>
          <w:b/>
        </w:rPr>
        <w:t xml:space="preserve">Indexes: </w:t>
      </w:r>
    </w:p>
    <w:p w:rsidR="007B08F3" w:rsidP="00BA6484" w:rsidRDefault="00BA6484" w14:paraId="15935E8C" w14:textId="77777777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="00AF51B3">
        <w:t>task_type</w:t>
      </w:r>
      <w:r>
        <w:t>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BA6484" w:rsidP="00BA6484" w:rsidRDefault="007B08F3" w14:paraId="79F1EACA" w14:textId="19430867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>
        <w:t>task_type_name</w:t>
      </w:r>
      <w:proofErr w:type="spellEnd"/>
      <w:r>
        <w:t xml:space="preserve"> + </w:t>
      </w:r>
      <w:proofErr w:type="spellStart"/>
      <w:r>
        <w:t>delete_nbr</w:t>
      </w:r>
      <w:proofErr w:type="spellEnd"/>
      <w:r w:rsidR="00BA6484">
        <w:br/>
      </w:r>
    </w:p>
    <w:p w:rsidR="00AD5569" w:rsidP="00AD5569" w:rsidRDefault="00AD5569" w14:paraId="68101504" w14:textId="5EB70CFB">
      <w:pPr>
        <w:pStyle w:val="Heading3"/>
      </w:pPr>
      <w:bookmarkStart w:name="_Toc137123845" w:id="777"/>
      <w:r>
        <w:t>Table:</w:t>
      </w:r>
      <w:r w:rsidR="00E52503">
        <w:t xml:space="preserve"> Task</w:t>
      </w:r>
      <w:bookmarkEnd w:id="777"/>
    </w:p>
    <w:p w:rsidR="00AD5569" w:rsidP="00AD5569" w:rsidRDefault="00AD5569" w14:paraId="4C031DF5" w14:textId="77777777">
      <w:pPr>
        <w:rPr>
          <w:i/>
          <w:iCs/>
        </w:rPr>
      </w:pPr>
      <w:r w:rsidRPr="00FC3EE0">
        <w:t xml:space="preserve">Table: </w:t>
      </w:r>
      <w:r>
        <w:rPr>
          <w:i/>
          <w:iCs/>
        </w:rPr>
        <w:t>task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AD5569" w:rsidTr="009C170A" w14:paraId="50A169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D5569" w:rsidP="009C170A" w:rsidRDefault="00AD5569" w14:paraId="2EA1223C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AD5569" w:rsidP="009C170A" w:rsidRDefault="00AD5569" w14:paraId="76AB36A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AD5569" w:rsidP="009C170A" w:rsidRDefault="00AD5569" w14:paraId="215CA33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AD5569" w:rsidP="009C170A" w:rsidRDefault="00AD5569" w14:paraId="79EE939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AD5569" w:rsidTr="009C170A" w14:paraId="5BA668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AD5569" w:rsidP="009C170A" w:rsidRDefault="00AD5569" w14:paraId="5B4F3162" w14:textId="77777777">
            <w:pPr>
              <w:tabs>
                <w:tab w:val="right" w:pos="2119"/>
              </w:tabs>
            </w:pPr>
            <w:proofErr w:type="spellStart"/>
            <w:r w:rsidRPr="001B7784">
              <w:t>task_id</w:t>
            </w:r>
            <w:proofErr w:type="spellEnd"/>
            <w:r w:rsidRPr="001B7784">
              <w:tab/>
            </w:r>
          </w:p>
        </w:tc>
        <w:tc>
          <w:tcPr>
            <w:tcW w:w="1980" w:type="dxa"/>
          </w:tcPr>
          <w:p w:rsidRPr="00FC3EE0" w:rsidR="00AD5569" w:rsidP="009C170A" w:rsidRDefault="004F7CAA" w14:paraId="08266FD8" w14:textId="7B36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AD5569" w:rsidP="009C170A" w:rsidRDefault="00AD5569" w14:paraId="459D72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AD5569" w:rsidP="009C170A" w:rsidRDefault="00AD5569" w14:paraId="444D11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D5569" w:rsidTr="009C170A" w14:paraId="6663C6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AD5569" w:rsidP="009C170A" w:rsidRDefault="00AD5569" w14:paraId="1A058A0B" w14:textId="77777777">
            <w:pPr>
              <w:tabs>
                <w:tab w:val="right" w:pos="2119"/>
              </w:tabs>
            </w:pPr>
            <w:proofErr w:type="spellStart"/>
            <w:r w:rsidRPr="001B7784">
              <w:t>task_type_id</w:t>
            </w:r>
            <w:proofErr w:type="spellEnd"/>
            <w:r w:rsidRPr="001B7784">
              <w:tab/>
            </w:r>
          </w:p>
        </w:tc>
        <w:tc>
          <w:tcPr>
            <w:tcW w:w="1980" w:type="dxa"/>
          </w:tcPr>
          <w:p w:rsidRPr="00FC3EE0" w:rsidR="00AD5569" w:rsidP="009C170A" w:rsidRDefault="004F7CAA" w14:paraId="618D90E6" w14:textId="4BC38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AD5569" w:rsidP="009C170A" w:rsidRDefault="00AD5569" w14:paraId="0EFCBD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710" w:type="dxa"/>
          </w:tcPr>
          <w:p w:rsidRPr="00FC3EE0" w:rsidR="00AD5569" w:rsidP="009C170A" w:rsidRDefault="00AD5569" w14:paraId="110420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D5569" w:rsidTr="009C170A" w14:paraId="740D3D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AD5569" w:rsidP="00043D8D" w:rsidRDefault="00AD5569" w14:paraId="1CD46705" w14:textId="77777777">
            <w:pPr>
              <w:tabs>
                <w:tab w:val="right" w:pos="2119"/>
              </w:tabs>
            </w:pPr>
            <w:proofErr w:type="spellStart"/>
            <w:r w:rsidRPr="001B7784">
              <w:t>task_code</w:t>
            </w:r>
            <w:proofErr w:type="spellEnd"/>
          </w:p>
        </w:tc>
        <w:tc>
          <w:tcPr>
            <w:tcW w:w="1980" w:type="dxa"/>
          </w:tcPr>
          <w:p w:rsidRPr="00FC3EE0" w:rsidR="00AD5569" w:rsidP="009C170A" w:rsidRDefault="00AD5569" w14:paraId="1B80DF45" w14:textId="50E72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170C2F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AD5569" w:rsidP="009C170A" w:rsidRDefault="00AD5569" w14:paraId="3A0213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710" w:type="dxa"/>
          </w:tcPr>
          <w:p w:rsidRPr="00FC3EE0" w:rsidR="00AD5569" w:rsidP="009C170A" w:rsidRDefault="00AD5569" w14:paraId="7CA8D556" w14:textId="09BB8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AA6C67">
              <w:t>, unique</w:t>
            </w:r>
          </w:p>
        </w:tc>
      </w:tr>
      <w:tr w:rsidRPr="00FC3EE0" w:rsidR="00790875" w:rsidTr="00D50D98" w14:paraId="216643FA" w14:textId="77777777">
        <w:trPr>
          <w:ins w:author="Srikanth Subramanian" w:date="2023-06-07T23:40:00Z" w:id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790875" w:rsidP="00D50D98" w:rsidRDefault="00790875" w14:paraId="35EC9165" w14:textId="77777777">
            <w:pPr>
              <w:tabs>
                <w:tab w:val="right" w:pos="2119"/>
              </w:tabs>
              <w:rPr>
                <w:ins w:author="Srikanth Subramanian" w:date="2023-06-07T23:40:00Z" w:id="779"/>
              </w:rPr>
            </w:pPr>
            <w:ins w:author="Srikanth Subramanian" w:date="2023-06-07T23:40:00Z" w:id="780">
              <w:r w:rsidRPr="001B7784">
                <w:t>task _name</w:t>
              </w:r>
            </w:ins>
          </w:p>
        </w:tc>
        <w:tc>
          <w:tcPr>
            <w:tcW w:w="1980" w:type="dxa"/>
          </w:tcPr>
          <w:p w:rsidRPr="00FC3EE0" w:rsidR="00790875" w:rsidP="00D50D98" w:rsidRDefault="00790875" w14:paraId="4F92AC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0:00Z" w:id="781"/>
              </w:rPr>
            </w:pPr>
            <w:ins w:author="Srikanth Subramanian" w:date="2023-06-07T23:40:00Z" w:id="782">
              <w:r w:rsidRPr="00FC3EE0">
                <w:t>varchar(</w:t>
              </w:r>
              <w:r>
                <w:t>80</w:t>
              </w:r>
              <w:r w:rsidRPr="00FC3EE0">
                <w:t>)</w:t>
              </w:r>
            </w:ins>
          </w:p>
        </w:tc>
        <w:tc>
          <w:tcPr>
            <w:tcW w:w="1620" w:type="dxa"/>
          </w:tcPr>
          <w:p w:rsidRPr="00FC3EE0" w:rsidR="00790875" w:rsidP="00D50D98" w:rsidRDefault="00790875" w14:paraId="48FA32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0:00Z" w:id="783"/>
              </w:rPr>
            </w:pPr>
          </w:p>
        </w:tc>
        <w:tc>
          <w:tcPr>
            <w:tcW w:w="1710" w:type="dxa"/>
          </w:tcPr>
          <w:p w:rsidRPr="00FC3EE0" w:rsidR="00790875" w:rsidP="00D50D98" w:rsidRDefault="00790875" w14:paraId="4170D9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0:00Z" w:id="784"/>
              </w:rPr>
            </w:pPr>
            <w:ins w:author="Srikanth Subramanian" w:date="2023-06-07T23:40:00Z" w:id="785">
              <w:r w:rsidRPr="00FC3EE0">
                <w:t>Not null</w:t>
              </w:r>
            </w:ins>
          </w:p>
        </w:tc>
      </w:tr>
      <w:tr w:rsidRPr="00FC3EE0" w:rsidR="00AD5569" w:rsidDel="00E80ED6" w:rsidTr="009C170A" w14:paraId="195DAC9D" w14:textId="1C586F41">
        <w:trPr>
          <w:del w:author="Srikanth Subramanian" w:date="2023-06-07T23:48:00Z" w:id="786"/>
        </w:trPr>
        <w:tc>
          <w:tcPr>
            <w:tcW w:w="2335" w:type="dxa"/>
          </w:tcPr>
          <w:p w:rsidRPr="001B7784" w:rsidR="00AD5569" w:rsidDel="00E80ED6" w:rsidP="00043D8D" w:rsidRDefault="00AD5569" w14:paraId="3B04E6CD" w14:textId="7602B424">
            <w:pPr>
              <w:tabs>
                <w:tab w:val="right" w:pos="2119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del w:author="Srikanth Subramanian" w:date="2023-06-07T23:48:00Z" w:id="787"/>
              </w:rPr>
            </w:pPr>
            <w:del w:author="Srikanth Subramanian" w:date="2023-06-07T23:48:00Z" w:id="788">
              <w:r w:rsidRPr="001B7784" w:rsidDel="00E80ED6">
                <w:delText>task _</w:delText>
              </w:r>
            </w:del>
            <w:del w:author="Srikanth Subramanian" w:date="2023-06-07T23:40:00Z" w:id="789">
              <w:r w:rsidRPr="001B7784" w:rsidDel="00790875">
                <w:delText>name</w:delText>
              </w:r>
            </w:del>
          </w:p>
        </w:tc>
        <w:tc>
          <w:tcPr>
            <w:tcW w:w="1980" w:type="dxa"/>
          </w:tcPr>
          <w:p w:rsidRPr="00FC3EE0" w:rsidR="00AD5569" w:rsidDel="00E80ED6" w:rsidP="009C170A" w:rsidRDefault="00AD5569" w14:paraId="46171A2B" w14:textId="3B922497">
            <w:pPr>
              <w:rPr>
                <w:del w:author="Srikanth Subramanian" w:date="2023-06-07T23:48:00Z" w:id="790"/>
              </w:rPr>
            </w:pPr>
            <w:del w:author="Srikanth Subramanian" w:date="2023-06-07T23:48:00Z" w:id="791">
              <w:r w:rsidRPr="00FC3EE0" w:rsidDel="00E80ED6">
                <w:delText>varchar(</w:delText>
              </w:r>
            </w:del>
            <w:del w:author="Srikanth Subramanian" w:date="2023-06-07T23:40:00Z" w:id="792">
              <w:r w:rsidDel="00790875">
                <w:delText>80</w:delText>
              </w:r>
            </w:del>
            <w:del w:author="Srikanth Subramanian" w:date="2023-06-07T23:48:00Z" w:id="793">
              <w:r w:rsidRPr="00FC3EE0" w:rsidDel="00E80ED6">
                <w:delText>)</w:delText>
              </w:r>
            </w:del>
          </w:p>
        </w:tc>
        <w:tc>
          <w:tcPr>
            <w:tcW w:w="1620" w:type="dxa"/>
          </w:tcPr>
          <w:p w:rsidRPr="00FC3EE0" w:rsidR="00AD5569" w:rsidDel="00E80ED6" w:rsidP="009C170A" w:rsidRDefault="00AD5569" w14:paraId="7F53B956" w14:textId="709286AD">
            <w:pPr>
              <w:rPr>
                <w:del w:author="Srikanth Subramanian" w:date="2023-06-07T23:48:00Z" w:id="794"/>
              </w:rPr>
            </w:pPr>
          </w:p>
        </w:tc>
        <w:tc>
          <w:tcPr>
            <w:tcW w:w="1710" w:type="dxa"/>
          </w:tcPr>
          <w:p w:rsidRPr="00FC3EE0" w:rsidR="00AD5569" w:rsidDel="00E80ED6" w:rsidP="009C170A" w:rsidRDefault="00AD5569" w14:paraId="49FA10A7" w14:textId="459FBE68">
            <w:pPr>
              <w:rPr>
                <w:del w:author="Srikanth Subramanian" w:date="2023-06-07T23:48:00Z" w:id="795"/>
              </w:rPr>
            </w:pPr>
            <w:del w:author="Srikanth Subramanian" w:date="2023-06-07T23:48:00Z" w:id="796">
              <w:r w:rsidRPr="00FC3EE0" w:rsidDel="00E80ED6">
                <w:delText>Not null</w:delText>
              </w:r>
            </w:del>
          </w:p>
        </w:tc>
      </w:tr>
      <w:tr w:rsidRPr="00FC3EE0" w:rsidR="00AD5569" w:rsidDel="00E80ED6" w:rsidTr="009C170A" w14:paraId="6C4E3E4B" w14:textId="6FECE89A">
        <w:trPr>
          <w:del w:author="Srikanth Subramanian" w:date="2023-06-07T23:48:00Z" w:id="797"/>
        </w:trPr>
        <w:tc>
          <w:tcPr>
            <w:tcW w:w="2335" w:type="dxa"/>
          </w:tcPr>
          <w:p w:rsidRPr="001B7784" w:rsidR="00AD5569" w:rsidDel="00E80ED6" w:rsidP="00043D8D" w:rsidRDefault="00AD5569" w14:paraId="39B3C3A0" w14:textId="255F2102">
            <w:pPr>
              <w:tabs>
                <w:tab w:val="right" w:pos="2119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del w:author="Srikanth Subramanian" w:date="2023-06-07T23:48:00Z" w:id="798"/>
              </w:rPr>
            </w:pPr>
            <w:del w:author="Srikanth Subramanian" w:date="2023-06-07T23:48:00Z" w:id="799">
              <w:r w:rsidRPr="001B7784" w:rsidDel="00E80ED6">
                <w:delText>task_description</w:delText>
              </w:r>
            </w:del>
          </w:p>
        </w:tc>
        <w:tc>
          <w:tcPr>
            <w:tcW w:w="1980" w:type="dxa"/>
          </w:tcPr>
          <w:p w:rsidRPr="00FC3EE0" w:rsidR="00AD5569" w:rsidDel="00E80ED6" w:rsidP="009C170A" w:rsidRDefault="00AD5569" w14:paraId="40649AA1" w14:textId="41BEE7A5">
            <w:pPr>
              <w:rPr>
                <w:del w:author="Srikanth Subramanian" w:date="2023-06-07T23:48:00Z" w:id="800"/>
              </w:rPr>
            </w:pPr>
            <w:del w:author="Srikanth Subramanian" w:date="2023-06-07T23:48:00Z" w:id="801">
              <w:r w:rsidDel="00E80ED6">
                <w:delText>varchar(</w:delText>
              </w:r>
            </w:del>
            <w:del w:author="Srikanth Subramanian" w:date="2023-06-07T23:39:00Z" w:id="802">
              <w:r w:rsidDel="00D8694E">
                <w:delText>1024</w:delText>
              </w:r>
            </w:del>
            <w:del w:author="Srikanth Subramanian" w:date="2023-06-07T23:48:00Z" w:id="803">
              <w:r w:rsidDel="00E80ED6">
                <w:delText>)</w:delText>
              </w:r>
            </w:del>
          </w:p>
        </w:tc>
        <w:tc>
          <w:tcPr>
            <w:tcW w:w="1620" w:type="dxa"/>
          </w:tcPr>
          <w:p w:rsidRPr="00FC3EE0" w:rsidR="00AD5569" w:rsidDel="00E80ED6" w:rsidP="009C170A" w:rsidRDefault="00AD5569" w14:paraId="6E8CF398" w14:textId="53C979FC">
            <w:pPr>
              <w:rPr>
                <w:del w:author="Srikanth Subramanian" w:date="2023-06-07T23:48:00Z" w:id="804"/>
              </w:rPr>
            </w:pPr>
          </w:p>
        </w:tc>
        <w:tc>
          <w:tcPr>
            <w:tcW w:w="1710" w:type="dxa"/>
          </w:tcPr>
          <w:p w:rsidRPr="00FC3EE0" w:rsidR="00AD5569" w:rsidDel="00E80ED6" w:rsidP="009C170A" w:rsidRDefault="00AD5569" w14:paraId="3069F7A5" w14:textId="4F4046E7">
            <w:pPr>
              <w:rPr>
                <w:del w:author="Srikanth Subramanian" w:date="2023-06-07T23:48:00Z" w:id="805"/>
              </w:rPr>
            </w:pPr>
            <w:del w:author="Srikanth Subramanian" w:date="2023-06-07T23:48:00Z" w:id="806">
              <w:r w:rsidRPr="00FC3EE0" w:rsidDel="00E80ED6">
                <w:delText>Not null</w:delText>
              </w:r>
            </w:del>
          </w:p>
        </w:tc>
      </w:tr>
      <w:tr w:rsidRPr="00FC3EE0" w:rsidR="00586A7E" w:rsidTr="009C170A" w14:paraId="7C0B7E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586A7E" w:rsidP="00586A7E" w:rsidRDefault="00586A7E" w14:paraId="4BEE1671" w14:textId="6BB08063">
            <w:pPr>
              <w:tabs>
                <w:tab w:val="right" w:pos="2119"/>
              </w:tabs>
            </w:pPr>
            <w:proofErr w:type="spellStart"/>
            <w:r w:rsidRPr="001B7784">
              <w:t>self_report</w:t>
            </w:r>
            <w:proofErr w:type="spellEnd"/>
            <w:r w:rsidRPr="001B7784">
              <w:t xml:space="preserve"> </w:t>
            </w:r>
          </w:p>
        </w:tc>
        <w:tc>
          <w:tcPr>
            <w:tcW w:w="1980" w:type="dxa"/>
          </w:tcPr>
          <w:p w:rsidR="00586A7E" w:rsidP="00586A7E" w:rsidRDefault="00586A7E" w14:paraId="07DFC731" w14:textId="754A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AA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bit </w:t>
            </w:r>
          </w:p>
        </w:tc>
        <w:tc>
          <w:tcPr>
            <w:tcW w:w="1620" w:type="dxa"/>
          </w:tcPr>
          <w:p w:rsidRPr="00FC3EE0" w:rsidR="00586A7E" w:rsidP="00586A7E" w:rsidRDefault="00586A7E" w14:paraId="2EE969FC" w14:textId="69568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81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def 0</w:t>
            </w:r>
          </w:p>
        </w:tc>
        <w:tc>
          <w:tcPr>
            <w:tcW w:w="1710" w:type="dxa"/>
          </w:tcPr>
          <w:p w:rsidRPr="00FC3EE0" w:rsidR="00586A7E" w:rsidP="00586A7E" w:rsidRDefault="00586A7E" w14:paraId="4B93B174" w14:textId="6A85F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6E7">
              <w:t>Not null</w:t>
            </w:r>
          </w:p>
        </w:tc>
      </w:tr>
      <w:tr w:rsidRPr="00FC3EE0" w:rsidR="00586A7E" w:rsidTr="009C170A" w14:paraId="42E044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586A7E" w:rsidP="00586A7E" w:rsidRDefault="00586A7E" w14:paraId="7ACE236F" w14:textId="5ABDB003">
            <w:pPr>
              <w:tabs>
                <w:tab w:val="right" w:pos="2119"/>
              </w:tabs>
            </w:pPr>
            <w:proofErr w:type="spellStart"/>
            <w:r w:rsidRPr="001B7784">
              <w:t>confirm_report</w:t>
            </w:r>
            <w:proofErr w:type="spellEnd"/>
            <w:r w:rsidRPr="001B7784">
              <w:t xml:space="preserve"> </w:t>
            </w:r>
          </w:p>
        </w:tc>
        <w:tc>
          <w:tcPr>
            <w:tcW w:w="1980" w:type="dxa"/>
          </w:tcPr>
          <w:p w:rsidR="00586A7E" w:rsidP="00586A7E" w:rsidRDefault="00586A7E" w14:paraId="51325089" w14:textId="39AD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AA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bit </w:t>
            </w:r>
          </w:p>
        </w:tc>
        <w:tc>
          <w:tcPr>
            <w:tcW w:w="1620" w:type="dxa"/>
          </w:tcPr>
          <w:p w:rsidRPr="00FC3EE0" w:rsidR="00586A7E" w:rsidP="00586A7E" w:rsidRDefault="00586A7E" w14:paraId="12487150" w14:textId="38DCE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81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def 0</w:t>
            </w:r>
          </w:p>
        </w:tc>
        <w:tc>
          <w:tcPr>
            <w:tcW w:w="1710" w:type="dxa"/>
          </w:tcPr>
          <w:p w:rsidRPr="00FC3EE0" w:rsidR="00586A7E" w:rsidP="00586A7E" w:rsidRDefault="00586A7E" w14:paraId="002FBFDE" w14:textId="310CF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6E7">
              <w:t>Not null</w:t>
            </w:r>
          </w:p>
        </w:tc>
      </w:tr>
      <w:tr w:rsidRPr="00FC3EE0" w:rsidR="008A3128" w:rsidTr="009C170A" w14:paraId="4CC4CB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8A3128" w:rsidP="008A3128" w:rsidRDefault="008A3128" w14:paraId="6192CFA9" w14:textId="05C178F2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58355FB5" w14:textId="6A499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12A590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74A082BF" w14:textId="252E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C170A" w14:paraId="53487D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4D0F9018" w14:textId="1EF6AEC5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6917C747" w14:textId="789B6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5044D1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7B24F1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9C170A" w14:paraId="287B94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554515FE" w14:textId="2806792C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5669A064" w14:textId="407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170C2F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2D3B04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4C27A897" w14:textId="4A3F5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9C170A" w14:paraId="38E838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759AE589" w14:textId="3FD9E640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5264A45E" w14:textId="5F3CC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170C2F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7A027D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4C9CDD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F03042" w:rsidTr="00951FB1" w14:paraId="4FFB22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03042" w:rsidP="00951FB1" w:rsidRDefault="00F03042" w14:paraId="7C166D64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F03042" w:rsidP="00951FB1" w:rsidRDefault="00F03042" w14:paraId="036FA233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F03042" w:rsidP="00951FB1" w:rsidRDefault="00F03042" w14:paraId="6CAE1E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F03042" w:rsidP="00951FB1" w:rsidRDefault="00F03042" w14:paraId="6ECA44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F03042" w:rsidP="00951FB1" w:rsidRDefault="00F03042" w14:paraId="60A659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F03042" w:rsidP="00951FB1" w:rsidRDefault="00F03042" w14:paraId="68CB07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Del="00266717" w:rsidTr="009C170A" w14:paraId="6C9EC818" w14:textId="245188BB">
        <w:trPr>
          <w:del w:author="Srikanth Subramanian" w:date="2023-06-07T23:48:00Z" w:id="807"/>
        </w:trPr>
        <w:tc>
          <w:tcPr>
            <w:tcW w:w="2335" w:type="dxa"/>
          </w:tcPr>
          <w:p w:rsidR="008A3128" w:rsidDel="00266717" w:rsidP="008A3128" w:rsidRDefault="00263286" w14:paraId="226F32FD" w14:textId="6F87E93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del w:author="Srikanth Subramanian" w:date="2023-06-07T23:48:00Z" w:id="808"/>
              </w:rPr>
            </w:pPr>
            <w:ins w:author="Srikanth Subramanian" w:date="2023-06-07T23:48:00Z" w:id="809">
              <w:r>
                <w:br/>
              </w:r>
            </w:ins>
            <w:del w:author="Srikanth Subramanian" w:date="2023-06-07T12:19:00Z" w:id="810">
              <w:r w:rsidDel="00F03042" w:rsidR="008A3128">
                <w:delText xml:space="preserve">delete_nbr </w:delText>
              </w:r>
            </w:del>
          </w:p>
          <w:p w:rsidRPr="008A3128" w:rsidR="008A3128" w:rsidDel="00266717" w:rsidP="008A3128" w:rsidRDefault="008A3128" w14:paraId="105C00DE" w14:textId="6E5C1927">
            <w:pPr>
              <w:tabs>
                <w:tab w:val="right" w:pos="2119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del w:author="Srikanth Subramanian" w:date="2023-06-07T23:48:00Z" w:id="811"/>
              </w:rPr>
            </w:pPr>
          </w:p>
        </w:tc>
        <w:tc>
          <w:tcPr>
            <w:tcW w:w="1980" w:type="dxa"/>
          </w:tcPr>
          <w:p w:rsidRPr="008A3128" w:rsidR="008A3128" w:rsidDel="00266717" w:rsidP="008A3128" w:rsidRDefault="004F7CAA" w14:paraId="3499FF78" w14:textId="06D9BD82">
            <w:pPr>
              <w:rPr>
                <w:del w:author="Srikanth Subramanian" w:date="2023-06-07T23:48:00Z" w:id="812"/>
              </w:rPr>
            </w:pPr>
            <w:del w:author="Srikanth Subramanian" w:date="2023-06-07T23:48:00Z" w:id="813">
              <w:r w:rsidDel="00266717">
                <w:delText>long</w:delText>
              </w:r>
            </w:del>
          </w:p>
        </w:tc>
        <w:tc>
          <w:tcPr>
            <w:tcW w:w="1620" w:type="dxa"/>
          </w:tcPr>
          <w:p w:rsidR="008A3128" w:rsidDel="00F03042" w:rsidP="008A3128" w:rsidRDefault="008A3128" w14:paraId="6F0AB260" w14:textId="7835E874">
            <w:pPr>
              <w:rPr>
                <w:del w:author="Srikanth Subramanian" w:date="2023-06-07T12:19:00Z" w:id="814"/>
              </w:rPr>
            </w:pPr>
            <w:del w:author="Srikanth Subramanian" w:date="2023-06-07T12:19:00Z" w:id="815">
              <w:r w:rsidDel="00F03042">
                <w:delText xml:space="preserve">== 0 if not soft deleted, </w:delText>
              </w:r>
            </w:del>
          </w:p>
          <w:p w:rsidRPr="00FC3EE0" w:rsidR="008A3128" w:rsidDel="00266717" w:rsidP="008A3128" w:rsidRDefault="008A3128" w14:paraId="12EA68A0" w14:textId="5F229D78">
            <w:pPr>
              <w:rPr>
                <w:del w:author="Srikanth Subramanian" w:date="2023-06-07T23:48:00Z" w:id="816"/>
              </w:rPr>
            </w:pPr>
            <w:del w:author="Srikanth Subramanian" w:date="2023-06-07T12:19:00Z" w:id="817">
              <w:r w:rsidDel="00F03042">
                <w:delText>== PK_value if soft deleted</w:delText>
              </w:r>
            </w:del>
          </w:p>
        </w:tc>
        <w:tc>
          <w:tcPr>
            <w:tcW w:w="1710" w:type="dxa"/>
          </w:tcPr>
          <w:p w:rsidRPr="00FC3EE0" w:rsidR="008A3128" w:rsidDel="00266717" w:rsidP="008A3128" w:rsidRDefault="00034D71" w14:paraId="45BC8749" w14:textId="4D8C8EDD">
            <w:pPr>
              <w:rPr>
                <w:del w:author="Srikanth Subramanian" w:date="2023-06-07T23:48:00Z" w:id="818"/>
              </w:rPr>
            </w:pPr>
            <w:del w:author="Srikanth Subramanian" w:date="2023-06-07T12:19:00Z" w:id="819">
              <w:r w:rsidRPr="00FC3EE0" w:rsidDel="009C46D5">
                <w:delText>Not null</w:delText>
              </w:r>
            </w:del>
          </w:p>
        </w:tc>
      </w:tr>
    </w:tbl>
    <w:p w:rsidRPr="002936CE" w:rsidR="00FA565B" w:rsidP="00FA565B" w:rsidRDefault="00263286" w14:paraId="0AF39247" w14:textId="7C498392">
      <w:pPr>
        <w:rPr>
          <w:b/>
        </w:rPr>
      </w:pPr>
      <w:ins w:author="Srikanth Subramanian" w:date="2023-06-07T23:48:00Z" w:id="820">
        <w:r>
          <w:rPr>
            <w:b/>
          </w:rPr>
          <w:br/>
        </w:r>
      </w:ins>
      <w:r w:rsidRPr="002936CE" w:rsidR="00FA565B">
        <w:rPr>
          <w:b/>
        </w:rPr>
        <w:t xml:space="preserve">Indexes: </w:t>
      </w:r>
    </w:p>
    <w:p w:rsidR="00AD5569" w:rsidP="00AD5569" w:rsidRDefault="00AD5569" w14:paraId="1A2F101D" w14:textId="77777777">
      <w:pPr>
        <w:pStyle w:val="ListParagraph"/>
        <w:numPr>
          <w:ilvl w:val="0"/>
          <w:numId w:val="4"/>
        </w:numPr>
      </w:pPr>
      <w:r>
        <w:lastRenderedPageBreak/>
        <w:t xml:space="preserve">Unique:  </w:t>
      </w:r>
      <w:proofErr w:type="spellStart"/>
      <w:r>
        <w:t>task_code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AD5569" w:rsidP="00AD5569" w:rsidRDefault="00AD5569" w14:paraId="61875CD5" w14:textId="77777777">
      <w:pPr>
        <w:pStyle w:val="ListParagraph"/>
      </w:pPr>
    </w:p>
    <w:p w:rsidR="00042731" w:rsidP="00042731" w:rsidRDefault="00042731" w14:paraId="0A0F2465" w14:textId="2A3847BC">
      <w:pPr>
        <w:pStyle w:val="Heading3"/>
      </w:pPr>
      <w:bookmarkStart w:name="_Toc137123846" w:id="821"/>
      <w:r>
        <w:t xml:space="preserve">Table: </w:t>
      </w:r>
      <w:r w:rsidRPr="0069407E">
        <w:t>Reward</w:t>
      </w:r>
      <w:r w:rsidRPr="0069407E" w:rsidR="0069407E">
        <w:t xml:space="preserve"> T</w:t>
      </w:r>
      <w:r w:rsidRPr="0069407E" w:rsidR="0098749B">
        <w:t>ype</w:t>
      </w:r>
      <w:bookmarkEnd w:id="821"/>
    </w:p>
    <w:p w:rsidR="00042731" w:rsidP="00042731" w:rsidRDefault="00042731" w14:paraId="01F3E035" w14:textId="5FB48D3B">
      <w:pPr>
        <w:rPr>
          <w:i/>
          <w:iCs/>
        </w:rPr>
      </w:pPr>
      <w:r w:rsidRPr="00FC3EE0">
        <w:t xml:space="preserve">Table: </w:t>
      </w:r>
      <w:proofErr w:type="spellStart"/>
      <w:r w:rsidRPr="00042731">
        <w:rPr>
          <w:i/>
          <w:iCs/>
        </w:rPr>
        <w:t>reward</w:t>
      </w:r>
      <w:r w:rsidR="003560BD">
        <w:rPr>
          <w:i/>
          <w:iCs/>
        </w:rPr>
        <w:t>_type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620"/>
        <w:gridCol w:w="1620"/>
        <w:gridCol w:w="1710"/>
      </w:tblGrid>
      <w:tr w:rsidRPr="00FC3EE0" w:rsidR="00042731" w:rsidTr="00CC3363" w14:paraId="73E51B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Pr="00FC3EE0" w:rsidR="00042731" w:rsidP="009C170A" w:rsidRDefault="00042731" w14:paraId="03ECF67F" w14:textId="77777777">
            <w:r w:rsidRPr="00FC3EE0">
              <w:t>Field</w:t>
            </w:r>
          </w:p>
        </w:tc>
        <w:tc>
          <w:tcPr>
            <w:tcW w:w="1620" w:type="dxa"/>
          </w:tcPr>
          <w:p w:rsidRPr="00FC3EE0" w:rsidR="00042731" w:rsidP="009C170A" w:rsidRDefault="00042731" w14:paraId="34B924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042731" w:rsidP="009C170A" w:rsidRDefault="00042731" w14:paraId="3DADD2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042731" w:rsidP="009C170A" w:rsidRDefault="00042731" w14:paraId="5070010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042731" w:rsidTr="00CC3363" w14:paraId="52B61A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Pr="00D3044A" w:rsidR="00042731" w:rsidP="009C170A" w:rsidRDefault="00042731" w14:paraId="3759036E" w14:textId="77777777">
            <w:pPr>
              <w:tabs>
                <w:tab w:val="right" w:pos="2119"/>
              </w:tabs>
            </w:pPr>
            <w:proofErr w:type="spellStart"/>
            <w:r w:rsidRPr="00D3044A">
              <w:t>reward_type_id</w:t>
            </w:r>
            <w:proofErr w:type="spellEnd"/>
            <w:r w:rsidRPr="00D3044A">
              <w:t xml:space="preserve"> </w:t>
            </w:r>
          </w:p>
        </w:tc>
        <w:tc>
          <w:tcPr>
            <w:tcW w:w="1620" w:type="dxa"/>
          </w:tcPr>
          <w:p w:rsidR="00042731" w:rsidP="009C170A" w:rsidRDefault="004F7CAA" w14:paraId="6CE551AC" w14:textId="06A25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042731" w:rsidP="009C170A" w:rsidRDefault="00042731" w14:paraId="347B34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042731" w:rsidP="009C170A" w:rsidRDefault="00042731" w14:paraId="75AB96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042731" w:rsidTr="00CC3363" w14:paraId="3E4AE5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Pr="00D3044A" w:rsidR="00042731" w:rsidP="009C170A" w:rsidRDefault="00042731" w14:paraId="2F1811A3" w14:textId="77777777">
            <w:pPr>
              <w:tabs>
                <w:tab w:val="right" w:pos="2119"/>
              </w:tabs>
            </w:pPr>
            <w:proofErr w:type="spellStart"/>
            <w:r w:rsidRPr="00D3044A">
              <w:t>reward_type_name</w:t>
            </w:r>
            <w:proofErr w:type="spellEnd"/>
            <w:r w:rsidRPr="00D3044A">
              <w:t> </w:t>
            </w:r>
          </w:p>
        </w:tc>
        <w:tc>
          <w:tcPr>
            <w:tcW w:w="1620" w:type="dxa"/>
          </w:tcPr>
          <w:p w:rsidR="00042731" w:rsidP="009C170A" w:rsidRDefault="00042731" w14:paraId="49695E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80</w:t>
            </w:r>
            <w:r w:rsidRPr="00FC3EE0">
              <w:t>)</w:t>
            </w:r>
            <w:r>
              <w:tab/>
            </w:r>
          </w:p>
        </w:tc>
        <w:tc>
          <w:tcPr>
            <w:tcW w:w="1620" w:type="dxa"/>
          </w:tcPr>
          <w:p w:rsidRPr="00FC3EE0" w:rsidR="00042731" w:rsidP="009C170A" w:rsidRDefault="00042731" w14:paraId="6A5754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042731" w:rsidP="009C170A" w:rsidRDefault="00042731" w14:paraId="334377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042731" w:rsidTr="00CC3363" w14:paraId="7B94CD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Pr="00D3044A" w:rsidR="00042731" w:rsidP="00043D8D" w:rsidRDefault="00042731" w14:paraId="47C92803" w14:textId="667E0B95">
            <w:pPr>
              <w:tabs>
                <w:tab w:val="right" w:pos="2119"/>
              </w:tabs>
            </w:pPr>
            <w:proofErr w:type="spellStart"/>
            <w:r w:rsidRPr="00D3044A">
              <w:t>reward_type_description</w:t>
            </w:r>
            <w:proofErr w:type="spellEnd"/>
          </w:p>
        </w:tc>
        <w:tc>
          <w:tcPr>
            <w:tcW w:w="1620" w:type="dxa"/>
          </w:tcPr>
          <w:p w:rsidRPr="00FC3EE0" w:rsidR="00042731" w:rsidP="009C170A" w:rsidRDefault="00042731" w14:paraId="0B10DE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varchar(1024)</w:t>
            </w:r>
          </w:p>
        </w:tc>
        <w:tc>
          <w:tcPr>
            <w:tcW w:w="1620" w:type="dxa"/>
          </w:tcPr>
          <w:p w:rsidRPr="00FC3EE0" w:rsidR="00042731" w:rsidP="009C170A" w:rsidRDefault="00042731" w14:paraId="212FAF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042731" w:rsidP="009C170A" w:rsidRDefault="00042731" w14:paraId="3D798F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CC3363" w14:paraId="2E4D08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A3128" w:rsidP="008A3128" w:rsidRDefault="008A3128" w14:paraId="390A269D" w14:textId="0B25A91F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620" w:type="dxa"/>
          </w:tcPr>
          <w:p w:rsidR="008A3128" w:rsidP="008A3128" w:rsidRDefault="008A3128" w14:paraId="5578358B" w14:textId="3ED5C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7FAAED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5B678B04" w14:textId="2B667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CC3363" w14:paraId="63F517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Pr="008A3128" w:rsidR="008A3128" w:rsidP="008A3128" w:rsidRDefault="008A3128" w14:paraId="505EC29C" w14:textId="4C9CC072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620" w:type="dxa"/>
          </w:tcPr>
          <w:p w:rsidRPr="008A3128" w:rsidR="008A3128" w:rsidP="008A3128" w:rsidRDefault="008A3128" w14:paraId="5E5CB988" w14:textId="348FA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26466E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770DB5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CC3363" w14:paraId="31E59B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Pr="008A3128" w:rsidR="00556CCB" w:rsidP="00556CCB" w:rsidRDefault="00556CCB" w14:paraId="204EB923" w14:textId="5078520D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620" w:type="dxa"/>
          </w:tcPr>
          <w:p w:rsidRPr="008A3128" w:rsidR="00556CCB" w:rsidP="00556CCB" w:rsidRDefault="00807CCD" w14:paraId="07212878" w14:textId="240B4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20" w:type="dxa"/>
          </w:tcPr>
          <w:p w:rsidRPr="00FC3EE0" w:rsidR="00556CCB" w:rsidP="00556CCB" w:rsidRDefault="00556CCB" w14:paraId="1E1A32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6E07877C" w14:textId="5103D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CC3363" w14:paraId="237B2B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Pr="008A3128" w:rsidR="00556CCB" w:rsidP="00556CCB" w:rsidRDefault="00556CCB" w14:paraId="269363D4" w14:textId="4733B184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620" w:type="dxa"/>
          </w:tcPr>
          <w:p w:rsidRPr="008A3128" w:rsidR="00556CCB" w:rsidP="00556CCB" w:rsidRDefault="00807CCD" w14:paraId="7F697050" w14:textId="67D5F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20" w:type="dxa"/>
          </w:tcPr>
          <w:p w:rsidRPr="00FC3EE0" w:rsidR="00556CCB" w:rsidP="00556CCB" w:rsidRDefault="00556CCB" w14:paraId="0B06A5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18F5A9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CC3363" w14:paraId="081C46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A3128" w:rsidP="008A3128" w:rsidRDefault="008A3128" w14:paraId="3FBA5B5E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40185862" w14:textId="77777777">
            <w:pPr>
              <w:tabs>
                <w:tab w:val="right" w:pos="2119"/>
              </w:tabs>
            </w:pPr>
          </w:p>
        </w:tc>
        <w:tc>
          <w:tcPr>
            <w:tcW w:w="1620" w:type="dxa"/>
          </w:tcPr>
          <w:p w:rsidRPr="008A3128" w:rsidR="008A3128" w:rsidP="008A3128" w:rsidRDefault="004F7CAA" w14:paraId="01037588" w14:textId="6CC49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8A3128" w:rsidP="008A3128" w:rsidRDefault="008A3128" w14:paraId="77827F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7CC09248" w14:textId="6457E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8A3128" w:rsidP="008A3128" w:rsidRDefault="00BF7568" w14:paraId="02B8D6FC" w14:textId="6A1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FA565B" w:rsidP="00FA565B" w:rsidRDefault="00396AB3" w14:paraId="064FD088" w14:textId="13E9AAD2">
      <w:pPr>
        <w:rPr>
          <w:b/>
        </w:rPr>
      </w:pPr>
      <w:r>
        <w:rPr>
          <w:b/>
        </w:rPr>
        <w:br/>
      </w:r>
      <w:r w:rsidRPr="002936CE" w:rsidR="00FA565B">
        <w:rPr>
          <w:b/>
        </w:rPr>
        <w:t xml:space="preserve">Indexes: </w:t>
      </w:r>
    </w:p>
    <w:p w:rsidR="00FA565B" w:rsidP="00FA565B" w:rsidRDefault="00FA565B" w14:paraId="3EFFA794" w14:textId="3202CE65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="00B21C47">
        <w:t>reward_type</w:t>
      </w:r>
      <w:r>
        <w:t>_</w:t>
      </w:r>
      <w:r w:rsidR="00551B40">
        <w:t>name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FA565B" w:rsidP="006C3694" w:rsidRDefault="00FA565B" w14:paraId="07F59D25" w14:textId="77777777"/>
    <w:p w:rsidR="00A4528B" w:rsidP="00A4528B" w:rsidRDefault="00A4528B" w14:paraId="6E183BE4" w14:textId="68E603C7">
      <w:pPr>
        <w:pStyle w:val="Heading3"/>
      </w:pPr>
      <w:bookmarkStart w:name="_Toc137123847" w:id="822"/>
      <w:r>
        <w:t xml:space="preserve">Table: </w:t>
      </w:r>
      <w:r w:rsidRPr="0082603B">
        <w:t>Task</w:t>
      </w:r>
      <w:r w:rsidRPr="0082603B" w:rsidR="00007BBF">
        <w:t xml:space="preserve"> </w:t>
      </w:r>
      <w:r w:rsidRPr="0082603B">
        <w:t>Reward</w:t>
      </w:r>
      <w:bookmarkEnd w:id="822"/>
    </w:p>
    <w:p w:rsidR="00A4528B" w:rsidP="00A4528B" w:rsidRDefault="00A4528B" w14:paraId="32BE9EFA" w14:textId="77777777">
      <w:pPr>
        <w:rPr>
          <w:i/>
          <w:iCs/>
        </w:rPr>
      </w:pPr>
      <w:r w:rsidRPr="00FC3EE0">
        <w:t xml:space="preserve">Table: </w:t>
      </w:r>
      <w:proofErr w:type="spellStart"/>
      <w:r>
        <w:rPr>
          <w:i/>
          <w:iCs/>
        </w:rPr>
        <w:t>task_r</w:t>
      </w:r>
      <w:r w:rsidRPr="00042731">
        <w:rPr>
          <w:i/>
          <w:iCs/>
        </w:rPr>
        <w:t>eward</w:t>
      </w:r>
      <w:proofErr w:type="spellEnd"/>
    </w:p>
    <w:tbl>
      <w:tblPr>
        <w:tblStyle w:val="GridTable1Light-Accent1"/>
        <w:tblW w:w="989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3960"/>
      </w:tblGrid>
      <w:tr w:rsidRPr="00FC3EE0" w:rsidR="00A4528B" w:rsidTr="00C25991" w14:paraId="3B5C85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4528B" w:rsidP="009C170A" w:rsidRDefault="00A4528B" w14:paraId="55E5AE1E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A4528B" w:rsidP="009C170A" w:rsidRDefault="00A4528B" w14:paraId="675591C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A4528B" w:rsidP="009C170A" w:rsidRDefault="00A4528B" w14:paraId="58C795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3960" w:type="dxa"/>
          </w:tcPr>
          <w:p w:rsidRPr="00FC3EE0" w:rsidR="00A4528B" w:rsidP="009C170A" w:rsidRDefault="00A4528B" w14:paraId="7BAD1DC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A4528B" w:rsidTr="00C25991" w14:paraId="0B8286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AD5569" w:rsidR="00A4528B" w:rsidP="009C170A" w:rsidRDefault="00A4528B" w14:paraId="677E6033" w14:textId="50EDD98B">
            <w:pPr>
              <w:tabs>
                <w:tab w:val="right" w:pos="2119"/>
              </w:tabs>
            </w:pPr>
            <w:proofErr w:type="spellStart"/>
            <w:r w:rsidRPr="00AD5569">
              <w:t>task</w:t>
            </w:r>
            <w:r w:rsidR="00EE6B83">
              <w:t>_reward</w:t>
            </w:r>
            <w:r w:rsidRPr="00A4528B">
              <w:t>_id</w:t>
            </w:r>
            <w:proofErr w:type="spellEnd"/>
            <w:r w:rsidRPr="00A4528B">
              <w:t xml:space="preserve"> </w:t>
            </w:r>
          </w:p>
        </w:tc>
        <w:tc>
          <w:tcPr>
            <w:tcW w:w="1980" w:type="dxa"/>
          </w:tcPr>
          <w:p w:rsidR="00A4528B" w:rsidP="009C170A" w:rsidRDefault="004F7CAA" w14:paraId="763D7D02" w14:textId="1D029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A4528B" w:rsidP="009C170A" w:rsidRDefault="00A4528B" w14:paraId="2FF1B8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3960" w:type="dxa"/>
          </w:tcPr>
          <w:p w:rsidRPr="00FC3EE0" w:rsidR="00A4528B" w:rsidP="009C170A" w:rsidRDefault="00A4528B" w14:paraId="675038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4528B" w:rsidTr="00C25991" w14:paraId="2A7051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4528B" w:rsidP="009C170A" w:rsidRDefault="00A4528B" w14:paraId="2964AB40" w14:textId="77777777">
            <w:pPr>
              <w:tabs>
                <w:tab w:val="right" w:pos="2119"/>
              </w:tabs>
            </w:pPr>
            <w:proofErr w:type="spellStart"/>
            <w:r w:rsidRPr="00AD5569">
              <w:t>task</w:t>
            </w:r>
            <w:r w:rsidRPr="00FC3EE0">
              <w:t>_id</w:t>
            </w:r>
            <w:proofErr w:type="spellEnd"/>
            <w:r>
              <w:tab/>
            </w:r>
          </w:p>
        </w:tc>
        <w:tc>
          <w:tcPr>
            <w:tcW w:w="1980" w:type="dxa"/>
          </w:tcPr>
          <w:p w:rsidRPr="00FC3EE0" w:rsidR="00A4528B" w:rsidP="009C170A" w:rsidRDefault="004F7CAA" w14:paraId="160A8EF8" w14:textId="1F89C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A4528B" w:rsidP="009C170A" w:rsidRDefault="00A4528B" w14:paraId="2E1B75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1</w:t>
            </w:r>
          </w:p>
        </w:tc>
        <w:tc>
          <w:tcPr>
            <w:tcW w:w="3960" w:type="dxa"/>
          </w:tcPr>
          <w:p w:rsidRPr="00FC3EE0" w:rsidR="00A4528B" w:rsidP="009C170A" w:rsidRDefault="00A4528B" w14:paraId="6E8975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F322B8" w:rsidTr="00C25991" w14:paraId="625E8D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F322B8" w:rsidP="00AC3AFD" w:rsidRDefault="00F322B8" w14:paraId="52BDE057" w14:textId="77777777">
            <w:pPr>
              <w:tabs>
                <w:tab w:val="right" w:pos="2119"/>
              </w:tabs>
            </w:pPr>
            <w:proofErr w:type="spellStart"/>
            <w:r w:rsidRPr="00A4528B">
              <w:t>reward</w:t>
            </w:r>
            <w:r w:rsidRPr="00AD5569">
              <w:t>_type</w:t>
            </w:r>
            <w:r w:rsidRPr="00FC3EE0">
              <w:t>_id</w:t>
            </w:r>
            <w:proofErr w:type="spellEnd"/>
            <w:r>
              <w:tab/>
            </w:r>
          </w:p>
        </w:tc>
        <w:tc>
          <w:tcPr>
            <w:tcW w:w="1980" w:type="dxa"/>
          </w:tcPr>
          <w:p w:rsidRPr="00FC3EE0" w:rsidR="00F322B8" w:rsidP="00AC3AFD" w:rsidRDefault="00F322B8" w14:paraId="595443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F322B8" w:rsidP="00AC3AFD" w:rsidRDefault="00F322B8" w14:paraId="10B4DD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  <w:r>
              <w:t>2</w:t>
            </w:r>
          </w:p>
        </w:tc>
        <w:tc>
          <w:tcPr>
            <w:tcW w:w="3960" w:type="dxa"/>
          </w:tcPr>
          <w:p w:rsidRPr="00FC3EE0" w:rsidR="00C25991" w:rsidP="00C25991" w:rsidRDefault="00F322B8" w14:paraId="05A9E90F" w14:textId="4630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C25991">
              <w:t>,   F</w:t>
            </w:r>
            <w:r w:rsidR="00C2599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BFBFB"/>
              </w:rPr>
              <w:t xml:space="preserve">or </w:t>
            </w:r>
            <w:proofErr w:type="spellStart"/>
            <w:r w:rsidR="00C2599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BFBFB"/>
              </w:rPr>
              <w:t>mvp</w:t>
            </w:r>
            <w:proofErr w:type="spellEnd"/>
            <w:r w:rsidR="00C2599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BFBFB"/>
              </w:rPr>
              <w:t>, simple JSON. In future other types also. Or more complex JSON.</w:t>
            </w:r>
          </w:p>
        </w:tc>
      </w:tr>
      <w:tr w:rsidRPr="00FC3EE0" w:rsidR="00A4528B" w:rsidTr="00C25991" w14:paraId="2E712B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4528B" w:rsidP="009C170A" w:rsidRDefault="00B34F40" w14:paraId="31E09404" w14:textId="40C43799">
            <w:proofErr w:type="spellStart"/>
            <w:r>
              <w:t>t</w:t>
            </w:r>
            <w:r w:rsidRPr="00A4528B">
              <w:t>enant</w:t>
            </w:r>
            <w:r w:rsidR="00A4528B">
              <w:t>_code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A4528B" w14:paraId="0F9B3293" w14:textId="0146A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8060AB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A4528B" w:rsidP="009C170A" w:rsidRDefault="00A4528B" w14:paraId="4FEFF2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A4528B" w:rsidP="009C170A" w:rsidRDefault="00A4528B" w14:paraId="432646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4528B" w:rsidTr="00C25991" w14:paraId="7C6EC1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4528B" w:rsidP="009C170A" w:rsidRDefault="00A4528B" w14:paraId="2E1EA15A" w14:textId="5C64BF04">
            <w:proofErr w:type="spellStart"/>
            <w:r w:rsidRPr="00AD5569">
              <w:t>task</w:t>
            </w:r>
            <w:r>
              <w:t>_</w:t>
            </w:r>
            <w:r w:rsidRPr="00A4528B">
              <w:t>reward_</w:t>
            </w:r>
            <w:r>
              <w:t>code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A4528B" w14:paraId="6820BA82" w14:textId="7A21415D">
            <w:pPr>
              <w:tabs>
                <w:tab w:val="right" w:pos="1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8060AB">
              <w:t>5</w:t>
            </w:r>
            <w:r>
              <w:t>0</w:t>
            </w:r>
            <w:r w:rsidRPr="00FC3EE0">
              <w:t>)</w:t>
            </w:r>
            <w:r>
              <w:tab/>
            </w:r>
          </w:p>
        </w:tc>
        <w:tc>
          <w:tcPr>
            <w:tcW w:w="1620" w:type="dxa"/>
          </w:tcPr>
          <w:p w:rsidRPr="00FC3EE0" w:rsidR="00A4528B" w:rsidP="009C170A" w:rsidRDefault="00A4528B" w14:paraId="4A9FEB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3960" w:type="dxa"/>
          </w:tcPr>
          <w:p w:rsidRPr="00FC3EE0" w:rsidR="00A4528B" w:rsidP="009C170A" w:rsidRDefault="00A4528B" w14:paraId="741FA0F5" w14:textId="048E6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391BAF">
              <w:t>, unique</w:t>
            </w:r>
          </w:p>
        </w:tc>
      </w:tr>
      <w:tr w:rsidRPr="00FC3EE0" w:rsidR="00A4528B" w:rsidTr="00C25991" w14:paraId="062C5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A4528B" w:rsidR="00A4528B" w:rsidP="009C170A" w:rsidRDefault="00A4528B" w14:paraId="40042373" w14:textId="77777777">
            <w:pPr>
              <w:tabs>
                <w:tab w:val="right" w:pos="2119"/>
              </w:tabs>
            </w:pPr>
            <w:r w:rsidRPr="00A4528B">
              <w:t>reward</w:t>
            </w:r>
          </w:p>
        </w:tc>
        <w:tc>
          <w:tcPr>
            <w:tcW w:w="1980" w:type="dxa"/>
          </w:tcPr>
          <w:p w:rsidR="00A4528B" w:rsidP="009C170A" w:rsidRDefault="00A4528B" w14:paraId="79D0DB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1024</w:t>
            </w:r>
            <w:r w:rsidRPr="00FC3EE0">
              <w:t>)</w:t>
            </w:r>
            <w:r>
              <w:tab/>
            </w:r>
          </w:p>
        </w:tc>
        <w:tc>
          <w:tcPr>
            <w:tcW w:w="1620" w:type="dxa"/>
          </w:tcPr>
          <w:p w:rsidRPr="00FC3EE0" w:rsidR="00A4528B" w:rsidP="009C170A" w:rsidRDefault="00A4528B" w14:paraId="5C9100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D3350B" w:rsidP="009C170A" w:rsidRDefault="00A4528B" w14:paraId="424FD4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D3350B">
              <w:t>, for MVP, reward will be</w:t>
            </w:r>
            <w:r w:rsidR="005B31C4">
              <w:t>:</w:t>
            </w:r>
            <w:r w:rsidR="005B31C4">
              <w:br/>
            </w:r>
            <w:r w:rsidR="005B31C4">
              <w:t>{</w:t>
            </w:r>
          </w:p>
          <w:p w:rsidR="00DB5C42" w:rsidP="009C170A" w:rsidRDefault="00DB5C42" w14:paraId="06E29EAF" w14:textId="1C9CA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“type”: “money”,</w:t>
            </w:r>
          </w:p>
          <w:p w:rsidR="00DB5C42" w:rsidP="009C170A" w:rsidRDefault="00DB5C42" w14:paraId="02EE0C25" w14:textId="215B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“amount”: &lt;integer $ amount&gt;</w:t>
            </w:r>
          </w:p>
          <w:p w:rsidRPr="00FC3EE0" w:rsidR="005B31C4" w:rsidP="009C170A" w:rsidRDefault="005B31C4" w14:paraId="41D43CC6" w14:textId="0B886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Pr="00FC3EE0" w:rsidR="00A4528B" w:rsidTr="00C25991" w14:paraId="5C1F62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4528B" w:rsidP="009C170A" w:rsidRDefault="00A4528B" w14:paraId="6D9760BE" w14:textId="77777777">
            <w:proofErr w:type="spellStart"/>
            <w:r>
              <w:t>min_</w:t>
            </w:r>
            <w:r w:rsidRPr="00AD5569">
              <w:t>task_</w:t>
            </w:r>
            <w:r>
              <w:t>duration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A4528B" w14:paraId="63675C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20" w:type="dxa"/>
          </w:tcPr>
          <w:p w:rsidRPr="00FC3EE0" w:rsidR="00A4528B" w:rsidP="009C170A" w:rsidRDefault="00A4528B" w14:paraId="0F5831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A4528B" w:rsidP="009C170A" w:rsidRDefault="00A4528B" w14:paraId="45800A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4528B" w:rsidTr="00C25991" w14:paraId="78D136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4528B" w:rsidP="009C170A" w:rsidRDefault="00A4528B" w14:paraId="3B2058A8" w14:textId="77777777">
            <w:proofErr w:type="spellStart"/>
            <w:r>
              <w:t>max_</w:t>
            </w:r>
            <w:r w:rsidRPr="00AD5569">
              <w:t>task_</w:t>
            </w:r>
            <w:r>
              <w:t>duration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8D7E95" w14:paraId="62F5EA7D" w14:textId="1C7C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20" w:type="dxa"/>
          </w:tcPr>
          <w:p w:rsidRPr="00FC3EE0" w:rsidR="00A4528B" w:rsidP="009C170A" w:rsidRDefault="00A4528B" w14:paraId="0F31A5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A4528B" w:rsidP="009C170A" w:rsidRDefault="00A4528B" w14:paraId="7EB4CA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C25991" w:rsidTr="00C25991" w14:paraId="521ED8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25991" w:rsidP="00C25991" w:rsidRDefault="00C25991" w14:paraId="67AE175C" w14:textId="16FD19E5">
            <w:r w:rsidRPr="00F520CD">
              <w:t xml:space="preserve">expiry </w:t>
            </w:r>
          </w:p>
        </w:tc>
        <w:tc>
          <w:tcPr>
            <w:tcW w:w="1980" w:type="dxa"/>
          </w:tcPr>
          <w:p w:rsidR="00C25991" w:rsidP="009C170A" w:rsidRDefault="00C25991" w14:paraId="1CC3035C" w14:textId="06D72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DateTime</w:t>
            </w:r>
            <w:proofErr w:type="spellEnd"/>
          </w:p>
        </w:tc>
        <w:tc>
          <w:tcPr>
            <w:tcW w:w="1620" w:type="dxa"/>
          </w:tcPr>
          <w:p w:rsidRPr="00FC3EE0" w:rsidR="00C25991" w:rsidP="009C170A" w:rsidRDefault="00C25991" w14:paraId="006499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C25991" w:rsidP="009C170A" w:rsidRDefault="00C25991" w14:paraId="2E56C7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C25991" w:rsidTr="00C25991" w14:paraId="4C9288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520CD" w:rsidR="00C25991" w:rsidP="00F520CD" w:rsidRDefault="00C25991" w14:paraId="59A8A8DA" w14:textId="169504F5">
            <w:r w:rsidRPr="00F520CD">
              <w:t xml:space="preserve">priority </w:t>
            </w:r>
            <w:r w:rsidRPr="00F520CD" w:rsidR="00AC3AFD">
              <w:tab/>
            </w:r>
          </w:p>
        </w:tc>
        <w:tc>
          <w:tcPr>
            <w:tcW w:w="1980" w:type="dxa"/>
          </w:tcPr>
          <w:p w:rsidR="00C25991" w:rsidP="009C170A" w:rsidRDefault="008060AB" w14:paraId="36629A13" w14:textId="641CE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</w:t>
            </w:r>
            <w:r w:rsidR="00C2599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nt</w:t>
            </w:r>
          </w:p>
        </w:tc>
        <w:tc>
          <w:tcPr>
            <w:tcW w:w="1620" w:type="dxa"/>
          </w:tcPr>
          <w:p w:rsidRPr="00FC3EE0" w:rsidR="00C25991" w:rsidP="009C170A" w:rsidRDefault="00C25991" w14:paraId="7FBD8D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C25991" w:rsidP="00C25991" w:rsidRDefault="00C25991" w14:paraId="4A1813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>
              <w:t xml:space="preserve">, </w:t>
            </w:r>
          </w:p>
          <w:p w:rsidRPr="00FC3EE0" w:rsidR="00C25991" w:rsidP="00C25991" w:rsidRDefault="00C25991" w14:paraId="25E7E6EB" w14:textId="709A2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BFBFB"/>
              </w:rPr>
              <w:t>only for PI-1 - to replace by cohort after PI-1</w:t>
            </w:r>
          </w:p>
        </w:tc>
      </w:tr>
      <w:tr w:rsidRPr="00FC3EE0" w:rsidR="008A3128" w:rsidTr="00C25991" w14:paraId="044434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202DA0FF" w14:textId="33F81403"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11861B20" w14:textId="4F247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60CB4E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8A3128" w:rsidP="008A3128" w:rsidRDefault="008A3128" w14:paraId="729CCBD2" w14:textId="4557F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C25991" w14:paraId="70F02C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0E825F4D" w14:textId="48E974C3"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3A8EC2EC" w14:textId="3F313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11D8A9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8A3128" w:rsidP="008A3128" w:rsidRDefault="008A3128" w14:paraId="3FDF34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C25991" w14:paraId="31D032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68C3DC34" w14:textId="1B3695F0"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3CE3B871" w14:textId="51B0C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8060AB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0727A3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556CCB" w:rsidP="00556CCB" w:rsidRDefault="00556CCB" w14:paraId="16A778C1" w14:textId="09C0E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C25991" w14:paraId="7128FA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5DCDC987" w14:textId="4C209D08"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3AB93681" w14:textId="599DE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8060AB">
              <w:t>50</w:t>
            </w:r>
            <w:r w:rsidRPr="008A3128">
              <w:t>)</w:t>
            </w:r>
          </w:p>
        </w:tc>
        <w:tc>
          <w:tcPr>
            <w:tcW w:w="1620" w:type="dxa"/>
          </w:tcPr>
          <w:p w:rsidRPr="00FC3EE0" w:rsidR="00556CCB" w:rsidP="00556CCB" w:rsidRDefault="00556CCB" w14:paraId="6E6CD3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Pr="00FC3EE0" w:rsidR="00556CCB" w:rsidP="00556CCB" w:rsidRDefault="00556CCB" w14:paraId="5FF5BB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C25991" w14:paraId="78A9BC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22A9CC83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6CCB719D" w14:textId="77777777"/>
        </w:tc>
        <w:tc>
          <w:tcPr>
            <w:tcW w:w="1980" w:type="dxa"/>
          </w:tcPr>
          <w:p w:rsidRPr="008A3128" w:rsidR="008A3128" w:rsidP="008A3128" w:rsidRDefault="004F7CAA" w14:paraId="53D27451" w14:textId="37D2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8A3128" w:rsidP="008A3128" w:rsidRDefault="008A3128" w14:paraId="0B6A53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4BC53100" w14:textId="0900F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3960" w:type="dxa"/>
          </w:tcPr>
          <w:p w:rsidRPr="00FC3EE0" w:rsidR="008A3128" w:rsidP="008A3128" w:rsidRDefault="00BF7568" w14:paraId="66F5A437" w14:textId="14B75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lastRenderedPageBreak/>
              <w:t>Not null</w:t>
            </w:r>
          </w:p>
        </w:tc>
      </w:tr>
    </w:tbl>
    <w:p w:rsidRPr="002936CE" w:rsidR="006952DF" w:rsidP="006952DF" w:rsidRDefault="00C540F7" w14:paraId="7B198EE0" w14:textId="043BE2C3">
      <w:pPr>
        <w:rPr>
          <w:b/>
        </w:rPr>
      </w:pPr>
      <w:r>
        <w:rPr>
          <w:sz w:val="18"/>
        </w:rPr>
        <w:br/>
      </w:r>
      <w:r w:rsidRPr="002936CE" w:rsidR="006952DF">
        <w:rPr>
          <w:b/>
        </w:rPr>
        <w:t xml:space="preserve">Indexes: </w:t>
      </w:r>
    </w:p>
    <w:p w:rsidR="00A4528B" w:rsidP="00A4528B" w:rsidRDefault="00A4528B" w14:paraId="102F96FB" w14:textId="584A65CB">
      <w:pPr>
        <w:pStyle w:val="ListParagraph"/>
        <w:numPr>
          <w:ilvl w:val="0"/>
          <w:numId w:val="4"/>
        </w:numPr>
      </w:pPr>
      <w:r>
        <w:t>Unique:  task</w:t>
      </w:r>
      <w:r w:rsidR="00C5340B">
        <w:t>_</w:t>
      </w:r>
      <w:r w:rsidRPr="00C5340B" w:rsidR="00C5340B">
        <w:t xml:space="preserve"> </w:t>
      </w:r>
      <w:proofErr w:type="spellStart"/>
      <w:r w:rsidRPr="00A4528B" w:rsidR="00C5340B">
        <w:t>reward</w:t>
      </w:r>
      <w:r>
        <w:t>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Pr="00B34F40" w:rsidR="00C5340B" w:rsidP="00C5340B" w:rsidRDefault="00C5340B" w14:paraId="392FEFFE" w14:textId="77777777">
      <w:pPr>
        <w:pStyle w:val="ListParagraph"/>
        <w:rPr>
          <w:sz w:val="16"/>
        </w:rPr>
      </w:pPr>
    </w:p>
    <w:p w:rsidR="00A4528B" w:rsidP="00A4528B" w:rsidRDefault="00A4528B" w14:paraId="0CBFD1E2" w14:textId="1DB216F2">
      <w:pPr>
        <w:pStyle w:val="Heading3"/>
      </w:pPr>
      <w:bookmarkStart w:name="_Toc137123848" w:id="823"/>
      <w:r>
        <w:t xml:space="preserve">Table: </w:t>
      </w:r>
      <w:r w:rsidRPr="00BC7999" w:rsidR="00C5340B">
        <w:t>Consumer</w:t>
      </w:r>
      <w:r w:rsidRPr="00BC7999" w:rsidR="00BC7999">
        <w:t xml:space="preserve"> </w:t>
      </w:r>
      <w:r w:rsidRPr="00BC7999" w:rsidR="00C5340B">
        <w:t>Task</w:t>
      </w:r>
      <w:bookmarkEnd w:id="823"/>
    </w:p>
    <w:p w:rsidR="00A4528B" w:rsidP="00A4528B" w:rsidRDefault="00A4528B" w14:paraId="35E39582" w14:textId="351BBB1B">
      <w:pPr>
        <w:rPr>
          <w:i/>
          <w:iCs/>
        </w:rPr>
      </w:pPr>
      <w:r w:rsidRPr="00FC3EE0">
        <w:t xml:space="preserve">Table: </w:t>
      </w:r>
      <w:proofErr w:type="spellStart"/>
      <w:r w:rsidR="00B34F40">
        <w:rPr>
          <w:i/>
          <w:iCs/>
        </w:rPr>
        <w:t>consumer_task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A4528B" w:rsidTr="009C170A" w14:paraId="670737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A4528B" w:rsidP="009C170A" w:rsidRDefault="00A4528B" w14:paraId="76EB5DDC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A4528B" w:rsidP="009C170A" w:rsidRDefault="00A4528B" w14:paraId="3E7CC5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A4528B" w:rsidP="009C170A" w:rsidRDefault="00A4528B" w14:paraId="53B6329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A4528B" w:rsidP="009C170A" w:rsidRDefault="00A4528B" w14:paraId="0FC080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A4528B" w:rsidTr="009C170A" w14:paraId="0268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A4528B" w:rsidP="00B34F40" w:rsidRDefault="00B34F40" w14:paraId="1AE0A42B" w14:textId="42812BA2">
            <w:pPr>
              <w:tabs>
                <w:tab w:val="right" w:pos="2119"/>
              </w:tabs>
            </w:pPr>
            <w:proofErr w:type="spellStart"/>
            <w:r w:rsidRPr="00BC7999">
              <w:t>consumer</w:t>
            </w:r>
            <w:r w:rsidRPr="00BC7999" w:rsidR="00A4528B">
              <w:t>_task_id</w:t>
            </w:r>
            <w:proofErr w:type="spellEnd"/>
            <w:r w:rsidRPr="00BC7999" w:rsidR="00A4528B">
              <w:t xml:space="preserve"> </w:t>
            </w:r>
          </w:p>
        </w:tc>
        <w:tc>
          <w:tcPr>
            <w:tcW w:w="1980" w:type="dxa"/>
          </w:tcPr>
          <w:p w:rsidR="00A4528B" w:rsidP="009C170A" w:rsidRDefault="004F7CAA" w14:paraId="3706C563" w14:textId="2247B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A4528B" w:rsidP="009C170A" w:rsidRDefault="00A4528B" w14:paraId="19CF30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A4528B" w:rsidP="009C170A" w:rsidRDefault="00A4528B" w14:paraId="3C862C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4528B" w:rsidTr="009C170A" w14:paraId="624D97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A4528B" w:rsidP="009C170A" w:rsidRDefault="00A4528B" w14:paraId="07F473A1" w14:textId="77777777">
            <w:pPr>
              <w:tabs>
                <w:tab w:val="right" w:pos="2119"/>
              </w:tabs>
            </w:pPr>
            <w:proofErr w:type="spellStart"/>
            <w:r w:rsidRPr="00BC7999">
              <w:t>task_id</w:t>
            </w:r>
            <w:proofErr w:type="spellEnd"/>
            <w:r w:rsidRPr="00BC7999">
              <w:tab/>
            </w:r>
          </w:p>
        </w:tc>
        <w:tc>
          <w:tcPr>
            <w:tcW w:w="1980" w:type="dxa"/>
          </w:tcPr>
          <w:p w:rsidRPr="00FC3EE0" w:rsidR="00A4528B" w:rsidP="009C170A" w:rsidRDefault="004F7CAA" w14:paraId="480489CF" w14:textId="7BCF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A4528B" w:rsidP="009C170A" w:rsidRDefault="00A4528B" w14:paraId="71279C02" w14:textId="487F6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710" w:type="dxa"/>
          </w:tcPr>
          <w:p w:rsidRPr="00FC3EE0" w:rsidR="00A4528B" w:rsidP="009C170A" w:rsidRDefault="00A4528B" w14:paraId="1798F7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4528B" w:rsidTr="009C170A" w14:paraId="7E1EF6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A4528B" w:rsidP="00043D8D" w:rsidRDefault="00B34F40" w14:paraId="55B2A83C" w14:textId="35A79588">
            <w:pPr>
              <w:tabs>
                <w:tab w:val="right" w:pos="2119"/>
              </w:tabs>
            </w:pPr>
            <w:proofErr w:type="spellStart"/>
            <w:r w:rsidRPr="00BC7999">
              <w:t>t</w:t>
            </w:r>
            <w:r w:rsidRPr="00BC7999" w:rsidR="00A4528B">
              <w:t>enant_code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A4528B" w14:paraId="41ECED46" w14:textId="1063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24B61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A4528B" w:rsidP="009C170A" w:rsidRDefault="00A4528B" w14:paraId="39576A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4528B" w:rsidP="009C170A" w:rsidRDefault="00A4528B" w14:paraId="6997C2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4528B" w:rsidTr="009C170A" w14:paraId="4E5224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A4528B" w:rsidP="00043D8D" w:rsidRDefault="00B34F40" w14:paraId="29B58529" w14:textId="739502F1">
            <w:pPr>
              <w:tabs>
                <w:tab w:val="right" w:pos="2119"/>
              </w:tabs>
            </w:pPr>
            <w:proofErr w:type="spellStart"/>
            <w:r w:rsidRPr="00BC7999">
              <w:t>consumer_</w:t>
            </w:r>
            <w:r w:rsidRPr="00BC7999" w:rsidR="00A4528B">
              <w:t>code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A4528B" w14:paraId="33C247B8" w14:textId="19C6C82A">
            <w:pPr>
              <w:tabs>
                <w:tab w:val="right" w:pos="1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24B61">
              <w:t>5</w:t>
            </w:r>
            <w:r>
              <w:t>0</w:t>
            </w:r>
            <w:r w:rsidRPr="00FC3EE0">
              <w:t>)</w:t>
            </w:r>
            <w:r>
              <w:tab/>
            </w:r>
          </w:p>
        </w:tc>
        <w:tc>
          <w:tcPr>
            <w:tcW w:w="1620" w:type="dxa"/>
          </w:tcPr>
          <w:p w:rsidRPr="00FC3EE0" w:rsidR="00A4528B" w:rsidP="009C170A" w:rsidRDefault="00A4528B" w14:paraId="3F461E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710" w:type="dxa"/>
          </w:tcPr>
          <w:p w:rsidRPr="00FC3EE0" w:rsidR="00A4528B" w:rsidP="009C170A" w:rsidRDefault="00A4528B" w14:paraId="0018B1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B34F40" w:rsidTr="009C170A" w14:paraId="1D6EB3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B34F40" w:rsidP="009C170A" w:rsidRDefault="00B34F40" w14:paraId="7E07D827" w14:textId="661150AE">
            <w:pPr>
              <w:tabs>
                <w:tab w:val="right" w:pos="2119"/>
              </w:tabs>
            </w:pPr>
            <w:proofErr w:type="spellStart"/>
            <w:r w:rsidRPr="00BC7999">
              <w:t>task_status</w:t>
            </w:r>
            <w:proofErr w:type="spellEnd"/>
            <w:r w:rsidRPr="00BC7999">
              <w:t> </w:t>
            </w:r>
          </w:p>
        </w:tc>
        <w:tc>
          <w:tcPr>
            <w:tcW w:w="1980" w:type="dxa"/>
          </w:tcPr>
          <w:p w:rsidR="00B34F40" w:rsidP="00B34F40" w:rsidRDefault="00B34F40" w14:paraId="0DFC51DF" w14:textId="3233B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EE5708">
              <w:t>2</w:t>
            </w:r>
            <w:r>
              <w:t>0</w:t>
            </w:r>
            <w:r w:rsidRPr="00FC3EE0">
              <w:t>)</w:t>
            </w:r>
            <w:r>
              <w:tab/>
            </w:r>
          </w:p>
        </w:tc>
        <w:tc>
          <w:tcPr>
            <w:tcW w:w="1620" w:type="dxa"/>
          </w:tcPr>
          <w:p w:rsidR="00B34F40" w:rsidP="009C170A" w:rsidRDefault="008E4496" w14:paraId="4DC1CD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TODO, ENROLLED, </w:t>
            </w:r>
            <w:r w:rsidR="008D288B">
              <w:br/>
            </w:r>
            <w:r w:rsidR="008D288B">
              <w:t>IN_PROGRESS,</w:t>
            </w:r>
          </w:p>
          <w:p w:rsidR="008D288B" w:rsidP="009C170A" w:rsidRDefault="008D288B" w14:paraId="35C671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PENDING_CONFIRMATION</w:t>
            </w:r>
            <w:r w:rsidR="00A83DAA">
              <w:t>,</w:t>
            </w:r>
          </w:p>
          <w:p w:rsidR="00A83DAA" w:rsidP="009C170A" w:rsidRDefault="00A83DAA" w14:paraId="7CE7F4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COMPLETED,</w:t>
            </w:r>
          </w:p>
          <w:p w:rsidR="00A83DAA" w:rsidP="009C170A" w:rsidRDefault="00A83DAA" w14:paraId="5ADAAF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INCOMPLETE</w:t>
            </w:r>
            <w:r w:rsidR="00430336">
              <w:t>,</w:t>
            </w:r>
          </w:p>
          <w:p w:rsidRPr="00FC3EE0" w:rsidR="00430336" w:rsidP="009C170A" w:rsidRDefault="00430336" w14:paraId="23DD9BAD" w14:textId="35F48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ABANDONED</w:t>
            </w:r>
          </w:p>
        </w:tc>
        <w:tc>
          <w:tcPr>
            <w:tcW w:w="1710" w:type="dxa"/>
          </w:tcPr>
          <w:p w:rsidRPr="00FC3EE0" w:rsidR="00B34F40" w:rsidP="009C170A" w:rsidRDefault="00B34F40" w14:paraId="07A9F0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B34F40" w:rsidTr="009C170A" w14:paraId="41E219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B34F40" w:rsidP="00043D8D" w:rsidRDefault="00B34F40" w14:paraId="3AE548D7" w14:textId="5866C9FE">
            <w:pPr>
              <w:tabs>
                <w:tab w:val="right" w:pos="2119"/>
              </w:tabs>
            </w:pPr>
            <w:r w:rsidRPr="00BC7999">
              <w:t>progress </w:t>
            </w:r>
          </w:p>
        </w:tc>
        <w:tc>
          <w:tcPr>
            <w:tcW w:w="1980" w:type="dxa"/>
          </w:tcPr>
          <w:p w:rsidRPr="00FC3EE0" w:rsidR="00B34F40" w:rsidP="009C170A" w:rsidRDefault="00B34F40" w14:paraId="092832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20" w:type="dxa"/>
          </w:tcPr>
          <w:p w:rsidRPr="00FC3EE0" w:rsidR="00B34F40" w:rsidP="009C170A" w:rsidRDefault="00B34F40" w14:paraId="662457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B34F40" w:rsidP="009C170A" w:rsidRDefault="00B34F40" w14:paraId="1B3E58D1" w14:textId="33D0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4528B" w:rsidTr="009C170A" w14:paraId="144E82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A4528B" w:rsidP="009C170A" w:rsidRDefault="00B34F40" w14:paraId="405206B4" w14:textId="7C3D3FD0">
            <w:pPr>
              <w:tabs>
                <w:tab w:val="right" w:pos="2119"/>
              </w:tabs>
            </w:pPr>
            <w:r w:rsidRPr="00BC7999">
              <w:t>notes</w:t>
            </w:r>
          </w:p>
        </w:tc>
        <w:tc>
          <w:tcPr>
            <w:tcW w:w="1980" w:type="dxa"/>
          </w:tcPr>
          <w:p w:rsidR="00A4528B" w:rsidP="009C170A" w:rsidRDefault="00A4528B" w14:paraId="25D7EC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1024</w:t>
            </w:r>
            <w:r w:rsidRPr="00FC3EE0">
              <w:t>)</w:t>
            </w:r>
            <w:r>
              <w:tab/>
            </w:r>
          </w:p>
        </w:tc>
        <w:tc>
          <w:tcPr>
            <w:tcW w:w="1620" w:type="dxa"/>
          </w:tcPr>
          <w:p w:rsidRPr="00FC3EE0" w:rsidR="00A4528B" w:rsidP="009C170A" w:rsidRDefault="00A4528B" w14:paraId="67A069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4528B" w:rsidP="009C170A" w:rsidRDefault="00A4528B" w14:paraId="0FFDBD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4528B" w:rsidTr="009C170A" w14:paraId="7B025D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A4528B" w:rsidP="00043D8D" w:rsidRDefault="00B34F40" w14:paraId="22E589C3" w14:textId="2EED1FB7">
            <w:pPr>
              <w:tabs>
                <w:tab w:val="right" w:pos="2119"/>
              </w:tabs>
            </w:pPr>
            <w:proofErr w:type="spellStart"/>
            <w:r w:rsidRPr="00BC7999">
              <w:t>task_start_ts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B34F40" w14:paraId="5AE2D042" w14:textId="53B20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DateT</w:t>
            </w:r>
            <w:r w:rsidR="00BC799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me</w:t>
            </w:r>
            <w:proofErr w:type="spellEnd"/>
          </w:p>
        </w:tc>
        <w:tc>
          <w:tcPr>
            <w:tcW w:w="1620" w:type="dxa"/>
          </w:tcPr>
          <w:p w:rsidRPr="00FC3EE0" w:rsidR="00A4528B" w:rsidP="009C170A" w:rsidRDefault="00A4528B" w14:paraId="4A5C6C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4528B" w:rsidP="009C170A" w:rsidRDefault="00A4528B" w14:paraId="56C267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4528B" w:rsidTr="009C170A" w14:paraId="1E405A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C7999" w:rsidR="00A4528B" w:rsidP="00043D8D" w:rsidRDefault="00B34F40" w14:paraId="24DA1C39" w14:textId="7467D820">
            <w:pPr>
              <w:tabs>
                <w:tab w:val="right" w:pos="2119"/>
              </w:tabs>
            </w:pPr>
            <w:proofErr w:type="spellStart"/>
            <w:r w:rsidRPr="00BC7999">
              <w:t>task_complete_ts</w:t>
            </w:r>
            <w:proofErr w:type="spellEnd"/>
          </w:p>
        </w:tc>
        <w:tc>
          <w:tcPr>
            <w:tcW w:w="1980" w:type="dxa"/>
          </w:tcPr>
          <w:p w:rsidRPr="00FC3EE0" w:rsidR="00A4528B" w:rsidP="009C170A" w:rsidRDefault="00B34F40" w14:paraId="5E79895A" w14:textId="74151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DateT</w:t>
            </w:r>
            <w:r w:rsidR="00BC799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me</w:t>
            </w:r>
            <w:proofErr w:type="spellEnd"/>
          </w:p>
        </w:tc>
        <w:tc>
          <w:tcPr>
            <w:tcW w:w="1620" w:type="dxa"/>
          </w:tcPr>
          <w:p w:rsidRPr="00FC3EE0" w:rsidR="00A4528B" w:rsidP="009C170A" w:rsidRDefault="00A4528B" w14:paraId="779728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4528B" w:rsidP="009C170A" w:rsidRDefault="00A4528B" w14:paraId="7D0AB1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4F498F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3F84FCA7" w14:textId="56C52C3D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6BDD62EA" w14:textId="653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272899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5B93C716" w14:textId="3DFDC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C170A" w14:paraId="42F8A4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44340D1F" w14:textId="57BC91EC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1BE8381A" w14:textId="7836F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36BD0F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0DF9CB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9C170A" w14:paraId="081AD4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1325B599" w14:textId="0869D7F0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28B464AF" w14:textId="2687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24B61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2B8746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7FAC17D2" w14:textId="5D04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9C170A" w14:paraId="49FBEB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2481775D" w14:textId="609264A0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15CCFC29" w14:textId="445CF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24B61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73F26E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368290D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1CD309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6716EC1D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28BA30A9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D24B61" w14:paraId="09E989D5" w14:textId="7DFC1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1620" w:type="dxa"/>
          </w:tcPr>
          <w:p w:rsidR="008A3128" w:rsidP="008A3128" w:rsidRDefault="008A3128" w14:paraId="710433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5F5959F6" w14:textId="4934A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8A3128" w:rsidP="008A3128" w:rsidRDefault="00BF7568" w14:paraId="01DD2B4E" w14:textId="5839F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370864" w:rsidP="00370864" w:rsidRDefault="0073280E" w14:paraId="2A94A1D2" w14:textId="3F2E6D99">
      <w:pPr>
        <w:rPr>
          <w:b/>
        </w:rPr>
      </w:pPr>
      <w:r>
        <w:rPr>
          <w:sz w:val="18"/>
        </w:rPr>
        <w:br/>
      </w:r>
      <w:r w:rsidRPr="002936CE" w:rsidR="00370864">
        <w:rPr>
          <w:b/>
        </w:rPr>
        <w:t xml:space="preserve">Indexes: </w:t>
      </w:r>
    </w:p>
    <w:p w:rsidR="00A4528B" w:rsidP="00A4528B" w:rsidRDefault="00A4528B" w14:paraId="2D25C95C" w14:textId="7DE772E8">
      <w:pPr>
        <w:pStyle w:val="ListParagraph"/>
        <w:numPr>
          <w:ilvl w:val="0"/>
          <w:numId w:val="4"/>
        </w:numPr>
      </w:pPr>
      <w:r>
        <w:t xml:space="preserve">Unique:  </w:t>
      </w:r>
      <w:proofErr w:type="spellStart"/>
      <w:r w:rsidR="008A271E">
        <w:t>task_id</w:t>
      </w:r>
      <w:proofErr w:type="spellEnd"/>
      <w:r w:rsidR="008A271E">
        <w:t xml:space="preserve"> + </w:t>
      </w:r>
      <w:proofErr w:type="spellStart"/>
      <w:r w:rsidRPr="00B34F40" w:rsidR="00B34F40">
        <w:t>consumer</w:t>
      </w:r>
      <w:r>
        <w:t>_code</w:t>
      </w:r>
      <w:proofErr w:type="spellEnd"/>
      <w:r>
        <w:t xml:space="preserve"> + </w:t>
      </w:r>
      <w:proofErr w:type="spellStart"/>
      <w:r>
        <w:t>delete_nbr</w:t>
      </w:r>
      <w:proofErr w:type="spellEnd"/>
    </w:p>
    <w:p w:rsidR="00BD1987" w:rsidP="00BD1987" w:rsidRDefault="00BD1987" w14:paraId="72D5949B" w14:textId="77777777">
      <w:pPr>
        <w:rPr>
          <w:ins w:author="Srikanth Subramanian" w:date="2023-06-07T12:16:00Z" w:id="824"/>
        </w:rPr>
      </w:pPr>
    </w:p>
    <w:p w:rsidR="006B7A1A" w:rsidP="006B7A1A" w:rsidRDefault="006B7A1A" w14:paraId="763095EA" w14:textId="443180D2">
      <w:pPr>
        <w:pStyle w:val="Heading3"/>
        <w:rPr>
          <w:ins w:author="Srikanth Subramanian" w:date="2023-06-07T12:16:00Z" w:id="825"/>
        </w:rPr>
      </w:pPr>
      <w:bookmarkStart w:name="_Toc137123849" w:id="826"/>
      <w:ins w:author="Srikanth Subramanian" w:date="2023-06-07T12:16:00Z" w:id="827">
        <w:r>
          <w:t>Table: Terms Of Service</w:t>
        </w:r>
        <w:bookmarkEnd w:id="826"/>
      </w:ins>
    </w:p>
    <w:p w:rsidR="006B7A1A" w:rsidP="006B7A1A" w:rsidRDefault="006B7A1A" w14:paraId="40F4319C" w14:textId="469BF185">
      <w:pPr>
        <w:rPr>
          <w:ins w:author="Srikanth Subramanian" w:date="2023-06-07T12:16:00Z" w:id="828"/>
          <w:i/>
          <w:iCs/>
        </w:rPr>
      </w:pPr>
      <w:ins w:author="Srikanth Subramanian" w:date="2023-06-07T12:16:00Z" w:id="829">
        <w:r w:rsidRPr="00FC3EE0">
          <w:t xml:space="preserve">Table: </w:t>
        </w:r>
      </w:ins>
      <w:proofErr w:type="spellStart"/>
      <w:ins w:author="Srikanth Subramanian" w:date="2023-06-07T12:17:00Z" w:id="830">
        <w:r>
          <w:rPr>
            <w:i/>
            <w:iCs/>
          </w:rPr>
          <w:t>terms_of_service</w:t>
        </w:r>
      </w:ins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6B7A1A" w:rsidTr="5E46081E" w14:paraId="4AFDAC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author="Srikanth Subramanian" w:date="2023-06-07T12:16:00Z" w:id="391963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Pr="00FC3EE0" w:rsidR="006B7A1A" w:rsidP="00951FB1" w:rsidRDefault="006B7A1A" w14:paraId="73201465" w14:textId="77777777">
            <w:pPr>
              <w:rPr>
                <w:ins w:author="Srikanth Subramanian" w:date="2023-06-07T12:16:00Z" w:id="832"/>
              </w:rPr>
            </w:pPr>
            <w:ins w:author="Srikanth Subramanian" w:date="2023-06-07T12:16:00Z" w:id="833">
              <w:r w:rsidRPr="00FC3EE0">
                <w:t>Field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FC3EE0" w:rsidR="006B7A1A" w:rsidP="00951FB1" w:rsidRDefault="006B7A1A" w14:paraId="30BB68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34"/>
              </w:rPr>
            </w:pPr>
            <w:ins w:author="Srikanth Subramanian" w:date="2023-06-07T12:16:00Z" w:id="835">
              <w:r w:rsidRPr="00FC3EE0">
                <w:t>Type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6B7A1A" w:rsidP="00951FB1" w:rsidRDefault="006B7A1A" w14:paraId="20924F1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36"/>
              </w:rPr>
            </w:pPr>
            <w:ins w:author="Srikanth Subramanian" w:date="2023-06-07T12:16:00Z" w:id="837">
              <w:r w:rsidRPr="00FC3EE0">
                <w:t>Description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6B7A1A" w:rsidP="00951FB1" w:rsidRDefault="006B7A1A" w14:paraId="27F05BC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38"/>
              </w:rPr>
            </w:pPr>
            <w:ins w:author="Srikanth Subramanian" w:date="2023-06-07T12:16:00Z" w:id="839">
              <w:r w:rsidRPr="00FC3EE0">
                <w:t>Notes</w:t>
              </w:r>
            </w:ins>
          </w:p>
        </w:tc>
      </w:tr>
      <w:tr w:rsidRPr="00FC3EE0" w:rsidR="006B7A1A" w:rsidTr="5E46081E" w14:paraId="38A02F58" w14:textId="77777777">
        <w:trPr>
          <w:ins w:author="Srikanth Subramanian" w:date="2023-06-07T12:16:00Z" w:id="894835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Pr="00BC7999" w:rsidR="006B7A1A" w:rsidP="00951FB1" w:rsidRDefault="006A57D1" w14:paraId="00DEB199" w14:textId="503E3F66">
            <w:pPr>
              <w:tabs>
                <w:tab w:val="right" w:pos="2119"/>
              </w:tabs>
              <w:rPr>
                <w:ins w:author="Srikanth Subramanian" w:date="2023-06-07T12:16:00Z" w:id="841"/>
              </w:rPr>
            </w:pPr>
            <w:proofErr w:type="spellStart"/>
            <w:ins w:author="Srikanth Subramanian" w:date="2023-06-07T12:17:00Z" w:id="842">
              <w:r>
                <w:t>terms_of_service</w:t>
              </w:r>
            </w:ins>
            <w:ins w:author="Srikanth Subramanian" w:date="2023-06-07T12:16:00Z" w:id="843">
              <w:r w:rsidRPr="00BC7999" w:rsidR="006B7A1A">
                <w:t>_id</w:t>
              </w:r>
              <w:proofErr w:type="spellEnd"/>
              <w:r w:rsidRPr="00BC7999" w:rsidR="006B7A1A">
                <w:t xml:space="preserve"> 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6B7A1A" w:rsidP="00951FB1" w:rsidRDefault="006B7A1A" w14:paraId="7A4FFD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44"/>
              </w:rPr>
            </w:pPr>
            <w:ins w:author="Srikanth Subramanian" w:date="2023-06-07T12:16:00Z" w:id="845">
              <w:r>
                <w:t>long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6B7A1A" w:rsidP="00951FB1" w:rsidRDefault="006B7A1A" w14:paraId="69B6EC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46"/>
              </w:rPr>
            </w:pPr>
            <w:ins w:author="Srikanth Subramanian" w:date="2023-06-07T12:16:00Z" w:id="847">
              <w:r w:rsidRPr="00FC3EE0">
                <w:t>PK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6B7A1A" w:rsidP="00951FB1" w:rsidRDefault="006B7A1A" w14:paraId="29A4F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48"/>
              </w:rPr>
            </w:pPr>
            <w:ins w:author="Srikanth Subramanian" w:date="2023-06-07T12:16:00Z" w:id="849">
              <w:r w:rsidRPr="00FC3EE0">
                <w:t>Not null</w:t>
              </w:r>
            </w:ins>
          </w:p>
        </w:tc>
      </w:tr>
      <w:tr w:rsidRPr="00FC3EE0" w:rsidR="00F1221C" w:rsidTr="5E46081E" w14:paraId="51053101" w14:textId="77777777">
        <w:trPr>
          <w:ins w:author="Srikanth Subramanian" w:date="2023-06-07T23:47:00Z" w:id="1329165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Pr="00BC7999" w:rsidR="00F1221C" w:rsidP="00D50D98" w:rsidRDefault="00F1221C" w14:paraId="290F192E" w14:textId="77777777">
            <w:pPr>
              <w:tabs>
                <w:tab w:val="right" w:pos="2119"/>
              </w:tabs>
              <w:rPr>
                <w:ins w:author="Srikanth Subramanian" w:date="2023-06-07T23:47:00Z" w:id="851"/>
              </w:rPr>
            </w:pPr>
            <w:proofErr w:type="spellStart"/>
            <w:ins w:author="Srikanth Subramanian" w:date="2023-06-07T23:47:00Z" w:id="852">
              <w:r>
                <w:t>terms_of_service_text</w:t>
              </w:r>
              <w:proofErr w:type="spellEnd"/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F1221C" w:rsidP="00D50D98" w:rsidRDefault="00F1221C" w14:paraId="4345B4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7:00Z" w:id="853"/>
              </w:rPr>
            </w:pPr>
            <w:ins w:author="Srikanth Subramanian" w:date="2023-06-07T23:47:00Z" w:id="854">
              <w:r w:rsidRPr="00FC3EE0">
                <w:t>varchar(</w:t>
              </w:r>
              <w:r>
                <w:t>max</w:t>
              </w:r>
              <w:r w:rsidRPr="00FC3EE0">
                <w:t>)</w:t>
              </w:r>
              <w:r>
                <w:tab/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F1221C" w:rsidP="00D50D98" w:rsidRDefault="00F1221C" w14:paraId="6425CF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7:00Z" w:id="855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F1221C" w:rsidP="00D50D98" w:rsidRDefault="00F1221C" w14:paraId="199DAD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7:00Z" w:id="856"/>
              </w:rPr>
            </w:pPr>
            <w:ins w:author="Srikanth Subramanian" w:date="2023-06-07T23:47:00Z" w:id="857">
              <w:r w:rsidRPr="00FC3EE0">
                <w:t>Not null</w:t>
              </w:r>
            </w:ins>
          </w:p>
        </w:tc>
      </w:tr>
      <w:tr w:rsidRPr="00FC3EE0" w:rsidR="00F1221C" w:rsidTr="5E46081E" w14:paraId="0537341A" w14:textId="77777777">
        <w:trPr>
          <w:ins w:author="Srikanth Subramanian" w:date="2023-06-07T12:16:00Z" w:id="1837601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Pr="00BC7999" w:rsidR="00F1221C" w:rsidP="00F1221C" w:rsidRDefault="00F1221C" w14:paraId="362B0D5A" w14:textId="749BF9B0">
            <w:pPr>
              <w:tabs>
                <w:tab w:val="right" w:pos="2119"/>
              </w:tabs>
              <w:rPr>
                <w:ins w:author="Srikanth Subramanian" w:date="2023-06-07T12:16:00Z" w:id="859"/>
              </w:rPr>
            </w:pPr>
            <w:proofErr w:type="spellStart"/>
            <w:ins w:author="Srikanth Subramanian" w:date="2023-06-07T23:47:00Z" w:id="860">
              <w:r>
                <w:t>language</w:t>
              </w:r>
              <w:r w:rsidRPr="001B7784">
                <w:t>_code</w:t>
              </w:r>
            </w:ins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F1221C" w:rsidP="00F1221C" w:rsidRDefault="00F1221C" w14:paraId="2CAC0AAA" w14:textId="7450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61"/>
              </w:rPr>
            </w:pPr>
            <w:ins w:author="Srikanth Subramanian" w:date="2023-06-07T12:16:00Z" w:id="862">
              <w:r w:rsidRPr="00FC3EE0">
                <w:t>varchar(</w:t>
              </w:r>
            </w:ins>
            <w:ins w:author="Srikanth Subramanian" w:date="2023-06-07T23:47:00Z" w:id="863">
              <w:r>
                <w:t>5</w:t>
              </w:r>
            </w:ins>
            <w:ins w:author="Srikanth Subramanian" w:date="2023-06-07T12:16:00Z" w:id="864">
              <w:r w:rsidRPr="00FC3EE0">
                <w:t>)</w:t>
              </w:r>
              <w:r>
                <w:tab/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F1221C" w:rsidP="00F1221C" w:rsidRDefault="00F1221C" w14:paraId="5F21F4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65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F1221C" w:rsidP="00F1221C" w:rsidRDefault="00F1221C" w14:paraId="34BB018C" w14:textId="6FE5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66"/>
              </w:rPr>
            </w:pPr>
            <w:ins w:author="Srikanth Subramanian" w:date="2023-06-07T12:16:00Z" w:id="867">
              <w:r w:rsidRPr="00FC3EE0">
                <w:t>Not null</w:t>
              </w:r>
            </w:ins>
            <w:ins w:author="Srikanth Subramanian" w:date="2023-06-07T23:47:00Z" w:id="868">
              <w:r>
                <w:t xml:space="preserve">, </w:t>
              </w:r>
              <w:proofErr w:type="spellStart"/>
              <w:r>
                <w:t>en</w:t>
              </w:r>
              <w:proofErr w:type="spellEnd"/>
              <w:r>
                <w:t>-US</w:t>
              </w:r>
            </w:ins>
          </w:p>
        </w:tc>
      </w:tr>
      <w:tr w:rsidRPr="00FC3EE0" w:rsidR="006B7A1A" w:rsidTr="5E46081E" w14:paraId="101AC088" w14:textId="77777777">
        <w:trPr>
          <w:ins w:author="Srikanth Subramanian" w:date="2023-06-07T12:16:00Z" w:id="1542956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="006B7A1A" w:rsidP="00951FB1" w:rsidRDefault="006B7A1A" w14:paraId="5ACE3465" w14:textId="77777777">
            <w:pPr>
              <w:tabs>
                <w:tab w:val="right" w:pos="2119"/>
              </w:tabs>
              <w:rPr>
                <w:ins w:author="Srikanth Subramanian" w:date="2023-06-07T12:16:00Z" w:id="870"/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ins w:author="Srikanth Subramanian" w:date="2023-06-07T12:16:00Z" w:id="871">
              <w:r w:rsidRPr="008A3128">
                <w:t>create_ts</w:t>
              </w:r>
              <w:proofErr w:type="spellEnd"/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6B7A1A" w:rsidP="00951FB1" w:rsidRDefault="006B7A1A" w14:paraId="33BCFE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72"/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ins w:author="Srikanth Subramanian" w:date="2023-06-07T12:16:00Z" w:id="873">
              <w:r w:rsidRPr="008A3128">
                <w:t>DateTime</w:t>
              </w:r>
              <w:proofErr w:type="spellEnd"/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6B7A1A" w:rsidP="00951FB1" w:rsidRDefault="006B7A1A" w14:paraId="748ABE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7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6B7A1A" w:rsidP="00951FB1" w:rsidRDefault="006B7A1A" w14:paraId="09C2C5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75"/>
              </w:rPr>
            </w:pPr>
            <w:ins w:author="Srikanth Subramanian" w:date="2023-06-07T12:16:00Z" w:id="876">
              <w:r w:rsidRPr="00FC3EE0">
                <w:t>Not null</w:t>
              </w:r>
            </w:ins>
          </w:p>
        </w:tc>
      </w:tr>
      <w:tr w:rsidRPr="00FC3EE0" w:rsidR="006B7A1A" w:rsidTr="5E46081E" w14:paraId="66994CDB" w14:textId="77777777">
        <w:trPr>
          <w:ins w:author="Srikanth Subramanian" w:date="2023-06-07T12:16:00Z" w:id="1837001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Pr="008A3128" w:rsidR="006B7A1A" w:rsidP="00951FB1" w:rsidRDefault="006B7A1A" w14:paraId="6D58CDE9" w14:textId="77777777">
            <w:pPr>
              <w:tabs>
                <w:tab w:val="right" w:pos="2119"/>
              </w:tabs>
              <w:rPr>
                <w:ins w:author="Srikanth Subramanian" w:date="2023-06-07T12:16:00Z" w:id="878"/>
              </w:rPr>
            </w:pPr>
            <w:proofErr w:type="spellStart"/>
            <w:ins w:author="Srikanth Subramanian" w:date="2023-06-07T12:16:00Z" w:id="879">
              <w:r w:rsidRPr="008A3128">
                <w:t>update_ts</w:t>
              </w:r>
              <w:proofErr w:type="spellEnd"/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8A3128" w:rsidR="006B7A1A" w:rsidP="00951FB1" w:rsidRDefault="006B7A1A" w14:paraId="02E05F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80"/>
              </w:rPr>
            </w:pPr>
            <w:proofErr w:type="spellStart"/>
            <w:ins w:author="Srikanth Subramanian" w:date="2023-06-07T12:16:00Z" w:id="881">
              <w:r w:rsidRPr="008A3128">
                <w:t>DateTime</w:t>
              </w:r>
              <w:proofErr w:type="spellEnd"/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6B7A1A" w:rsidP="00951FB1" w:rsidRDefault="006B7A1A" w14:paraId="74C814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8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6B7A1A" w:rsidP="00951FB1" w:rsidRDefault="006B7A1A" w14:paraId="3AC9B1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83"/>
              </w:rPr>
            </w:pPr>
          </w:p>
        </w:tc>
      </w:tr>
      <w:tr w:rsidRPr="00FC3EE0" w:rsidR="006B7A1A" w:rsidTr="5E46081E" w14:paraId="51595AEC" w14:textId="77777777">
        <w:trPr>
          <w:ins w:author="Srikanth Subramanian" w:date="2023-06-07T12:16:00Z" w:id="838661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Pr="008A3128" w:rsidR="006B7A1A" w:rsidP="00951FB1" w:rsidRDefault="006B7A1A" w14:paraId="22265C4E" w14:textId="77777777">
            <w:pPr>
              <w:tabs>
                <w:tab w:val="right" w:pos="2119"/>
              </w:tabs>
              <w:rPr>
                <w:ins w:author="Srikanth Subramanian" w:date="2023-06-07T12:16:00Z" w:id="2120630203"/>
              </w:rPr>
            </w:pPr>
            <w:ins w:author="Srikanth Subramanian" w:date="2023-06-07T12:16:00Z" w:id="1906260898">
              <w:del w:author="Tushar Mahajan" w:date="2023-06-09T05:50:38.758Z" w:id="254706739">
                <w:r w:rsidDel="29423419">
                  <w:delText>create_user</w:delText>
                </w:r>
              </w:del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8A3128" w:rsidR="006B7A1A" w:rsidP="00951FB1" w:rsidRDefault="006B7A1A" w14:paraId="34AFE1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526807638"/>
              </w:rPr>
            </w:pPr>
            <w:ins w:author="Srikanth Subramanian" w:date="2023-06-07T12:16:00Z" w:id="1734280136">
              <w:del w:author="Tushar Mahajan" w:date="2023-06-09T05:50:38.757Z" w:id="28016036">
                <w:r w:rsidDel="29423419">
                  <w:delText>varchar</w:delText>
                </w:r>
                <w:r w:rsidDel="29423419">
                  <w:delText>(</w:delText>
                </w:r>
                <w:r w:rsidDel="29423419">
                  <w:delText>5</w:delText>
                </w:r>
                <w:r w:rsidDel="29423419">
                  <w:delText>0)</w:delText>
                </w:r>
              </w:del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6B7A1A" w:rsidP="00951FB1" w:rsidRDefault="006B7A1A" w14:paraId="5A7051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8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6B7A1A" w:rsidP="00951FB1" w:rsidRDefault="006B7A1A" w14:paraId="21F1B9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959008079"/>
              </w:rPr>
            </w:pPr>
            <w:ins w:author="Srikanth Subramanian" w:date="2023-06-07T12:16:00Z" w:id="278447093">
              <w:del w:author="Tushar Mahajan" w:date="2023-06-09T05:50:38.756Z" w:id="1752805111">
                <w:r w:rsidDel="29423419">
                  <w:delText>Not null</w:delText>
                </w:r>
              </w:del>
            </w:ins>
          </w:p>
        </w:tc>
      </w:tr>
      <w:tr w:rsidRPr="00FC3EE0" w:rsidR="006B7A1A" w:rsidTr="5E46081E" w14:paraId="7DA19A1E" w14:textId="77777777">
        <w:trPr>
          <w:ins w:author="Srikanth Subramanian" w:date="2023-06-07T12:16:00Z" w:id="1409551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Pr="008A3128" w:rsidR="006B7A1A" w:rsidP="00951FB1" w:rsidRDefault="006B7A1A" w14:paraId="6C01E154" w14:textId="77777777">
            <w:pPr>
              <w:tabs>
                <w:tab w:val="right" w:pos="2119"/>
              </w:tabs>
              <w:rPr>
                <w:ins w:author="Srikanth Subramanian" w:date="2023-06-07T12:16:00Z" w:id="1836318476"/>
              </w:rPr>
            </w:pPr>
            <w:ins w:author="Srikanth Subramanian" w:date="2023-06-07T12:16:00Z" w:id="1108735072">
              <w:del w:author="Tushar Mahajan" w:date="2023-06-09T05:50:38.755Z" w:id="79609834">
                <w:r w:rsidDel="29423419">
                  <w:delText>update_user</w:delText>
                </w:r>
              </w:del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8A3128" w:rsidR="006B7A1A" w:rsidP="00951FB1" w:rsidRDefault="006B7A1A" w14:paraId="1F2E4C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306751239"/>
              </w:rPr>
            </w:pPr>
            <w:ins w:author="Srikanth Subramanian" w:date="2023-06-07T12:16:00Z" w:id="1037429921">
              <w:del w:author="Tushar Mahajan" w:date="2023-06-09T05:50:38.754Z" w:id="813689578">
                <w:r w:rsidDel="29423419">
                  <w:delText>varchar</w:delText>
                </w:r>
                <w:r w:rsidDel="29423419">
                  <w:delText>(</w:delText>
                </w:r>
                <w:r w:rsidDel="29423419">
                  <w:delText>5</w:delText>
                </w:r>
                <w:r w:rsidDel="29423419">
                  <w:delText>0)</w:delText>
                </w:r>
              </w:del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C3EE0" w:rsidR="006B7A1A" w:rsidP="00951FB1" w:rsidRDefault="006B7A1A" w14:paraId="4E31F8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97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6B7A1A" w:rsidP="00951FB1" w:rsidRDefault="006B7A1A" w14:paraId="6E102D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898"/>
              </w:rPr>
            </w:pPr>
          </w:p>
        </w:tc>
      </w:tr>
      <w:tr w:rsidRPr="00FC3EE0" w:rsidR="006B7A1A" w:rsidTr="5E46081E" w14:paraId="7800A07F" w14:textId="77777777">
        <w:trPr>
          <w:ins w:author="Srikanth Subramanian" w:date="2023-06-07T12:16:00Z" w:id="599479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Mar/>
          </w:tcPr>
          <w:p w:rsidR="006B7A1A" w:rsidP="00951FB1" w:rsidRDefault="006B7A1A" w14:paraId="3BA26676" w14:textId="77777777">
            <w:pPr>
              <w:rPr>
                <w:ins w:author="Srikanth Subramanian" w:date="2023-06-07T12:16:00Z" w:id="1209262678"/>
                <w:del w:author="Tushar Mahajan" w:date="2023-06-09T05:50:38.752Z" w:id="1332390373"/>
              </w:rPr>
            </w:pPr>
            <w:ins w:author="Srikanth Subramanian" w:date="2023-06-07T12:16:00Z" w:id="1610143928">
              <w:del w:author="Tushar Mahajan" w:date="2023-06-09T05:50:38.752Z" w:id="1869599565">
                <w:r w:rsidDel="29423419">
                  <w:delText>delete_nbr</w:delText>
                </w:r>
                <w:r w:rsidDel="29423419">
                  <w:delText xml:space="preserve"> </w:delText>
                </w:r>
              </w:del>
            </w:ins>
          </w:p>
          <w:p w:rsidRPr="008A3128" w:rsidR="006B7A1A" w:rsidP="00951FB1" w:rsidRDefault="006B7A1A" w14:paraId="6041968E" w14:textId="77777777">
            <w:pPr>
              <w:tabs>
                <w:tab w:val="right" w:pos="2119"/>
              </w:tabs>
              <w:rPr>
                <w:ins w:author="Srikanth Subramanian" w:date="2023-06-07T12:16:00Z" w:id="90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8A3128" w:rsidR="006B7A1A" w:rsidP="00951FB1" w:rsidRDefault="006B7A1A" w14:paraId="4F39AF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1093684325"/>
              </w:rPr>
            </w:pPr>
            <w:ins w:author="Srikanth Subramanian" w:date="2023-06-07T12:16:00Z" w:id="1601001441">
              <w:del w:author="Tushar Mahajan" w:date="2023-06-09T05:50:38.752Z" w:id="308521668">
                <w:r w:rsidDel="29423419">
                  <w:delText>Long</w:delText>
                </w:r>
              </w:del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6B7A1A" w:rsidP="00951FB1" w:rsidRDefault="006B7A1A" w14:paraId="7315AE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1289514245"/>
                <w:del w:author="Tushar Mahajan" w:date="2023-06-09T05:50:38.751Z" w:id="370157322"/>
              </w:rPr>
            </w:pPr>
            <w:ins w:author="Srikanth Subramanian" w:date="2023-06-07T12:16:00Z" w:id="2038597003">
              <w:del w:author="Tushar Mahajan" w:date="2023-06-09T05:50:38.751Z" w:id="113516844">
                <w:r w:rsidDel="29423419">
                  <w:delText xml:space="preserve">== 0 if not soft deleted, </w:delText>
                </w:r>
              </w:del>
            </w:ins>
          </w:p>
          <w:p w:rsidRPr="00FC3EE0" w:rsidR="006B7A1A" w:rsidP="00951FB1" w:rsidRDefault="006B7A1A" w14:paraId="21C8F4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686064180"/>
              </w:rPr>
            </w:pPr>
            <w:ins w:author="Srikanth Subramanian" w:date="2023-06-07T12:16:00Z" w:id="288621417">
              <w:del w:author="Tushar Mahajan" w:date="2023-06-09T05:50:38.751Z" w:id="69942422">
                <w:r w:rsidDel="29423419">
                  <w:delText xml:space="preserve">== </w:delText>
                </w:r>
                <w:r w:rsidDel="29423419">
                  <w:delText>PK_value</w:delText>
                </w:r>
                <w:r w:rsidDel="29423419">
                  <w:delText xml:space="preserve"> if soft deleted</w:delText>
                </w:r>
              </w:del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FC3EE0" w:rsidR="006B7A1A" w:rsidP="00951FB1" w:rsidRDefault="006B7A1A" w14:paraId="35617C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12:16:00Z" w:id="505762182"/>
              </w:rPr>
            </w:pPr>
            <w:ins w:author="Srikanth Subramanian" w:date="2023-06-07T12:16:00Z" w:id="273610522">
              <w:del w:author="Tushar Mahajan" w:date="2023-06-09T05:50:38.749Z" w:id="78185587">
                <w:r w:rsidDel="29423419">
                  <w:delText>Not null</w:delText>
                </w:r>
              </w:del>
            </w:ins>
          </w:p>
        </w:tc>
      </w:tr>
    </w:tbl>
    <w:p w:rsidR="006B7A1A" w:rsidP="00BD1987" w:rsidRDefault="00367DCE" w14:paraId="27A29FCB" w14:textId="0E4DBC9F" w14:noSpellErr="1">
      <w:pPr>
        <w:rPr>
          <w:ins w:author="Srikanth Subramanian" w:date="2023-06-07T23:45:00Z" w:id="1280073575"/>
          <w:del w:author="Tushar Mahajan" w:date="2023-06-09T05:50:38.745Z" w:id="242911426"/>
        </w:rPr>
      </w:pPr>
      <w:del w:author="Tushar Mahajan" w:date="2023-06-09T05:50:38.745Z" w:id="1416294590">
        <w:r>
          <w:br/>
        </w:r>
      </w:del>
    </w:p>
    <w:p w:rsidR="00596FE1" w:rsidP="00596FE1" w:rsidRDefault="00596FE1" w14:paraId="07A5696E" w14:textId="555CA398">
      <w:pPr>
        <w:pStyle w:val="Heading3"/>
        <w:rPr>
          <w:ins w:author="Srikanth Subramanian" w:date="2023-06-07T23:45:00Z" w:id="45071988"/>
          <w:del w:author="Tushar Mahajan" w:date="2023-06-09T05:50:38.704Z" w:id="1923828346"/>
        </w:rPr>
      </w:pPr>
      <w:bookmarkStart w:name="_Toc137123850" w:id="914"/>
      <w:ins w:author="Srikanth Subramanian" w:date="2023-06-07T23:45:00Z" w:id="1236892161">
        <w:del w:author="Tushar Mahajan" w:date="2023-06-09T05:50:38.744Z" w:id="2091790283">
          <w:r w:rsidDel="5F005863">
            <w:delText>Table: Task Detail</w:delText>
          </w:r>
        </w:del>
      </w:ins>
      <w:bookmarkEnd w:id="914"/>
    </w:p>
    <w:p w:rsidR="00596FE1" w:rsidP="5E46081E" w:rsidRDefault="00596FE1" w14:paraId="6FCA5D47" w14:textId="0E8AE4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ns w:author="Srikanth Subramanian" w:date="2023-06-07T23:45:00Z" w:id="1326230119"/>
          <w:i w:val="1"/>
          <w:iCs w:val="1"/>
        </w:rPr>
      </w:pPr>
      <w:ins w:author="Srikanth Subramanian" w:date="2023-06-07T23:45:00Z" w:id="235317035">
        <w:del w:author="Tushar Mahajan" w:date="2023-06-09T05:50:38.702Z" w:id="971672059">
          <w:r w:rsidDel="5F005863">
            <w:delText>Table:</w:delText>
          </w:r>
        </w:del>
      </w:ins>
      <w:ins w:author="Tushar Mahajan" w:date="2023-06-09T05:50:40.016Z" w:id="2066805292">
        <w:r w:rsidR="76838AF4">
          <w:t>task</w:t>
        </w:r>
      </w:ins>
      <w:ins w:author="Srikanth Subramanian" w:date="2023-06-07T23:45:00Z" w:id="2091229243">
        <w:r w:rsidR="5F005863">
          <w:t xml:space="preserve"> </w:t>
        </w:r>
        <w:r w:rsidRPr="5E46081E" w:rsidR="5F005863">
          <w:rPr>
            <w:i w:val="1"/>
            <w:iCs w:val="1"/>
          </w:rPr>
          <w:t>task_detail</w:t>
        </w:r>
      </w:ins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596FE1" w:rsidTr="00D50D98" w14:paraId="24F145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author="Srikanth Subramanian" w:date="2023-06-07T23:45:00Z" w:id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596FE1" w:rsidP="00D50D98" w:rsidRDefault="00596FE1" w14:paraId="41694F19" w14:textId="77777777">
            <w:pPr>
              <w:rPr>
                <w:ins w:author="Srikanth Subramanian" w:date="2023-06-07T23:45:00Z" w:id="919"/>
              </w:rPr>
            </w:pPr>
            <w:ins w:author="Srikanth Subramanian" w:date="2023-06-07T23:45:00Z" w:id="920">
              <w:r w:rsidRPr="00FC3EE0">
                <w:t>Field</w:t>
              </w:r>
            </w:ins>
          </w:p>
        </w:tc>
        <w:tc>
          <w:tcPr>
            <w:tcW w:w="1980" w:type="dxa"/>
          </w:tcPr>
          <w:p w:rsidRPr="00FC3EE0" w:rsidR="00596FE1" w:rsidP="00D50D98" w:rsidRDefault="00596FE1" w14:paraId="000C57E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21"/>
              </w:rPr>
            </w:pPr>
            <w:ins w:author="Srikanth Subramanian" w:date="2023-06-07T23:45:00Z" w:id="922">
              <w:r w:rsidRPr="00FC3EE0">
                <w:t>Type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749559B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23"/>
              </w:rPr>
            </w:pPr>
            <w:ins w:author="Srikanth Subramanian" w:date="2023-06-07T23:45:00Z" w:id="924">
              <w:r w:rsidRPr="00FC3EE0">
                <w:t>Description</w:t>
              </w:r>
            </w:ins>
          </w:p>
        </w:tc>
        <w:tc>
          <w:tcPr>
            <w:tcW w:w="1710" w:type="dxa"/>
          </w:tcPr>
          <w:p w:rsidRPr="00FC3EE0" w:rsidR="00596FE1" w:rsidP="00D50D98" w:rsidRDefault="00596FE1" w14:paraId="209F93A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25"/>
              </w:rPr>
            </w:pPr>
            <w:ins w:author="Srikanth Subramanian" w:date="2023-06-07T23:45:00Z" w:id="926">
              <w:r w:rsidRPr="00FC3EE0">
                <w:t>Notes</w:t>
              </w:r>
            </w:ins>
          </w:p>
        </w:tc>
      </w:tr>
      <w:tr w:rsidRPr="00FC3EE0" w:rsidR="00596FE1" w:rsidTr="00D50D98" w14:paraId="4A0B1774" w14:textId="77777777">
        <w:trPr>
          <w:ins w:author="Srikanth Subramanian" w:date="2023-06-07T23:45:00Z" w:id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596FE1" w:rsidP="00D50D98" w:rsidRDefault="00596FE1" w14:paraId="56FEE1BE" w14:textId="48D79757">
            <w:pPr>
              <w:tabs>
                <w:tab w:val="right" w:pos="2119"/>
              </w:tabs>
              <w:rPr>
                <w:ins w:author="Srikanth Subramanian" w:date="2023-06-07T23:45:00Z" w:id="928"/>
              </w:rPr>
            </w:pPr>
            <w:proofErr w:type="spellStart"/>
            <w:ins w:author="Srikanth Subramanian" w:date="2023-06-07T23:45:00Z" w:id="929">
              <w:r w:rsidRPr="001B7784">
                <w:t>task_</w:t>
              </w:r>
              <w:r w:rsidR="00EC02C2">
                <w:t>detail_</w:t>
              </w:r>
              <w:r w:rsidRPr="001B7784">
                <w:t>id</w:t>
              </w:r>
              <w:proofErr w:type="spellEnd"/>
              <w:r w:rsidRPr="001B7784">
                <w:tab/>
              </w:r>
            </w:ins>
          </w:p>
        </w:tc>
        <w:tc>
          <w:tcPr>
            <w:tcW w:w="1980" w:type="dxa"/>
          </w:tcPr>
          <w:p w:rsidRPr="00FC3EE0" w:rsidR="00596FE1" w:rsidP="00D50D98" w:rsidRDefault="00596FE1" w14:paraId="0B2711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30"/>
              </w:rPr>
            </w:pPr>
            <w:ins w:author="Srikanth Subramanian" w:date="2023-06-07T23:45:00Z" w:id="931">
              <w:r>
                <w:t>long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74D7A0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32"/>
              </w:rPr>
            </w:pPr>
            <w:ins w:author="Srikanth Subramanian" w:date="2023-06-07T23:45:00Z" w:id="933">
              <w:r w:rsidRPr="00FC3EE0">
                <w:t>PK</w:t>
              </w:r>
            </w:ins>
          </w:p>
        </w:tc>
        <w:tc>
          <w:tcPr>
            <w:tcW w:w="1710" w:type="dxa"/>
          </w:tcPr>
          <w:p w:rsidRPr="00FC3EE0" w:rsidR="00596FE1" w:rsidP="00D50D98" w:rsidRDefault="00596FE1" w14:paraId="0F2643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34"/>
              </w:rPr>
            </w:pPr>
            <w:ins w:author="Srikanth Subramanian" w:date="2023-06-07T23:45:00Z" w:id="935">
              <w:r w:rsidRPr="00FC3EE0">
                <w:t>Not null</w:t>
              </w:r>
            </w:ins>
          </w:p>
        </w:tc>
      </w:tr>
      <w:tr w:rsidRPr="00FC3EE0" w:rsidR="00596FE1" w:rsidTr="00D50D98" w14:paraId="0E3538F3" w14:textId="77777777">
        <w:trPr>
          <w:ins w:author="Srikanth Subramanian" w:date="2023-06-07T23:45:00Z" w:id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596FE1" w:rsidP="00D50D98" w:rsidRDefault="00596FE1" w14:paraId="268F8F1D" w14:textId="12D48C54">
            <w:pPr>
              <w:tabs>
                <w:tab w:val="right" w:pos="2119"/>
              </w:tabs>
              <w:rPr>
                <w:ins w:author="Srikanth Subramanian" w:date="2023-06-07T23:45:00Z" w:id="937"/>
              </w:rPr>
            </w:pPr>
            <w:proofErr w:type="spellStart"/>
            <w:ins w:author="Srikanth Subramanian" w:date="2023-06-07T23:45:00Z" w:id="938">
              <w:r w:rsidRPr="001B7784">
                <w:t>task_id</w:t>
              </w:r>
              <w:proofErr w:type="spellEnd"/>
              <w:r w:rsidRPr="001B7784">
                <w:tab/>
              </w:r>
            </w:ins>
          </w:p>
        </w:tc>
        <w:tc>
          <w:tcPr>
            <w:tcW w:w="1980" w:type="dxa"/>
          </w:tcPr>
          <w:p w:rsidRPr="00FC3EE0" w:rsidR="00596FE1" w:rsidP="00D50D98" w:rsidRDefault="00596FE1" w14:paraId="6C721A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39"/>
              </w:rPr>
            </w:pPr>
            <w:ins w:author="Srikanth Subramanian" w:date="2023-06-07T23:45:00Z" w:id="940">
              <w:r>
                <w:t>long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706CF8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41"/>
              </w:rPr>
            </w:pPr>
            <w:ins w:author="Srikanth Subramanian" w:date="2023-06-07T23:45:00Z" w:id="942">
              <w:r>
                <w:t>F</w:t>
              </w:r>
              <w:r w:rsidRPr="00FC3EE0">
                <w:t>K</w:t>
              </w:r>
            </w:ins>
          </w:p>
        </w:tc>
        <w:tc>
          <w:tcPr>
            <w:tcW w:w="1710" w:type="dxa"/>
          </w:tcPr>
          <w:p w:rsidRPr="00FC3EE0" w:rsidR="00596FE1" w:rsidP="00D50D98" w:rsidRDefault="00596FE1" w14:paraId="1F8361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43"/>
              </w:rPr>
            </w:pPr>
            <w:ins w:author="Srikanth Subramanian" w:date="2023-06-07T23:45:00Z" w:id="944">
              <w:r w:rsidRPr="00FC3EE0">
                <w:t>Not null</w:t>
              </w:r>
            </w:ins>
          </w:p>
        </w:tc>
      </w:tr>
      <w:tr w:rsidRPr="00FC3EE0" w:rsidR="00596FE1" w:rsidTr="00D50D98" w14:paraId="73289139" w14:textId="77777777">
        <w:trPr>
          <w:ins w:author="Srikanth Subramanian" w:date="2023-06-07T23:45:00Z" w:id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596FE1" w:rsidP="00D50D98" w:rsidRDefault="006E05F7" w14:paraId="2AD67E12" w14:textId="5263D686">
            <w:pPr>
              <w:tabs>
                <w:tab w:val="right" w:pos="2119"/>
              </w:tabs>
              <w:rPr>
                <w:ins w:author="Srikanth Subramanian" w:date="2023-06-07T23:45:00Z" w:id="946"/>
              </w:rPr>
            </w:pPr>
            <w:proofErr w:type="spellStart"/>
            <w:ins w:author="Srikanth Subramanian" w:date="2023-06-07T23:46:00Z" w:id="947">
              <w:r>
                <w:t>language</w:t>
              </w:r>
            </w:ins>
            <w:ins w:author="Srikanth Subramanian" w:date="2023-06-07T23:45:00Z" w:id="948">
              <w:r w:rsidRPr="001B7784" w:rsidR="00596FE1">
                <w:t>_code</w:t>
              </w:r>
              <w:proofErr w:type="spellEnd"/>
            </w:ins>
          </w:p>
        </w:tc>
        <w:tc>
          <w:tcPr>
            <w:tcW w:w="1980" w:type="dxa"/>
          </w:tcPr>
          <w:p w:rsidRPr="00FC3EE0" w:rsidR="00596FE1" w:rsidP="00D50D98" w:rsidRDefault="00596FE1" w14:paraId="01AF506F" w14:textId="1C897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49"/>
              </w:rPr>
            </w:pPr>
            <w:ins w:author="Srikanth Subramanian" w:date="2023-06-07T23:45:00Z" w:id="950">
              <w:r w:rsidRPr="00FC3EE0">
                <w:t>varchar(</w:t>
              </w:r>
              <w:r>
                <w:t>5</w:t>
              </w:r>
              <w:r w:rsidRPr="00FC3EE0">
                <w:t>)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3DAD6846" w14:textId="2B6BA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51"/>
              </w:rPr>
            </w:pPr>
          </w:p>
        </w:tc>
        <w:tc>
          <w:tcPr>
            <w:tcW w:w="1710" w:type="dxa"/>
          </w:tcPr>
          <w:p w:rsidRPr="00FC3EE0" w:rsidR="00596FE1" w:rsidP="00D50D98" w:rsidRDefault="00596FE1" w14:paraId="408616E1" w14:textId="2C50F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52"/>
              </w:rPr>
            </w:pPr>
            <w:ins w:author="Srikanth Subramanian" w:date="2023-06-07T23:45:00Z" w:id="953">
              <w:r w:rsidRPr="00FC3EE0">
                <w:t>Not null</w:t>
              </w:r>
            </w:ins>
            <w:ins w:author="Srikanth Subramanian" w:date="2023-06-07T23:46:00Z" w:id="954">
              <w:r w:rsidR="00BB56CD">
                <w:t xml:space="preserve">, </w:t>
              </w:r>
              <w:proofErr w:type="spellStart"/>
              <w:r w:rsidR="00BB56CD">
                <w:t>en</w:t>
              </w:r>
              <w:proofErr w:type="spellEnd"/>
              <w:r w:rsidR="00BB56CD">
                <w:t>-US</w:t>
              </w:r>
            </w:ins>
          </w:p>
        </w:tc>
      </w:tr>
      <w:tr w:rsidRPr="00FC3EE0" w:rsidR="00596FE1" w:rsidTr="00D50D98" w14:paraId="3C2F677D" w14:textId="77777777">
        <w:trPr>
          <w:ins w:author="Srikanth Subramanian" w:date="2023-06-07T23:45:00Z" w:id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596FE1" w:rsidP="00D50D98" w:rsidRDefault="00596FE1" w14:paraId="7E6A214C" w14:textId="77777777">
            <w:pPr>
              <w:tabs>
                <w:tab w:val="right" w:pos="2119"/>
              </w:tabs>
              <w:rPr>
                <w:ins w:author="Srikanth Subramanian" w:date="2023-06-07T23:45:00Z" w:id="956"/>
              </w:rPr>
            </w:pPr>
            <w:ins w:author="Srikanth Subramanian" w:date="2023-06-07T23:45:00Z" w:id="957">
              <w:r w:rsidRPr="001B7784">
                <w:t>task _</w:t>
              </w:r>
              <w:r>
                <w:t>header</w:t>
              </w:r>
            </w:ins>
          </w:p>
        </w:tc>
        <w:tc>
          <w:tcPr>
            <w:tcW w:w="1980" w:type="dxa"/>
          </w:tcPr>
          <w:p w:rsidRPr="00FC3EE0" w:rsidR="00596FE1" w:rsidP="00D50D98" w:rsidRDefault="00596FE1" w14:paraId="488C54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58"/>
              </w:rPr>
            </w:pPr>
            <w:ins w:author="Srikanth Subramanian" w:date="2023-06-07T23:45:00Z" w:id="959">
              <w:r w:rsidRPr="00FC3EE0">
                <w:t>varchar(</w:t>
              </w:r>
              <w:r>
                <w:t>255</w:t>
              </w:r>
              <w:r w:rsidRPr="00FC3EE0">
                <w:t>)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4A87F3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60"/>
              </w:rPr>
            </w:pPr>
          </w:p>
        </w:tc>
        <w:tc>
          <w:tcPr>
            <w:tcW w:w="1710" w:type="dxa"/>
          </w:tcPr>
          <w:p w:rsidRPr="00FC3EE0" w:rsidR="00596FE1" w:rsidP="00D50D98" w:rsidRDefault="00596FE1" w14:paraId="5C8382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61"/>
              </w:rPr>
            </w:pPr>
            <w:ins w:author="Srikanth Subramanian" w:date="2023-06-07T23:45:00Z" w:id="962">
              <w:r w:rsidRPr="00FC3EE0">
                <w:t>Not null</w:t>
              </w:r>
            </w:ins>
          </w:p>
        </w:tc>
      </w:tr>
      <w:tr w:rsidRPr="00FC3EE0" w:rsidR="00596FE1" w:rsidTr="00D50D98" w14:paraId="2823D257" w14:textId="77777777">
        <w:trPr>
          <w:ins w:author="Srikanth Subramanian" w:date="2023-06-07T23:45:00Z" w:id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1B7784" w:rsidR="00596FE1" w:rsidP="00D50D98" w:rsidRDefault="00596FE1" w14:paraId="01A202BA" w14:textId="77777777">
            <w:pPr>
              <w:tabs>
                <w:tab w:val="right" w:pos="2119"/>
              </w:tabs>
              <w:rPr>
                <w:ins w:author="Srikanth Subramanian" w:date="2023-06-07T23:45:00Z" w:id="964"/>
              </w:rPr>
            </w:pPr>
            <w:proofErr w:type="spellStart"/>
            <w:ins w:author="Srikanth Subramanian" w:date="2023-06-07T23:45:00Z" w:id="965">
              <w:r w:rsidRPr="001B7784">
                <w:t>task_description</w:t>
              </w:r>
              <w:proofErr w:type="spellEnd"/>
            </w:ins>
          </w:p>
        </w:tc>
        <w:tc>
          <w:tcPr>
            <w:tcW w:w="1980" w:type="dxa"/>
          </w:tcPr>
          <w:p w:rsidRPr="00FC3EE0" w:rsidR="00596FE1" w:rsidP="00D50D98" w:rsidRDefault="00596FE1" w14:paraId="3F4F44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66"/>
              </w:rPr>
            </w:pPr>
            <w:ins w:author="Srikanth Subramanian" w:date="2023-06-07T23:45:00Z" w:id="967">
              <w:r>
                <w:t>varchar(max)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5F09A5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68"/>
              </w:rPr>
            </w:pPr>
          </w:p>
        </w:tc>
        <w:tc>
          <w:tcPr>
            <w:tcW w:w="1710" w:type="dxa"/>
          </w:tcPr>
          <w:p w:rsidRPr="00FC3EE0" w:rsidR="00596FE1" w:rsidP="00D50D98" w:rsidRDefault="00596FE1" w14:paraId="101F9F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69"/>
              </w:rPr>
            </w:pPr>
            <w:ins w:author="Srikanth Subramanian" w:date="2023-06-07T23:45:00Z" w:id="970">
              <w:r w:rsidRPr="00FC3EE0">
                <w:t>Not null</w:t>
              </w:r>
            </w:ins>
          </w:p>
        </w:tc>
      </w:tr>
      <w:tr w:rsidRPr="00FC3EE0" w:rsidR="00CC7F0F" w:rsidTr="00D50D98" w14:paraId="4383DE46" w14:textId="77777777">
        <w:trPr>
          <w:ins w:author="Srikanth Subramanian" w:date="2023-06-07T23:49:00Z" w:id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C7F0F" w:rsidP="00D50D98" w:rsidRDefault="00CC7F0F" w14:paraId="740EB6B7" w14:textId="77777777">
            <w:pPr>
              <w:rPr>
                <w:ins w:author="Srikanth Subramanian" w:date="2023-06-07T23:49:00Z" w:id="972"/>
              </w:rPr>
            </w:pPr>
            <w:proofErr w:type="spellStart"/>
            <w:ins w:author="Srikanth Subramanian" w:date="2023-06-07T23:49:00Z" w:id="973">
              <w:r>
                <w:t>terms_of_service_id</w:t>
              </w:r>
              <w:proofErr w:type="spellEnd"/>
            </w:ins>
          </w:p>
          <w:p w:rsidRPr="008A3128" w:rsidR="00CC7F0F" w:rsidP="00D50D98" w:rsidRDefault="00CC7F0F" w14:paraId="73847374" w14:textId="77777777">
            <w:pPr>
              <w:tabs>
                <w:tab w:val="right" w:pos="2119"/>
              </w:tabs>
              <w:rPr>
                <w:ins w:author="Srikanth Subramanian" w:date="2023-06-07T23:49:00Z" w:id="974"/>
              </w:rPr>
            </w:pPr>
          </w:p>
        </w:tc>
        <w:tc>
          <w:tcPr>
            <w:tcW w:w="1980" w:type="dxa"/>
          </w:tcPr>
          <w:p w:rsidRPr="008A3128" w:rsidR="00CC7F0F" w:rsidP="00D50D98" w:rsidRDefault="00CC7F0F" w14:paraId="3B4E15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9:00Z" w:id="975"/>
              </w:rPr>
            </w:pPr>
            <w:ins w:author="Srikanth Subramanian" w:date="2023-06-07T23:49:00Z" w:id="976">
              <w:r>
                <w:t>long</w:t>
              </w:r>
            </w:ins>
          </w:p>
        </w:tc>
        <w:tc>
          <w:tcPr>
            <w:tcW w:w="1620" w:type="dxa"/>
          </w:tcPr>
          <w:p w:rsidRPr="00FC3EE0" w:rsidR="00CC7F0F" w:rsidP="00D50D98" w:rsidRDefault="00CC7F0F" w14:paraId="3D9849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9:00Z" w:id="977"/>
              </w:rPr>
            </w:pPr>
            <w:ins w:author="Srikanth Subramanian" w:date="2023-06-07T23:49:00Z" w:id="978">
              <w:r>
                <w:t>FK</w:t>
              </w:r>
            </w:ins>
          </w:p>
        </w:tc>
        <w:tc>
          <w:tcPr>
            <w:tcW w:w="1710" w:type="dxa"/>
          </w:tcPr>
          <w:p w:rsidRPr="00FC3EE0" w:rsidR="00CC7F0F" w:rsidP="00D50D98" w:rsidRDefault="00CC7F0F" w14:paraId="1639D3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9:00Z" w:id="979"/>
              </w:rPr>
            </w:pPr>
            <w:ins w:author="Srikanth Subramanian" w:date="2023-06-07T23:49:00Z" w:id="980">
              <w:r>
                <w:t xml:space="preserve">Nullable FK to </w:t>
              </w:r>
              <w:proofErr w:type="spellStart"/>
              <w:r>
                <w:t>terms_of_service</w:t>
              </w:r>
              <w:proofErr w:type="spellEnd"/>
              <w:r>
                <w:t xml:space="preserve"> table entry</w:t>
              </w:r>
            </w:ins>
          </w:p>
        </w:tc>
      </w:tr>
      <w:tr w:rsidRPr="00FC3EE0" w:rsidR="00596FE1" w:rsidTr="00D50D98" w14:paraId="4D385CB2" w14:textId="77777777">
        <w:trPr>
          <w:ins w:author="Srikanth Subramanian" w:date="2023-06-07T23:45:00Z" w:id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043D8D" w:rsidR="00596FE1" w:rsidP="00D50D98" w:rsidRDefault="00596FE1" w14:paraId="16BB6679" w14:textId="77777777">
            <w:pPr>
              <w:tabs>
                <w:tab w:val="right" w:pos="2119"/>
              </w:tabs>
              <w:rPr>
                <w:ins w:author="Srikanth Subramanian" w:date="2023-06-07T23:45:00Z" w:id="982"/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ins w:author="Srikanth Subramanian" w:date="2023-06-07T23:45:00Z" w:id="983">
              <w:r w:rsidRPr="008A3128">
                <w:t>create_ts</w:t>
              </w:r>
              <w:proofErr w:type="spellEnd"/>
            </w:ins>
          </w:p>
        </w:tc>
        <w:tc>
          <w:tcPr>
            <w:tcW w:w="1980" w:type="dxa"/>
          </w:tcPr>
          <w:p w:rsidR="00596FE1" w:rsidP="00D50D98" w:rsidRDefault="00596FE1" w14:paraId="2E56EC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84"/>
              </w:rPr>
            </w:pPr>
            <w:proofErr w:type="spellStart"/>
            <w:ins w:author="Srikanth Subramanian" w:date="2023-06-07T23:45:00Z" w:id="985">
              <w:r w:rsidRPr="008A3128">
                <w:t>DateTime</w:t>
              </w:r>
              <w:proofErr w:type="spellEnd"/>
            </w:ins>
          </w:p>
        </w:tc>
        <w:tc>
          <w:tcPr>
            <w:tcW w:w="1620" w:type="dxa"/>
          </w:tcPr>
          <w:p w:rsidRPr="00FC3EE0" w:rsidR="00596FE1" w:rsidP="00D50D98" w:rsidRDefault="00596FE1" w14:paraId="57B31B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86"/>
              </w:rPr>
            </w:pPr>
          </w:p>
        </w:tc>
        <w:tc>
          <w:tcPr>
            <w:tcW w:w="1710" w:type="dxa"/>
          </w:tcPr>
          <w:p w:rsidRPr="00FC3EE0" w:rsidR="00596FE1" w:rsidP="00D50D98" w:rsidRDefault="00596FE1" w14:paraId="0D3BE1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87"/>
              </w:rPr>
            </w:pPr>
            <w:ins w:author="Srikanth Subramanian" w:date="2023-06-07T23:45:00Z" w:id="988">
              <w:r w:rsidRPr="00FC3EE0">
                <w:t>Not null</w:t>
              </w:r>
            </w:ins>
          </w:p>
        </w:tc>
      </w:tr>
      <w:tr w:rsidRPr="00FC3EE0" w:rsidR="00596FE1" w:rsidTr="00D50D98" w14:paraId="1FFE6161" w14:textId="77777777">
        <w:trPr>
          <w:ins w:author="Srikanth Subramanian" w:date="2023-06-07T23:45:00Z" w:id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96FE1" w:rsidP="00D50D98" w:rsidRDefault="00596FE1" w14:paraId="0648EADD" w14:textId="77777777">
            <w:pPr>
              <w:tabs>
                <w:tab w:val="right" w:pos="2119"/>
              </w:tabs>
              <w:rPr>
                <w:ins w:author="Srikanth Subramanian" w:date="2023-06-07T23:45:00Z" w:id="990"/>
              </w:rPr>
            </w:pPr>
            <w:proofErr w:type="spellStart"/>
            <w:ins w:author="Srikanth Subramanian" w:date="2023-06-07T23:45:00Z" w:id="991">
              <w:r w:rsidRPr="008A3128">
                <w:t>update_ts</w:t>
              </w:r>
              <w:proofErr w:type="spellEnd"/>
            </w:ins>
          </w:p>
        </w:tc>
        <w:tc>
          <w:tcPr>
            <w:tcW w:w="1980" w:type="dxa"/>
          </w:tcPr>
          <w:p w:rsidRPr="008A3128" w:rsidR="00596FE1" w:rsidP="00D50D98" w:rsidRDefault="00596FE1" w14:paraId="3666DD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92"/>
              </w:rPr>
            </w:pPr>
            <w:proofErr w:type="spellStart"/>
            <w:ins w:author="Srikanth Subramanian" w:date="2023-06-07T23:45:00Z" w:id="993">
              <w:r w:rsidRPr="008A3128">
                <w:t>DateTime</w:t>
              </w:r>
              <w:proofErr w:type="spellEnd"/>
            </w:ins>
          </w:p>
        </w:tc>
        <w:tc>
          <w:tcPr>
            <w:tcW w:w="1620" w:type="dxa"/>
          </w:tcPr>
          <w:p w:rsidRPr="00FC3EE0" w:rsidR="00596FE1" w:rsidP="00D50D98" w:rsidRDefault="00596FE1" w14:paraId="235500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94"/>
              </w:rPr>
            </w:pPr>
          </w:p>
        </w:tc>
        <w:tc>
          <w:tcPr>
            <w:tcW w:w="1710" w:type="dxa"/>
          </w:tcPr>
          <w:p w:rsidRPr="00FC3EE0" w:rsidR="00596FE1" w:rsidP="00D50D98" w:rsidRDefault="00596FE1" w14:paraId="0EF9CB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95"/>
              </w:rPr>
            </w:pPr>
          </w:p>
        </w:tc>
      </w:tr>
      <w:tr w:rsidRPr="00FC3EE0" w:rsidR="00596FE1" w:rsidTr="00D50D98" w14:paraId="39B74710" w14:textId="77777777">
        <w:trPr>
          <w:ins w:author="Srikanth Subramanian" w:date="2023-06-07T23:45:00Z" w:id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96FE1" w:rsidP="00D50D98" w:rsidRDefault="00596FE1" w14:paraId="7CEA89F8" w14:textId="77777777">
            <w:pPr>
              <w:tabs>
                <w:tab w:val="right" w:pos="2119"/>
              </w:tabs>
              <w:rPr>
                <w:ins w:author="Srikanth Subramanian" w:date="2023-06-07T23:45:00Z" w:id="997"/>
              </w:rPr>
            </w:pPr>
            <w:proofErr w:type="spellStart"/>
            <w:ins w:author="Srikanth Subramanian" w:date="2023-06-07T23:45:00Z" w:id="998">
              <w:r w:rsidRPr="008A3128">
                <w:t>create_user</w:t>
              </w:r>
              <w:proofErr w:type="spellEnd"/>
            </w:ins>
          </w:p>
        </w:tc>
        <w:tc>
          <w:tcPr>
            <w:tcW w:w="1980" w:type="dxa"/>
          </w:tcPr>
          <w:p w:rsidRPr="008A3128" w:rsidR="00596FE1" w:rsidP="00D50D98" w:rsidRDefault="00596FE1" w14:paraId="4CBBF7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999"/>
              </w:rPr>
            </w:pPr>
            <w:ins w:author="Srikanth Subramanian" w:date="2023-06-07T23:45:00Z" w:id="1000">
              <w:r w:rsidRPr="00FC3EE0">
                <w:t>varchar</w:t>
              </w:r>
              <w:r w:rsidRPr="008A3128">
                <w:t>(</w:t>
              </w:r>
              <w:r>
                <w:t>5</w:t>
              </w:r>
              <w:r w:rsidRPr="008A3128">
                <w:t>0)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6202FA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01"/>
              </w:rPr>
            </w:pPr>
          </w:p>
        </w:tc>
        <w:tc>
          <w:tcPr>
            <w:tcW w:w="1710" w:type="dxa"/>
          </w:tcPr>
          <w:p w:rsidRPr="00FC3EE0" w:rsidR="00596FE1" w:rsidP="00D50D98" w:rsidRDefault="00596FE1" w14:paraId="276070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02"/>
              </w:rPr>
            </w:pPr>
            <w:ins w:author="Srikanth Subramanian" w:date="2023-06-07T23:45:00Z" w:id="1003">
              <w:r w:rsidRPr="00FC3EE0">
                <w:t>Not null</w:t>
              </w:r>
            </w:ins>
          </w:p>
        </w:tc>
      </w:tr>
      <w:tr w:rsidRPr="00FC3EE0" w:rsidR="00596FE1" w:rsidTr="00D50D98" w14:paraId="585D6B1E" w14:textId="77777777">
        <w:trPr>
          <w:ins w:author="Srikanth Subramanian" w:date="2023-06-07T23:45:00Z" w:id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96FE1" w:rsidP="00D50D98" w:rsidRDefault="00596FE1" w14:paraId="472E0E53" w14:textId="77777777">
            <w:pPr>
              <w:tabs>
                <w:tab w:val="right" w:pos="2119"/>
              </w:tabs>
              <w:rPr>
                <w:ins w:author="Srikanth Subramanian" w:date="2023-06-07T23:45:00Z" w:id="1005"/>
              </w:rPr>
            </w:pPr>
            <w:proofErr w:type="spellStart"/>
            <w:ins w:author="Srikanth Subramanian" w:date="2023-06-07T23:45:00Z" w:id="1006">
              <w:r w:rsidRPr="008A3128">
                <w:t>update_user</w:t>
              </w:r>
              <w:proofErr w:type="spellEnd"/>
            </w:ins>
          </w:p>
        </w:tc>
        <w:tc>
          <w:tcPr>
            <w:tcW w:w="1980" w:type="dxa"/>
          </w:tcPr>
          <w:p w:rsidRPr="008A3128" w:rsidR="00596FE1" w:rsidP="00D50D98" w:rsidRDefault="00596FE1" w14:paraId="4CE854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07"/>
              </w:rPr>
            </w:pPr>
            <w:ins w:author="Srikanth Subramanian" w:date="2023-06-07T23:45:00Z" w:id="1008">
              <w:r w:rsidRPr="00FC3EE0">
                <w:t>varchar</w:t>
              </w:r>
              <w:r w:rsidRPr="008A3128">
                <w:t>(</w:t>
              </w:r>
              <w:r>
                <w:t>5</w:t>
              </w:r>
              <w:r w:rsidRPr="008A3128">
                <w:t>0)</w:t>
              </w:r>
            </w:ins>
          </w:p>
        </w:tc>
        <w:tc>
          <w:tcPr>
            <w:tcW w:w="1620" w:type="dxa"/>
          </w:tcPr>
          <w:p w:rsidRPr="00FC3EE0" w:rsidR="00596FE1" w:rsidP="00D50D98" w:rsidRDefault="00596FE1" w14:paraId="07EB79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09"/>
              </w:rPr>
            </w:pPr>
          </w:p>
        </w:tc>
        <w:tc>
          <w:tcPr>
            <w:tcW w:w="1710" w:type="dxa"/>
          </w:tcPr>
          <w:p w:rsidRPr="00FC3EE0" w:rsidR="00596FE1" w:rsidP="00D50D98" w:rsidRDefault="00596FE1" w14:paraId="6FA642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10"/>
              </w:rPr>
            </w:pPr>
          </w:p>
        </w:tc>
      </w:tr>
      <w:tr w:rsidRPr="00FC3EE0" w:rsidR="00596FE1" w:rsidTr="00D50D98" w14:paraId="0BC92309" w14:textId="77777777">
        <w:trPr>
          <w:ins w:author="Srikanth Subramanian" w:date="2023-06-07T23:45:00Z" w:id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596FE1" w:rsidP="00D50D98" w:rsidRDefault="00596FE1" w14:paraId="12E34407" w14:textId="77777777">
            <w:pPr>
              <w:rPr>
                <w:ins w:author="Srikanth Subramanian" w:date="2023-06-07T23:45:00Z" w:id="1012"/>
              </w:rPr>
            </w:pPr>
            <w:proofErr w:type="spellStart"/>
            <w:ins w:author="Srikanth Subramanian" w:date="2023-06-07T23:45:00Z" w:id="1013">
              <w:r>
                <w:t>delete_nbr</w:t>
              </w:r>
              <w:proofErr w:type="spellEnd"/>
              <w:r>
                <w:t xml:space="preserve"> </w:t>
              </w:r>
            </w:ins>
          </w:p>
          <w:p w:rsidRPr="008A3128" w:rsidR="00596FE1" w:rsidP="00D50D98" w:rsidRDefault="00596FE1" w14:paraId="33B58A20" w14:textId="77777777">
            <w:pPr>
              <w:tabs>
                <w:tab w:val="right" w:pos="2119"/>
              </w:tabs>
              <w:rPr>
                <w:ins w:author="Srikanth Subramanian" w:date="2023-06-07T23:45:00Z" w:id="1014"/>
              </w:rPr>
            </w:pPr>
          </w:p>
        </w:tc>
        <w:tc>
          <w:tcPr>
            <w:tcW w:w="1980" w:type="dxa"/>
          </w:tcPr>
          <w:p w:rsidRPr="008A3128" w:rsidR="00596FE1" w:rsidP="00D50D98" w:rsidRDefault="00596FE1" w14:paraId="5680AF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15"/>
              </w:rPr>
            </w:pPr>
            <w:ins w:author="Srikanth Subramanian" w:date="2023-06-07T23:45:00Z" w:id="1016">
              <w:r>
                <w:t>long</w:t>
              </w:r>
            </w:ins>
          </w:p>
        </w:tc>
        <w:tc>
          <w:tcPr>
            <w:tcW w:w="1620" w:type="dxa"/>
          </w:tcPr>
          <w:p w:rsidR="00596FE1" w:rsidP="00D50D98" w:rsidRDefault="00596FE1" w14:paraId="21D35B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17"/>
              </w:rPr>
            </w:pPr>
            <w:ins w:author="Srikanth Subramanian" w:date="2023-06-07T23:45:00Z" w:id="1018">
              <w:r>
                <w:t xml:space="preserve">== 0 if not soft deleted, </w:t>
              </w:r>
            </w:ins>
          </w:p>
          <w:p w:rsidRPr="00FC3EE0" w:rsidR="00596FE1" w:rsidP="00D50D98" w:rsidRDefault="00596FE1" w14:paraId="446BD3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19"/>
              </w:rPr>
            </w:pPr>
            <w:ins w:author="Srikanth Subramanian" w:date="2023-06-07T23:45:00Z" w:id="1020">
              <w:r>
                <w:t xml:space="preserve">== </w:t>
              </w:r>
              <w:proofErr w:type="spellStart"/>
              <w:r>
                <w:t>PK_value</w:t>
              </w:r>
              <w:proofErr w:type="spellEnd"/>
              <w:r>
                <w:t xml:space="preserve"> if soft deleted</w:t>
              </w:r>
            </w:ins>
          </w:p>
        </w:tc>
        <w:tc>
          <w:tcPr>
            <w:tcW w:w="1710" w:type="dxa"/>
          </w:tcPr>
          <w:p w:rsidRPr="00FC3EE0" w:rsidR="00596FE1" w:rsidP="00D50D98" w:rsidRDefault="00596FE1" w14:paraId="779E37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Srikanth Subramanian" w:date="2023-06-07T23:45:00Z" w:id="1021"/>
              </w:rPr>
            </w:pPr>
            <w:ins w:author="Srikanth Subramanian" w:date="2023-06-07T23:45:00Z" w:id="1022">
              <w:r w:rsidRPr="00FC3EE0">
                <w:t>Not null</w:t>
              </w:r>
            </w:ins>
          </w:p>
        </w:tc>
      </w:tr>
    </w:tbl>
    <w:p w:rsidR="00596FE1" w:rsidP="00BD1987" w:rsidRDefault="00596FE1" w14:paraId="23E59326" w14:textId="77777777"/>
    <w:p w:rsidR="004A3667" w:rsidP="004A3667" w:rsidRDefault="004A3667" w14:paraId="157A3D8C" w14:textId="77777777">
      <w:pPr>
        <w:pStyle w:val="Heading2"/>
      </w:pPr>
      <w:bookmarkStart w:name="_Toc137123851" w:id="1023"/>
      <w:r>
        <w:t>API</w:t>
      </w:r>
      <w:bookmarkEnd w:id="1023"/>
    </w:p>
    <w:p w:rsidRPr="00E85B22" w:rsidR="00293073" w:rsidP="00293073" w:rsidRDefault="00293073" w14:paraId="5B82CB9E" w14:textId="05721362">
      <w:r>
        <w:t>Namespace prefix: SunnyRewards.Helios.Task.*</w:t>
      </w:r>
    </w:p>
    <w:p w:rsidR="00293073" w:rsidP="00293073" w:rsidRDefault="00293073" w14:paraId="43CA4BEF" w14:textId="0684F0D3">
      <w:r>
        <w:t xml:space="preserve">Repository name:  </w:t>
      </w:r>
      <w:proofErr w:type="spellStart"/>
      <w:r>
        <w:t>helios</w:t>
      </w:r>
      <w:proofErr w:type="spellEnd"/>
      <w:r>
        <w:t>-tas</w:t>
      </w:r>
      <w:r w:rsidR="006E7207">
        <w:t>k</w:t>
      </w:r>
      <w:r>
        <w:t>-</w:t>
      </w:r>
      <w:proofErr w:type="spellStart"/>
      <w:r>
        <w:t>api</w:t>
      </w:r>
      <w:proofErr w:type="spellEnd"/>
      <w:r>
        <w:br/>
      </w:r>
    </w:p>
    <w:p w:rsidR="00D86F5C" w:rsidP="00D86F5C" w:rsidRDefault="00D86F5C" w14:paraId="0B64F531" w14:textId="578D05FB">
      <w:pPr>
        <w:pStyle w:val="Heading3"/>
      </w:pPr>
      <w:bookmarkStart w:name="_Toc137123852" w:id="1024"/>
      <w:r>
        <w:t>Task Endpoints</w:t>
      </w:r>
      <w:bookmarkEnd w:id="1024"/>
    </w:p>
    <w:p w:rsidR="00D86F5C" w:rsidP="00D86F5C" w:rsidRDefault="00D86F5C" w14:paraId="311E31DB" w14:textId="0BF2DDB7">
      <w:pPr>
        <w:pStyle w:val="Heading4"/>
      </w:pPr>
      <w:r>
        <w:t>GET</w:t>
      </w:r>
    </w:p>
    <w:p w:rsidRPr="001F0D91" w:rsidR="00D86F5C" w:rsidP="00D86F5C" w:rsidRDefault="00D86F5C" w14:paraId="6E6B5DF2" w14:textId="0C4D0630">
      <w:r>
        <w:t xml:space="preserve">GET </w:t>
      </w:r>
      <w:r w:rsidR="00A10AAD">
        <w:t xml:space="preserve">for given </w:t>
      </w:r>
      <w:proofErr w:type="spellStart"/>
      <w:r w:rsidR="00A10AAD">
        <w:t>T</w:t>
      </w:r>
      <w:r w:rsidR="00F247F7">
        <w:t>askId</w:t>
      </w:r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5"/>
        <w:gridCol w:w="6611"/>
      </w:tblGrid>
      <w:tr w:rsidR="00D86F5C" w:rsidTr="00AC3AFD" w14:paraId="6C308DE2" w14:textId="77777777">
        <w:trPr>
          <w:trHeight w:val="20"/>
        </w:trPr>
        <w:tc>
          <w:tcPr>
            <w:tcW w:w="2451" w:type="dxa"/>
            <w:shd w:val="clear" w:color="auto" w:fill="BFBFBF" w:themeFill="background1" w:themeFillShade="BF"/>
          </w:tcPr>
          <w:p w:rsidR="00D86F5C" w:rsidP="00AC3AFD" w:rsidRDefault="00D86F5C" w14:paraId="28000061" w14:textId="77777777">
            <w:r>
              <w:t>GET</w:t>
            </w:r>
          </w:p>
        </w:tc>
        <w:tc>
          <w:tcPr>
            <w:tcW w:w="6699" w:type="dxa"/>
            <w:shd w:val="clear" w:color="auto" w:fill="D9D9D9" w:themeFill="background1" w:themeFillShade="D9"/>
          </w:tcPr>
          <w:p w:rsidR="00D86F5C" w:rsidP="00AC3AFD" w:rsidRDefault="00D86F5C" w14:paraId="231B5FA2" w14:textId="59668E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task/{</w:t>
            </w:r>
            <w:proofErr w:type="spellStart"/>
            <w:r w:rsidR="00DA6290">
              <w:t>task_</w:t>
            </w:r>
            <w:r>
              <w:t>id</w:t>
            </w:r>
            <w:proofErr w:type="spellEnd"/>
            <w:r>
              <w:t>}</w:t>
            </w:r>
          </w:p>
        </w:tc>
      </w:tr>
      <w:tr w:rsidR="00D86F5C" w:rsidTr="00AC3AFD" w14:paraId="6A296AEC" w14:textId="77777777">
        <w:trPr>
          <w:trHeight w:val="20"/>
        </w:trPr>
        <w:tc>
          <w:tcPr>
            <w:tcW w:w="2451" w:type="dxa"/>
          </w:tcPr>
          <w:p w:rsidR="00D86F5C" w:rsidP="00AC3AFD" w:rsidRDefault="00D86F5C" w14:paraId="1DC0149C" w14:textId="77777777"/>
        </w:tc>
        <w:tc>
          <w:tcPr>
            <w:tcW w:w="6699" w:type="dxa"/>
          </w:tcPr>
          <w:p w:rsidR="00D86F5C" w:rsidP="00AC3AFD" w:rsidRDefault="00D86F5C" w14:paraId="6CE361BC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8"/>
        <w:gridCol w:w="2272"/>
        <w:gridCol w:w="2538"/>
        <w:gridCol w:w="2828"/>
      </w:tblGrid>
      <w:tr w:rsidR="00D86F5C" w:rsidTr="00AC3AFD" w14:paraId="310546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6F5C" w:rsidP="00AC3AFD" w:rsidRDefault="00D86F5C" w14:paraId="51F7C2DD" w14:textId="77777777"/>
        </w:tc>
        <w:tc>
          <w:tcPr>
            <w:tcW w:w="2362" w:type="dxa"/>
          </w:tcPr>
          <w:p w:rsidR="00D86F5C" w:rsidP="00AC3AFD" w:rsidRDefault="00D86F5C" w14:paraId="28FB7E0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D86F5C" w:rsidP="00AC3AFD" w:rsidRDefault="00D86F5C" w14:paraId="531F12B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D86F5C" w:rsidP="00AC3AFD" w:rsidRDefault="00D86F5C" w14:paraId="6A1E8C9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6F5C" w:rsidTr="00AC3AFD" w14:paraId="0B4B44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6F5C" w:rsidP="00AC3AFD" w:rsidRDefault="00D86F5C" w14:paraId="326D1E7F" w14:textId="77777777">
            <w:r>
              <w:t>Input</w:t>
            </w:r>
          </w:p>
        </w:tc>
        <w:tc>
          <w:tcPr>
            <w:tcW w:w="2362" w:type="dxa"/>
          </w:tcPr>
          <w:p w:rsidR="00D86F5C" w:rsidP="00AC3AFD" w:rsidRDefault="006613BD" w14:paraId="1F37AAC2" w14:textId="264B8918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637" w:type="dxa"/>
          </w:tcPr>
          <w:p w:rsidR="00D86F5C" w:rsidP="00AC3AFD" w:rsidRDefault="00453FC3" w14:paraId="359E85EE" w14:textId="6520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</w:t>
            </w:r>
            <w:r w:rsidR="006613BD">
              <w:t>skId</w:t>
            </w:r>
            <w:proofErr w:type="spellEnd"/>
          </w:p>
        </w:tc>
        <w:tc>
          <w:tcPr>
            <w:tcW w:w="2938" w:type="dxa"/>
          </w:tcPr>
          <w:p w:rsidR="00D86F5C" w:rsidP="00AC3AFD" w:rsidRDefault="00D86F5C" w14:paraId="1D84D0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F5C" w:rsidTr="00AC3AFD" w14:paraId="4F3E63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86F5C" w:rsidP="00AC3AFD" w:rsidRDefault="00D86F5C" w14:paraId="618C0DE4" w14:textId="77777777">
            <w:r>
              <w:t>Output</w:t>
            </w:r>
          </w:p>
        </w:tc>
        <w:tc>
          <w:tcPr>
            <w:tcW w:w="2362" w:type="dxa"/>
          </w:tcPr>
          <w:p w:rsidR="00D86F5C" w:rsidP="00AC3AFD" w:rsidRDefault="00970886" w14:paraId="54FDC1F0" w14:textId="6F079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TaskDto</w:t>
            </w:r>
            <w:proofErr w:type="spellEnd"/>
          </w:p>
        </w:tc>
        <w:tc>
          <w:tcPr>
            <w:tcW w:w="2637" w:type="dxa"/>
          </w:tcPr>
          <w:p w:rsidR="00D86F5C" w:rsidP="00AC3AFD" w:rsidRDefault="00BD126F" w14:paraId="2605F36C" w14:textId="4BC48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D86F5C" w:rsidP="00AC3AFD" w:rsidRDefault="00D86F5C" w14:paraId="4D584A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6F5C" w:rsidP="00D86F5C" w:rsidRDefault="00D86F5C" w14:paraId="277BE856" w14:textId="77777777"/>
    <w:p w:rsidR="00191736" w:rsidP="00D86F5C" w:rsidRDefault="00191736" w14:paraId="0664B5BB" w14:textId="057A98F6">
      <w:proofErr w:type="spellStart"/>
      <w:r>
        <w:t>TaskDto</w:t>
      </w:r>
      <w:proofErr w:type="spellEnd"/>
      <w:r w:rsidR="003F1C01">
        <w:t xml:space="preserve"> (extends </w:t>
      </w:r>
      <w:proofErr w:type="spellStart"/>
      <w:r w:rsidR="00383E86">
        <w:t>BaseDto</w:t>
      </w:r>
      <w:proofErr w:type="spellEnd"/>
      <w:r w:rsidR="003F1C01">
        <w:t>)</w:t>
      </w:r>
      <w:r w:rsidR="00383E86">
        <w:t xml:space="preserve"> </w:t>
      </w:r>
      <w:r w:rsidR="001A73DF">
        <w:t>members</w:t>
      </w:r>
      <w:r>
        <w:t>:</w:t>
      </w:r>
    </w:p>
    <w:p w:rsidR="003B4639" w:rsidP="003B4639" w:rsidRDefault="003B4639" w14:paraId="7D932FBE" w14:textId="4082F2A7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>
        <w:t>TaskId</w:t>
      </w:r>
      <w:proofErr w:type="spellEnd"/>
    </w:p>
    <w:p w:rsidR="003B4639" w:rsidP="003B4639" w:rsidRDefault="00A86C1D" w14:paraId="129B7753" w14:textId="1281C014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>
        <w:t>T</w:t>
      </w:r>
      <w:r w:rsidR="003B4639">
        <w:t>ask</w:t>
      </w:r>
      <w:r>
        <w:t>T</w:t>
      </w:r>
      <w:r w:rsidR="003B4639">
        <w:t>ype</w:t>
      </w:r>
      <w:r>
        <w:t>I</w:t>
      </w:r>
      <w:r w:rsidR="003B4639">
        <w:t>d</w:t>
      </w:r>
      <w:proofErr w:type="spellEnd"/>
    </w:p>
    <w:p w:rsidR="003B4639" w:rsidP="003B4639" w:rsidRDefault="00864EB1" w14:paraId="713D62D2" w14:textId="3DA89216">
      <w:pPr>
        <w:pStyle w:val="ListParagraph"/>
        <w:numPr>
          <w:ilvl w:val="0"/>
          <w:numId w:val="4"/>
        </w:numPr>
      </w:pPr>
      <w:r>
        <w:lastRenderedPageBreak/>
        <w:t xml:space="preserve">String </w:t>
      </w:r>
      <w:proofErr w:type="spellStart"/>
      <w:r>
        <w:t>T</w:t>
      </w:r>
      <w:r w:rsidR="003B4639">
        <w:t>ask</w:t>
      </w:r>
      <w:r>
        <w:t>C</w:t>
      </w:r>
      <w:r w:rsidR="003B4639">
        <w:t>ode</w:t>
      </w:r>
      <w:proofErr w:type="spellEnd"/>
    </w:p>
    <w:p w:rsidR="003B4639" w:rsidP="003B4639" w:rsidRDefault="00864EB1" w14:paraId="5B0510EB" w14:textId="2D2B73DF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>
        <w:t>T</w:t>
      </w:r>
      <w:r w:rsidR="003B4639">
        <w:t>ask</w:t>
      </w:r>
      <w:r>
        <w:t>N</w:t>
      </w:r>
      <w:r w:rsidR="003B4639">
        <w:t>ame</w:t>
      </w:r>
      <w:proofErr w:type="spellEnd"/>
    </w:p>
    <w:p w:rsidR="003D303E" w:rsidP="003B4639" w:rsidRDefault="003D303E" w14:paraId="5A2FD03A" w14:textId="1019E13E">
      <w:pPr>
        <w:pStyle w:val="ListParagraph"/>
        <w:numPr>
          <w:ilvl w:val="0"/>
          <w:numId w:val="4"/>
        </w:numPr>
        <w:rPr>
          <w:ins w:author="Srikanth Subramanian" w:date="2023-06-07T23:50:00Z" w:id="1025"/>
        </w:rPr>
      </w:pPr>
      <w:ins w:author="Srikanth Subramanian" w:date="2023-06-07T23:50:00Z" w:id="1026">
        <w:r>
          <w:t xml:space="preserve">String </w:t>
        </w:r>
        <w:proofErr w:type="spellStart"/>
        <w:r>
          <w:t>TaskHeader</w:t>
        </w:r>
        <w:proofErr w:type="spellEnd"/>
        <w:r>
          <w:t xml:space="preserve"> // populate from </w:t>
        </w:r>
        <w:proofErr w:type="spellStart"/>
        <w:r>
          <w:t>task_detail.task_header</w:t>
        </w:r>
        <w:proofErr w:type="spellEnd"/>
      </w:ins>
    </w:p>
    <w:p w:rsidR="003B4639" w:rsidP="003B4639" w:rsidRDefault="00864EB1" w14:paraId="6C66E04F" w14:textId="09ECD349">
      <w:pPr>
        <w:pStyle w:val="ListParagraph"/>
        <w:numPr>
          <w:ilvl w:val="0"/>
          <w:numId w:val="4"/>
        </w:numPr>
        <w:rPr/>
      </w:pPr>
      <w:r w:rsidR="1EC79649">
        <w:rPr/>
        <w:t xml:space="preserve">String </w:t>
      </w:r>
      <w:proofErr w:type="spellStart"/>
      <w:r w:rsidR="1EC79649">
        <w:rPr/>
        <w:t>T</w:t>
      </w:r>
      <w:r w:rsidR="1329C6AD">
        <w:rPr/>
        <w:t>ask</w:t>
      </w:r>
      <w:r w:rsidR="1EC79649">
        <w:rPr/>
        <w:t>D</w:t>
      </w:r>
      <w:r w:rsidR="1329C6AD">
        <w:rPr/>
        <w:t>escription</w:t>
      </w:r>
      <w:proofErr w:type="spellEnd"/>
      <w:ins w:author="Srikanth Subramanian" w:date="2023-06-07T23:51:00Z" w:id="700172734">
        <w:r w:rsidR="1211C0C3">
          <w:t xml:space="preserve"> // populate from </w:t>
        </w:r>
        <w:r w:rsidR="1211C0C3">
          <w:t>task_detail.task_description</w:t>
        </w:r>
      </w:ins>
    </w:p>
    <w:p w:rsidR="003B4639" w:rsidP="003B4639" w:rsidRDefault="00864EB1" w14:paraId="41B827D7" w14:textId="6DDB7448">
      <w:pPr>
        <w:pStyle w:val="ListParagraph"/>
        <w:numPr>
          <w:ilvl w:val="0"/>
          <w:numId w:val="4"/>
        </w:numPr>
        <w:rPr/>
      </w:pPr>
      <w:r w:rsidR="1EC79649">
        <w:rPr/>
        <w:t xml:space="preserve">Bool </w:t>
      </w:r>
      <w:proofErr w:type="spellStart"/>
      <w:r w:rsidR="1EC79649">
        <w:rPr/>
        <w:t>S</w:t>
      </w:r>
      <w:r w:rsidR="1329C6AD">
        <w:rPr/>
        <w:t>elf</w:t>
      </w:r>
      <w:r w:rsidR="1EC79649">
        <w:rPr/>
        <w:t>R</w:t>
      </w:r>
      <w:r w:rsidR="1329C6AD">
        <w:rPr/>
        <w:t>eport</w:t>
      </w:r>
      <w:proofErr w:type="spellEnd"/>
      <w:del w:author="Srikanth Subramanian" w:date="2023-06-07T23:51:00Z" w:id="1205863007">
        <w:r w:rsidDel="1329C6AD">
          <w:delText xml:space="preserve"> </w:delText>
        </w:r>
      </w:del>
    </w:p>
    <w:p w:rsidR="00191736" w:rsidP="003B4639" w:rsidRDefault="00864EB1" w14:paraId="734B20BA" w14:textId="6168C442">
      <w:pPr>
        <w:pStyle w:val="ListParagraph"/>
        <w:numPr>
          <w:ilvl w:val="0"/>
          <w:numId w:val="4"/>
        </w:numPr>
        <w:rPr>
          <w:ins w:author="Srikanth Subramanian" w:date="2023-06-07T12:23:00Z" w:id="1029"/>
        </w:rPr>
      </w:pPr>
      <w:r>
        <w:t xml:space="preserve">Bool </w:t>
      </w:r>
      <w:proofErr w:type="spellStart"/>
      <w:r>
        <w:t>C</w:t>
      </w:r>
      <w:r w:rsidR="003B4639">
        <w:t>onfirm</w:t>
      </w:r>
      <w:r>
        <w:t>R</w:t>
      </w:r>
      <w:r w:rsidR="003B4639">
        <w:t>eport</w:t>
      </w:r>
      <w:proofErr w:type="spellEnd"/>
    </w:p>
    <w:p w:rsidR="0079601B" w:rsidP="003B4639" w:rsidRDefault="0079601B" w14:paraId="15650A73" w14:textId="0DD471FA">
      <w:pPr>
        <w:pStyle w:val="ListParagraph"/>
        <w:numPr>
          <w:ilvl w:val="0"/>
          <w:numId w:val="4"/>
        </w:numPr>
        <w:rPr/>
      </w:pPr>
      <w:ins w:author="Srikanth Subramanian" w:date="2023-06-07T12:23:00Z" w:id="813408149">
        <w:r w:rsidR="2D5D5C8C">
          <w:t xml:space="preserve">String </w:t>
        </w:r>
        <w:r w:rsidR="2D5D5C8C">
          <w:t>TermsOfService</w:t>
        </w:r>
        <w:r w:rsidR="2D5D5C8C">
          <w:t xml:space="preserve"> // if </w:t>
        </w:r>
      </w:ins>
      <w:ins w:author="Srikanth Subramanian" w:date="2023-06-07T12:27:00Z" w:id="1874192876">
        <w:r w:rsidR="64A9B427">
          <w:t>task</w:t>
        </w:r>
      </w:ins>
      <w:ins w:author="Srikanth Subramanian" w:date="2023-06-07T23:51:00Z" w:id="1040786275">
        <w:r w:rsidR="2F4E369C">
          <w:t>_detail</w:t>
        </w:r>
      </w:ins>
      <w:ins w:author="Srikanth Subramanian" w:date="2023-06-07T12:27:00Z" w:id="1583280502">
        <w:r w:rsidR="64A9B427">
          <w:t>.</w:t>
        </w:r>
      </w:ins>
      <w:ins w:author="Srikanth Subramanian" w:date="2023-06-07T12:23:00Z" w:id="1635049908">
        <w:r w:rsidR="2D5D5C8C">
          <w:t>terms_of_service_id</w:t>
        </w:r>
        <w:r w:rsidR="2D5D5C8C">
          <w:t xml:space="preserve"> </w:t>
        </w:r>
      </w:ins>
      <w:ins w:author="Srikanth Subramanian" w:date="2023-06-07T12:27:00Z" w:id="1067193349">
        <w:r w:rsidR="79FFB745">
          <w:t xml:space="preserve">FK </w:t>
        </w:r>
      </w:ins>
      <w:ins w:author="Srikanth Subramanian" w:date="2023-06-07T12:23:00Z" w:id="935652156">
        <w:r w:rsidR="2D5D5C8C">
          <w:t xml:space="preserve">field is not null, load </w:t>
        </w:r>
      </w:ins>
      <w:r>
        <w:br/>
      </w:r>
      <w:ins w:author="Srikanth Subramanian" w:date="2023-06-07T23:51:00Z" w:id="1254204786">
        <w:r w:rsidR="4F86CAE6">
          <w:t xml:space="preserve">                                         // </w:t>
        </w:r>
      </w:ins>
      <w:ins w:author="Srikanth Subramanian" w:date="2023-06-07T12:23:00Z" w:id="137330557">
        <w:r w:rsidR="2D5D5C8C">
          <w:t>from</w:t>
        </w:r>
      </w:ins>
      <w:ins w:author="Srikanth Subramanian" w:date="2023-06-07T23:51:00Z" w:id="1001522087">
        <w:r w:rsidR="4F86CAE6">
          <w:t xml:space="preserve"> </w:t>
        </w:r>
        <w:r w:rsidR="4F86CAE6">
          <w:t>t</w:t>
        </w:r>
      </w:ins>
      <w:ins w:author="Srikanth Subramanian" w:date="2023-06-07T12:27:00Z" w:id="931988797">
        <w:r w:rsidR="60449E89">
          <w:t>erms_of_service.</w:t>
        </w:r>
      </w:ins>
      <w:ins w:author="Srikanth Subramanian" w:date="2023-06-07T12:26:00Z" w:id="396864958">
        <w:r w:rsidR="51D8E031">
          <w:t>terms_of_service_text</w:t>
        </w:r>
      </w:ins>
    </w:p>
    <w:p w:rsidRPr="004F5DFE" w:rsidR="007A6F18" w:rsidP="007A6F18" w:rsidRDefault="007A6F18" w14:paraId="711B3320" w14:textId="77777777"/>
    <w:p w:rsidR="00D86F5C" w:rsidP="004A3667" w:rsidRDefault="00CE52B8" w14:paraId="0784C422" w14:textId="06780BE9">
      <w:pPr>
        <w:pStyle w:val="Heading3"/>
      </w:pPr>
      <w:bookmarkStart w:name="_Toc137123853" w:id="1042"/>
      <w:r>
        <w:t>Task Reward Endpoints</w:t>
      </w:r>
      <w:bookmarkEnd w:id="1042"/>
    </w:p>
    <w:p w:rsidR="001152FA" w:rsidP="001152FA" w:rsidRDefault="00455BB6" w14:paraId="197F7B84" w14:textId="598F7735">
      <w:pPr>
        <w:pStyle w:val="Heading4"/>
      </w:pPr>
      <w:r>
        <w:t xml:space="preserve">Find </w:t>
      </w:r>
      <w:proofErr w:type="spellStart"/>
      <w:r>
        <w:t>TaskReward</w:t>
      </w:r>
      <w:proofErr w:type="spellEnd"/>
    </w:p>
    <w:p w:rsidRPr="001F0D91" w:rsidR="001152FA" w:rsidP="001152FA" w:rsidRDefault="00EC4EED" w14:paraId="4AB2475A" w14:textId="2100D89B">
      <w:r>
        <w:t xml:space="preserve">Find </w:t>
      </w:r>
      <w:r w:rsidR="001152FA">
        <w:t xml:space="preserve">all </w:t>
      </w:r>
      <w:proofErr w:type="spellStart"/>
      <w:r w:rsidR="001152FA">
        <w:t>TaskReward</w:t>
      </w:r>
      <w:proofErr w:type="spellEnd"/>
      <w:r w:rsidR="001152FA">
        <w:t xml:space="preserve"> for given </w:t>
      </w:r>
      <w:proofErr w:type="spellStart"/>
      <w:r w:rsidR="00AF68DC">
        <w:t>T</w:t>
      </w:r>
      <w:r w:rsidR="001152FA">
        <w:t>enant</w:t>
      </w:r>
      <w:r w:rsidR="00AF68DC">
        <w:t>Code</w:t>
      </w:r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9"/>
        <w:gridCol w:w="6607"/>
      </w:tblGrid>
      <w:tr w:rsidR="001152FA" w:rsidTr="00AC3AFD" w14:paraId="1688EE05" w14:textId="77777777">
        <w:trPr>
          <w:trHeight w:val="20"/>
        </w:trPr>
        <w:tc>
          <w:tcPr>
            <w:tcW w:w="2451" w:type="dxa"/>
            <w:shd w:val="clear" w:color="auto" w:fill="BFBFBF" w:themeFill="background1" w:themeFillShade="BF"/>
          </w:tcPr>
          <w:p w:rsidR="001152FA" w:rsidP="00AC3AFD" w:rsidRDefault="001152FA" w14:paraId="34681DB7" w14:textId="77777777">
            <w:r>
              <w:t>GET</w:t>
            </w:r>
          </w:p>
        </w:tc>
        <w:tc>
          <w:tcPr>
            <w:tcW w:w="6699" w:type="dxa"/>
            <w:shd w:val="clear" w:color="auto" w:fill="D9D9D9" w:themeFill="background1" w:themeFillShade="D9"/>
          </w:tcPr>
          <w:p w:rsidR="001152FA" w:rsidP="00AC3AFD" w:rsidRDefault="001152FA" w14:paraId="1948BD0A" w14:textId="47987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816E26">
              <w:t>find-</w:t>
            </w:r>
            <w:r w:rsidR="00BC6227">
              <w:t>task-rewards</w:t>
            </w:r>
          </w:p>
        </w:tc>
      </w:tr>
      <w:tr w:rsidR="001152FA" w:rsidTr="00AC3AFD" w14:paraId="0222489D" w14:textId="77777777">
        <w:trPr>
          <w:trHeight w:val="20"/>
        </w:trPr>
        <w:tc>
          <w:tcPr>
            <w:tcW w:w="2451" w:type="dxa"/>
          </w:tcPr>
          <w:p w:rsidR="001152FA" w:rsidP="00AC3AFD" w:rsidRDefault="001152FA" w14:paraId="1E1FF0F0" w14:textId="77777777"/>
        </w:tc>
        <w:tc>
          <w:tcPr>
            <w:tcW w:w="6699" w:type="dxa"/>
          </w:tcPr>
          <w:p w:rsidR="001152FA" w:rsidP="00AC3AFD" w:rsidRDefault="001152FA" w14:paraId="4A6AE6BA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95"/>
        <w:gridCol w:w="2864"/>
        <w:gridCol w:w="2297"/>
        <w:gridCol w:w="2560"/>
      </w:tblGrid>
      <w:tr w:rsidR="00B072A3" w:rsidTr="00AC3AFD" w14:paraId="7ABC58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52FA" w:rsidP="00AC3AFD" w:rsidRDefault="001152FA" w14:paraId="784856BE" w14:textId="77777777"/>
        </w:tc>
        <w:tc>
          <w:tcPr>
            <w:tcW w:w="2362" w:type="dxa"/>
          </w:tcPr>
          <w:p w:rsidR="001152FA" w:rsidP="00AC3AFD" w:rsidRDefault="001152FA" w14:paraId="0A34C1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1152FA" w:rsidP="00AC3AFD" w:rsidRDefault="001152FA" w14:paraId="24F2C2E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1152FA" w:rsidP="00AC3AFD" w:rsidRDefault="001152FA" w14:paraId="102BC8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072A3" w:rsidTr="00AC3AFD" w14:paraId="32D52F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52FA" w:rsidP="00AC3AFD" w:rsidRDefault="001152FA" w14:paraId="268E8239" w14:textId="77777777">
            <w:r>
              <w:t>Input</w:t>
            </w:r>
          </w:p>
        </w:tc>
        <w:tc>
          <w:tcPr>
            <w:tcW w:w="2362" w:type="dxa"/>
          </w:tcPr>
          <w:p w:rsidR="001152FA" w:rsidP="00AC3AFD" w:rsidRDefault="00AA41CC" w14:paraId="44268512" w14:textId="4CEF3CDF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FindTaskRewardRequestDto</w:t>
            </w:r>
            <w:proofErr w:type="spellEnd"/>
          </w:p>
        </w:tc>
        <w:tc>
          <w:tcPr>
            <w:tcW w:w="2637" w:type="dxa"/>
          </w:tcPr>
          <w:p w:rsidR="001152FA" w:rsidP="00AC3AFD" w:rsidRDefault="00AA41CC" w14:paraId="14CBDE81" w14:textId="4DB19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1152FA" w:rsidP="00AC3AFD" w:rsidRDefault="001152FA" w14:paraId="6C23C1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2A3" w:rsidTr="00AC3AFD" w14:paraId="176847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52FA" w:rsidP="00AC3AFD" w:rsidRDefault="001152FA" w14:paraId="37880989" w14:textId="77777777">
            <w:r>
              <w:t>Output</w:t>
            </w:r>
          </w:p>
        </w:tc>
        <w:tc>
          <w:tcPr>
            <w:tcW w:w="2362" w:type="dxa"/>
          </w:tcPr>
          <w:p w:rsidR="001152FA" w:rsidP="00AC3AFD" w:rsidRDefault="00C8444B" w14:paraId="78E2B06C" w14:textId="04A8B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FindTaskRewardResponseDto</w:t>
            </w:r>
            <w:proofErr w:type="spellEnd"/>
          </w:p>
        </w:tc>
        <w:tc>
          <w:tcPr>
            <w:tcW w:w="2637" w:type="dxa"/>
          </w:tcPr>
          <w:p w:rsidR="001152FA" w:rsidP="00AC3AFD" w:rsidRDefault="001152FA" w14:paraId="2B970F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1152FA" w:rsidP="00AC3AFD" w:rsidRDefault="001152FA" w14:paraId="5D36B9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26D6" w:rsidP="001152FA" w:rsidRDefault="004826D6" w14:paraId="628CC0C3" w14:textId="77777777"/>
    <w:p w:rsidR="009A36C3" w:rsidP="001152FA" w:rsidRDefault="009A36C3" w14:paraId="776B0DE1" w14:textId="6B7CCF12">
      <w:proofErr w:type="spellStart"/>
      <w:r>
        <w:t>FindTaskRewardRequestDto</w:t>
      </w:r>
      <w:proofErr w:type="spellEnd"/>
      <w:r>
        <w:t>:</w:t>
      </w:r>
    </w:p>
    <w:p w:rsidR="009A36C3" w:rsidP="009A36C3" w:rsidRDefault="009A36C3" w14:paraId="3CDB95A3" w14:textId="6B70C8C3">
      <w:pPr>
        <w:pStyle w:val="ListParagraph"/>
        <w:numPr>
          <w:ilvl w:val="0"/>
          <w:numId w:val="38"/>
        </w:numPr>
      </w:pPr>
      <w:r>
        <w:t xml:space="preserve">String </w:t>
      </w:r>
      <w:proofErr w:type="spellStart"/>
      <w:r>
        <w:t>TenantCode</w:t>
      </w:r>
      <w:proofErr w:type="spellEnd"/>
      <w:r w:rsidR="006F6B48">
        <w:br/>
      </w:r>
    </w:p>
    <w:p w:rsidR="00180669" w:rsidP="00180669" w:rsidRDefault="00180669" w14:paraId="01E24B4B" w14:textId="66AABD92">
      <w:proofErr w:type="spellStart"/>
      <w:r>
        <w:t>FindTaskRewardResponseDto</w:t>
      </w:r>
      <w:proofErr w:type="spellEnd"/>
      <w:r>
        <w:t xml:space="preserve"> (extends </w:t>
      </w:r>
      <w:proofErr w:type="spellStart"/>
      <w:r>
        <w:t>BaseResponseDto</w:t>
      </w:r>
      <w:proofErr w:type="spellEnd"/>
      <w:r>
        <w:t>):</w:t>
      </w:r>
    </w:p>
    <w:p w:rsidR="00180669" w:rsidP="00180669" w:rsidRDefault="00387886" w14:paraId="2F06F073" w14:textId="60D2D6B3">
      <w:pPr>
        <w:pStyle w:val="ListParagraph"/>
        <w:numPr>
          <w:ilvl w:val="0"/>
          <w:numId w:val="38"/>
        </w:numPr>
      </w:pPr>
      <w:r>
        <w:t>List&lt;</w:t>
      </w:r>
      <w:proofErr w:type="spellStart"/>
      <w:r w:rsidR="00180669">
        <w:t>TaskRewardDto</w:t>
      </w:r>
      <w:proofErr w:type="spellEnd"/>
      <w:r>
        <w:t>&gt;</w:t>
      </w:r>
      <w:r w:rsidR="00180669">
        <w:t xml:space="preserve"> </w:t>
      </w:r>
      <w:proofErr w:type="spellStart"/>
      <w:r w:rsidR="00180669">
        <w:t>Task</w:t>
      </w:r>
      <w:r>
        <w:t>Reward</w:t>
      </w:r>
      <w:proofErr w:type="spellEnd"/>
      <w:r w:rsidR="006F6B48">
        <w:br/>
      </w:r>
    </w:p>
    <w:p w:rsidR="001152FA" w:rsidP="001152FA" w:rsidRDefault="001152FA" w14:paraId="23335060" w14:textId="743537B9">
      <w:proofErr w:type="spellStart"/>
      <w:r>
        <w:t>Task</w:t>
      </w:r>
      <w:r w:rsidR="00DD1496">
        <w:t>Reward</w:t>
      </w:r>
      <w:r>
        <w:t>Dto</w:t>
      </w:r>
      <w:proofErr w:type="spellEnd"/>
      <w:r>
        <w:t xml:space="preserve"> (extends </w:t>
      </w:r>
      <w:proofErr w:type="spellStart"/>
      <w:r>
        <w:t>BaseDto</w:t>
      </w:r>
      <w:proofErr w:type="spellEnd"/>
      <w:r>
        <w:t>) members:</w:t>
      </w:r>
    </w:p>
    <w:p w:rsidR="009F5B5E" w:rsidP="009F5B5E" w:rsidRDefault="009F5B5E" w14:paraId="4D6EABEA" w14:textId="2FF7352F">
      <w:pPr>
        <w:pStyle w:val="ListParagraph"/>
        <w:numPr>
          <w:ilvl w:val="0"/>
          <w:numId w:val="4"/>
        </w:numPr>
        <w:rPr/>
      </w:pPr>
      <w:r w:rsidR="7C809184">
        <w:rPr/>
        <w:t xml:space="preserve">Long </w:t>
      </w:r>
      <w:proofErr w:type="spellStart"/>
      <w:r w:rsidR="34567ADB">
        <w:rPr/>
        <w:t>TaskRewardId</w:t>
      </w:r>
      <w:proofErr w:type="spellEnd"/>
    </w:p>
    <w:p w:rsidR="009F5B5E" w:rsidP="009F5B5E" w:rsidRDefault="004A7E87" w14:paraId="29C60B59" w14:textId="4C19F4D0">
      <w:pPr>
        <w:pStyle w:val="ListParagraph"/>
        <w:numPr>
          <w:ilvl w:val="0"/>
          <w:numId w:val="4"/>
        </w:numPr>
        <w:rPr/>
      </w:pPr>
      <w:r w:rsidR="34567ADB">
        <w:rPr/>
        <w:t xml:space="preserve">Long </w:t>
      </w:r>
      <w:proofErr w:type="spellStart"/>
      <w:r w:rsidR="34567ADB">
        <w:rPr/>
        <w:t>T</w:t>
      </w:r>
      <w:r w:rsidR="7C809184">
        <w:rPr/>
        <w:t>ask</w:t>
      </w:r>
      <w:r w:rsidR="34567ADB">
        <w:rPr/>
        <w:t>I</w:t>
      </w:r>
      <w:r w:rsidR="7C809184">
        <w:rPr/>
        <w:t>d</w:t>
      </w:r>
      <w:proofErr w:type="spellEnd"/>
      <w:r>
        <w:tab/>
      </w:r>
    </w:p>
    <w:p w:rsidR="009F5B5E" w:rsidP="009F5B5E" w:rsidRDefault="00DD4FE7" w14:paraId="2DAE18EB" w14:textId="6394A20D">
      <w:pPr>
        <w:pStyle w:val="ListParagraph"/>
        <w:numPr>
          <w:ilvl w:val="0"/>
          <w:numId w:val="4"/>
        </w:numPr>
        <w:rPr/>
      </w:pPr>
      <w:r w:rsidR="5C13993E">
        <w:rPr/>
        <w:t xml:space="preserve">Long </w:t>
      </w:r>
      <w:proofErr w:type="spellStart"/>
      <w:r w:rsidR="5C13993E">
        <w:rPr/>
        <w:t>R</w:t>
      </w:r>
      <w:r w:rsidR="7C809184">
        <w:rPr/>
        <w:t>eward</w:t>
      </w:r>
      <w:r w:rsidR="5C13993E">
        <w:rPr/>
        <w:t>T</w:t>
      </w:r>
      <w:r w:rsidR="7C809184">
        <w:rPr/>
        <w:t>ype</w:t>
      </w:r>
      <w:r w:rsidR="5C13993E">
        <w:rPr/>
        <w:t>I</w:t>
      </w:r>
      <w:r w:rsidR="7C809184">
        <w:rPr/>
        <w:t>d</w:t>
      </w:r>
      <w:proofErr w:type="spellEnd"/>
      <w:r>
        <w:tab/>
      </w:r>
    </w:p>
    <w:p w:rsidR="009F5B5E" w:rsidP="009F5B5E" w:rsidRDefault="00CF590E" w14:paraId="0AFEC312" w14:textId="3A6AC6C7">
      <w:pPr>
        <w:pStyle w:val="ListParagraph"/>
        <w:numPr>
          <w:ilvl w:val="0"/>
          <w:numId w:val="4"/>
        </w:numPr>
        <w:rPr/>
      </w:pPr>
      <w:r w:rsidR="0BC0EADA">
        <w:rPr/>
        <w:t xml:space="preserve">String </w:t>
      </w:r>
      <w:proofErr w:type="spellStart"/>
      <w:r w:rsidR="0BC0EADA">
        <w:rPr/>
        <w:t>T</w:t>
      </w:r>
      <w:r w:rsidR="7C809184">
        <w:rPr/>
        <w:t>enant</w:t>
      </w:r>
      <w:r w:rsidR="0BC0EADA">
        <w:rPr/>
        <w:t>C</w:t>
      </w:r>
      <w:r w:rsidR="7C809184">
        <w:rPr/>
        <w:t>ode</w:t>
      </w:r>
      <w:proofErr w:type="spellEnd"/>
    </w:p>
    <w:p w:rsidR="009F5B5E" w:rsidP="009F5B5E" w:rsidRDefault="00CF590E" w14:paraId="6A8E38E4" w14:textId="3E5A4D8D">
      <w:pPr>
        <w:pStyle w:val="ListParagraph"/>
        <w:numPr>
          <w:ilvl w:val="0"/>
          <w:numId w:val="4"/>
        </w:numPr>
        <w:rPr/>
      </w:pPr>
      <w:r w:rsidR="0BC0EADA">
        <w:rPr/>
        <w:t xml:space="preserve">String </w:t>
      </w:r>
      <w:proofErr w:type="spellStart"/>
      <w:r w:rsidR="0BC0EADA">
        <w:rPr/>
        <w:t>T</w:t>
      </w:r>
      <w:r w:rsidR="7C809184">
        <w:rPr/>
        <w:t>ask</w:t>
      </w:r>
      <w:r w:rsidR="0BC0EADA">
        <w:rPr/>
        <w:t>R</w:t>
      </w:r>
      <w:r w:rsidR="7C809184">
        <w:rPr/>
        <w:t>eward</w:t>
      </w:r>
      <w:r w:rsidR="0BC0EADA">
        <w:rPr/>
        <w:t>C</w:t>
      </w:r>
      <w:r w:rsidR="7C809184">
        <w:rPr/>
        <w:t>ode</w:t>
      </w:r>
      <w:proofErr w:type="spellEnd"/>
    </w:p>
    <w:p w:rsidR="009F5B5E" w:rsidP="009F5B5E" w:rsidRDefault="00CF590E" w14:paraId="6D297B3C" w14:textId="4C9B331C">
      <w:pPr>
        <w:pStyle w:val="ListParagraph"/>
        <w:numPr>
          <w:ilvl w:val="0"/>
          <w:numId w:val="4"/>
        </w:numPr>
        <w:rPr/>
      </w:pPr>
      <w:r w:rsidR="0BC0EADA">
        <w:rPr/>
        <w:t>String R</w:t>
      </w:r>
      <w:r w:rsidR="7C809184">
        <w:rPr/>
        <w:t>eward</w:t>
      </w:r>
    </w:p>
    <w:p w:rsidR="009F5B5E" w:rsidP="009F5B5E" w:rsidRDefault="00DF2CDD" w14:paraId="6B69A907" w14:textId="4F4BDEF9">
      <w:pPr>
        <w:pStyle w:val="ListParagraph"/>
        <w:numPr>
          <w:ilvl w:val="0"/>
          <w:numId w:val="4"/>
        </w:numPr>
        <w:rPr/>
      </w:pPr>
      <w:r w:rsidR="5F8ECC9A">
        <w:rPr/>
        <w:t xml:space="preserve">Int </w:t>
      </w:r>
      <w:proofErr w:type="spellStart"/>
      <w:r w:rsidR="5F8ECC9A">
        <w:rPr/>
        <w:t>M</w:t>
      </w:r>
      <w:r w:rsidR="7C809184">
        <w:rPr/>
        <w:t>in</w:t>
      </w:r>
      <w:r w:rsidR="5F8ECC9A">
        <w:rPr/>
        <w:t>T</w:t>
      </w:r>
      <w:r w:rsidR="7C809184">
        <w:rPr/>
        <w:t>ask</w:t>
      </w:r>
      <w:r w:rsidR="5F8ECC9A">
        <w:rPr/>
        <w:t>D</w:t>
      </w:r>
      <w:r w:rsidR="7C809184">
        <w:rPr/>
        <w:t>uration</w:t>
      </w:r>
      <w:proofErr w:type="spellEnd"/>
    </w:p>
    <w:p w:rsidR="001152FA" w:rsidP="009F5B5E" w:rsidRDefault="00DF2CDD" w14:paraId="765725C9" w14:textId="6396904B">
      <w:pPr>
        <w:pStyle w:val="ListParagraph"/>
        <w:numPr>
          <w:ilvl w:val="0"/>
          <w:numId w:val="4"/>
        </w:numPr>
        <w:rPr/>
      </w:pPr>
      <w:r w:rsidR="5F8ECC9A">
        <w:rPr/>
        <w:t xml:space="preserve">Int </w:t>
      </w:r>
      <w:proofErr w:type="spellStart"/>
      <w:r w:rsidR="5F8ECC9A">
        <w:rPr/>
        <w:t>M</w:t>
      </w:r>
      <w:r w:rsidR="7C809184">
        <w:rPr/>
        <w:t>ax</w:t>
      </w:r>
      <w:r w:rsidR="5F8ECC9A">
        <w:rPr/>
        <w:t>T</w:t>
      </w:r>
      <w:r w:rsidR="7C809184">
        <w:rPr/>
        <w:t>ask</w:t>
      </w:r>
      <w:r w:rsidR="5F8ECC9A">
        <w:rPr/>
        <w:t>D</w:t>
      </w:r>
      <w:r w:rsidR="7C809184">
        <w:rPr/>
        <w:t>uration</w:t>
      </w:r>
      <w:proofErr w:type="spellEnd"/>
      <w:r>
        <w:br/>
      </w:r>
    </w:p>
    <w:p w:rsidR="004A3667" w:rsidP="004A3667" w:rsidRDefault="004A3667" w14:paraId="16BF3DD0" w14:textId="34A70C04">
      <w:pPr>
        <w:pStyle w:val="Heading3"/>
      </w:pPr>
      <w:bookmarkStart w:name="_Toc137123854" w:id="1043"/>
      <w:r>
        <w:t>Consumer Task Endpoints</w:t>
      </w:r>
      <w:bookmarkEnd w:id="1043"/>
    </w:p>
    <w:p w:rsidR="00615537" w:rsidP="00615537" w:rsidRDefault="00615537" w14:paraId="7C6C52C8" w14:textId="6ACCEEF8">
      <w:pPr>
        <w:pStyle w:val="Heading4"/>
      </w:pPr>
      <w:r>
        <w:t>CRUD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73592D" w:rsidTr="00DA6F6C" w14:paraId="410E9E83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73592D" w:rsidP="00AC3AFD" w:rsidRDefault="0073592D" w14:paraId="4B16FB4D" w14:textId="77777777">
            <w:r>
              <w:t>GET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73592D" w:rsidP="00AC3AFD" w:rsidRDefault="0073592D" w14:paraId="4BB38553" w14:textId="43F89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consumer-task</w:t>
            </w:r>
            <w:r w:rsidR="0079695F">
              <w:t>/{</w:t>
            </w:r>
            <w:r w:rsidR="008571C6">
              <w:t>consumer-task-</w:t>
            </w:r>
            <w:r w:rsidR="0079695F">
              <w:t>id}</w:t>
            </w:r>
          </w:p>
        </w:tc>
      </w:tr>
      <w:tr w:rsidR="0073592D" w:rsidTr="00DA6F6C" w14:paraId="46E96C17" w14:textId="77777777">
        <w:trPr>
          <w:trHeight w:val="20"/>
        </w:trPr>
        <w:tc>
          <w:tcPr>
            <w:tcW w:w="2416" w:type="dxa"/>
          </w:tcPr>
          <w:p w:rsidR="0073592D" w:rsidP="00AC3AFD" w:rsidRDefault="0073592D" w14:paraId="68E3EDDD" w14:textId="77777777"/>
        </w:tc>
        <w:tc>
          <w:tcPr>
            <w:tcW w:w="6610" w:type="dxa"/>
          </w:tcPr>
          <w:p w:rsidR="0073592D" w:rsidP="00AC3AFD" w:rsidRDefault="0073592D" w14:paraId="0B29352B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1"/>
        <w:gridCol w:w="2323"/>
        <w:gridCol w:w="2517"/>
        <w:gridCol w:w="2805"/>
      </w:tblGrid>
      <w:tr w:rsidR="0073592D" w:rsidTr="00AC3AFD" w14:paraId="485CBE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92D" w:rsidP="00AC3AFD" w:rsidRDefault="0073592D" w14:paraId="03E49469" w14:textId="77777777"/>
        </w:tc>
        <w:tc>
          <w:tcPr>
            <w:tcW w:w="2362" w:type="dxa"/>
          </w:tcPr>
          <w:p w:rsidR="0073592D" w:rsidP="00AC3AFD" w:rsidRDefault="0073592D" w14:paraId="731E42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73592D" w:rsidP="00AC3AFD" w:rsidRDefault="0073592D" w14:paraId="6AF3D2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73592D" w:rsidP="00AC3AFD" w:rsidRDefault="0073592D" w14:paraId="26D805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3592D" w:rsidTr="00AC3AFD" w14:paraId="0491F9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92D" w:rsidP="00AC3AFD" w:rsidRDefault="0073592D" w14:paraId="290E3CEA" w14:textId="77777777">
            <w:r>
              <w:t>Input</w:t>
            </w:r>
          </w:p>
        </w:tc>
        <w:tc>
          <w:tcPr>
            <w:tcW w:w="2362" w:type="dxa"/>
          </w:tcPr>
          <w:p w:rsidR="0073592D" w:rsidP="00AC3AFD" w:rsidRDefault="0073592D" w14:paraId="2243B833" w14:textId="5F963824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637" w:type="dxa"/>
          </w:tcPr>
          <w:p w:rsidR="0073592D" w:rsidP="00AC3AFD" w:rsidRDefault="0073592D" w14:paraId="1AFE322E" w14:textId="20F49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8" w:type="dxa"/>
          </w:tcPr>
          <w:p w:rsidR="0073592D" w:rsidP="00AC3AFD" w:rsidRDefault="0073592D" w14:paraId="24D7C4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92D" w:rsidTr="00AC3AFD" w14:paraId="2BE103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92D" w:rsidP="00AC3AFD" w:rsidRDefault="0073592D" w14:paraId="6F1D097F" w14:textId="77777777">
            <w:r>
              <w:lastRenderedPageBreak/>
              <w:t>Output</w:t>
            </w:r>
          </w:p>
        </w:tc>
        <w:tc>
          <w:tcPr>
            <w:tcW w:w="2362" w:type="dxa"/>
          </w:tcPr>
          <w:p w:rsidR="0073592D" w:rsidP="00AC3AFD" w:rsidRDefault="00F05263" w14:paraId="48024C37" w14:textId="10661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ConsumerTaskDto</w:t>
            </w:r>
            <w:proofErr w:type="spellEnd"/>
          </w:p>
        </w:tc>
        <w:tc>
          <w:tcPr>
            <w:tcW w:w="2637" w:type="dxa"/>
          </w:tcPr>
          <w:p w:rsidR="0073592D" w:rsidP="00AC3AFD" w:rsidRDefault="00F05263" w14:paraId="1B32B638" w14:textId="69BA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73592D" w:rsidP="00AC3AFD" w:rsidRDefault="0073592D" w14:paraId="03854C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592D" w:rsidP="0073592D" w:rsidRDefault="0073592D" w14:paraId="7246D530" w14:textId="77777777"/>
    <w:p w:rsidR="000A763B" w:rsidP="000A763B" w:rsidRDefault="000A763B" w14:paraId="5E328D5A" w14:textId="03411E36">
      <w:proofErr w:type="spellStart"/>
      <w:r>
        <w:t>ConsumerTaskDto</w:t>
      </w:r>
      <w:proofErr w:type="spellEnd"/>
      <w:r>
        <w:t xml:space="preserve"> (extends </w:t>
      </w:r>
      <w:proofErr w:type="spellStart"/>
      <w:r>
        <w:t>BaseDto</w:t>
      </w:r>
      <w:proofErr w:type="spellEnd"/>
      <w:r>
        <w:t>) members:</w:t>
      </w:r>
    </w:p>
    <w:p w:rsidR="00B05113" w:rsidP="00B05113" w:rsidRDefault="00431843" w14:paraId="368F627A" w14:textId="72F14F8C">
      <w:pPr>
        <w:pStyle w:val="ListParagraph"/>
        <w:numPr>
          <w:ilvl w:val="0"/>
          <w:numId w:val="4"/>
        </w:numPr>
        <w:rPr/>
      </w:pPr>
      <w:r w:rsidR="03E6BA5C">
        <w:rPr/>
        <w:t xml:space="preserve">Long </w:t>
      </w:r>
      <w:proofErr w:type="spellStart"/>
      <w:r w:rsidR="03E6BA5C">
        <w:rPr/>
        <w:t>C</w:t>
      </w:r>
      <w:r w:rsidR="2E1E797A">
        <w:rPr/>
        <w:t>onsumer</w:t>
      </w:r>
      <w:r w:rsidR="03E6BA5C">
        <w:rPr/>
        <w:t>T</w:t>
      </w:r>
      <w:r w:rsidR="2E1E797A">
        <w:rPr/>
        <w:t>ask</w:t>
      </w:r>
      <w:r w:rsidR="03E6BA5C">
        <w:rPr/>
        <w:t>I</w:t>
      </w:r>
      <w:r w:rsidR="2E1E797A">
        <w:rPr/>
        <w:t>d</w:t>
      </w:r>
      <w:proofErr w:type="spellEnd"/>
      <w:r w:rsidR="2E1E797A">
        <w:rPr/>
        <w:t xml:space="preserve"> </w:t>
      </w:r>
    </w:p>
    <w:p w:rsidR="00B05113" w:rsidP="00B05113" w:rsidRDefault="00431843" w14:paraId="35C1AF1F" w14:textId="20E46B85">
      <w:pPr>
        <w:pStyle w:val="ListParagraph"/>
        <w:numPr>
          <w:ilvl w:val="0"/>
          <w:numId w:val="4"/>
        </w:numPr>
        <w:rPr/>
      </w:pPr>
      <w:r w:rsidR="03E6BA5C">
        <w:rPr/>
        <w:t xml:space="preserve">Long </w:t>
      </w:r>
      <w:proofErr w:type="spellStart"/>
      <w:r w:rsidR="03E6BA5C">
        <w:rPr/>
        <w:t>T</w:t>
      </w:r>
      <w:r w:rsidR="2E1E797A">
        <w:rPr/>
        <w:t>ask</w:t>
      </w:r>
      <w:r w:rsidR="03E6BA5C">
        <w:rPr/>
        <w:t>I</w:t>
      </w:r>
      <w:r w:rsidR="2E1E797A">
        <w:rPr/>
        <w:t>d</w:t>
      </w:r>
      <w:proofErr w:type="spellEnd"/>
      <w:r>
        <w:tab/>
      </w:r>
    </w:p>
    <w:p w:rsidR="00B05113" w:rsidP="00B05113" w:rsidRDefault="00431843" w14:paraId="62681911" w14:textId="19C77A60">
      <w:pPr>
        <w:pStyle w:val="ListParagraph"/>
        <w:numPr>
          <w:ilvl w:val="0"/>
          <w:numId w:val="4"/>
        </w:numPr>
        <w:rPr/>
      </w:pPr>
      <w:r w:rsidR="03E6BA5C">
        <w:rPr/>
        <w:t xml:space="preserve">String </w:t>
      </w:r>
      <w:proofErr w:type="spellStart"/>
      <w:r w:rsidR="03E6BA5C">
        <w:rPr/>
        <w:t>T</w:t>
      </w:r>
      <w:r w:rsidR="2E1E797A">
        <w:rPr/>
        <w:t>enant</w:t>
      </w:r>
      <w:r w:rsidR="03E6BA5C">
        <w:rPr/>
        <w:t>C</w:t>
      </w:r>
      <w:r w:rsidR="2E1E797A">
        <w:rPr/>
        <w:t>ode</w:t>
      </w:r>
      <w:proofErr w:type="spellEnd"/>
    </w:p>
    <w:p w:rsidR="00B05113" w:rsidP="00B05113" w:rsidRDefault="00431843" w14:paraId="4E969517" w14:textId="65B92AE4">
      <w:pPr>
        <w:pStyle w:val="ListParagraph"/>
        <w:numPr>
          <w:ilvl w:val="0"/>
          <w:numId w:val="4"/>
        </w:numPr>
        <w:rPr/>
      </w:pPr>
      <w:r w:rsidR="03E6BA5C">
        <w:rPr/>
        <w:t xml:space="preserve">String </w:t>
      </w:r>
      <w:proofErr w:type="spellStart"/>
      <w:r w:rsidR="03E6BA5C">
        <w:rPr/>
        <w:t>C</w:t>
      </w:r>
      <w:r w:rsidR="2E1E797A">
        <w:rPr/>
        <w:t>onsumer</w:t>
      </w:r>
      <w:r w:rsidR="03E6BA5C">
        <w:rPr/>
        <w:t>C</w:t>
      </w:r>
      <w:r w:rsidR="2E1E797A">
        <w:rPr/>
        <w:t>ode</w:t>
      </w:r>
      <w:proofErr w:type="spellEnd"/>
    </w:p>
    <w:p w:rsidR="00B05113" w:rsidP="00B05113" w:rsidRDefault="00F61492" w14:paraId="01E26D20" w14:textId="44919DD8">
      <w:pPr>
        <w:pStyle w:val="ListParagraph"/>
        <w:numPr>
          <w:ilvl w:val="0"/>
          <w:numId w:val="4"/>
        </w:numPr>
        <w:rPr/>
      </w:pPr>
      <w:r w:rsidR="2303AE9C">
        <w:rPr/>
        <w:t xml:space="preserve">String </w:t>
      </w:r>
      <w:proofErr w:type="spellStart"/>
      <w:r w:rsidR="2303AE9C">
        <w:rPr/>
        <w:t>T</w:t>
      </w:r>
      <w:r w:rsidR="2E1E797A">
        <w:rPr/>
        <w:t>ask</w:t>
      </w:r>
      <w:r w:rsidR="2303AE9C">
        <w:rPr/>
        <w:t>S</w:t>
      </w:r>
      <w:r w:rsidR="2E1E797A">
        <w:rPr/>
        <w:t>tatus</w:t>
      </w:r>
      <w:proofErr w:type="spellEnd"/>
      <w:r w:rsidR="2E1E797A">
        <w:rPr/>
        <w:t xml:space="preserve"> </w:t>
      </w:r>
    </w:p>
    <w:p w:rsidR="00B05113" w:rsidP="00B05113" w:rsidRDefault="0034770B" w14:paraId="668108F7" w14:textId="7FDF664D">
      <w:pPr>
        <w:pStyle w:val="ListParagraph"/>
        <w:numPr>
          <w:ilvl w:val="0"/>
          <w:numId w:val="4"/>
        </w:numPr>
        <w:rPr/>
      </w:pPr>
      <w:r w:rsidR="7D4E76E8">
        <w:rPr/>
        <w:t>Int P</w:t>
      </w:r>
      <w:r w:rsidR="2E1E797A">
        <w:rPr/>
        <w:t xml:space="preserve">rogress </w:t>
      </w:r>
    </w:p>
    <w:p w:rsidR="00B05113" w:rsidP="00B05113" w:rsidRDefault="0034770B" w14:paraId="7F41C93D" w14:textId="102ACA91">
      <w:pPr>
        <w:pStyle w:val="ListParagraph"/>
        <w:numPr>
          <w:ilvl w:val="0"/>
          <w:numId w:val="4"/>
        </w:numPr>
        <w:rPr/>
      </w:pPr>
      <w:r w:rsidR="7D4E76E8">
        <w:rPr/>
        <w:t>String N</w:t>
      </w:r>
      <w:r w:rsidR="2E1E797A">
        <w:rPr/>
        <w:t>otes</w:t>
      </w:r>
    </w:p>
    <w:p w:rsidR="00B05113" w:rsidP="00B05113" w:rsidRDefault="0034770B" w14:paraId="19D23461" w14:textId="0295E879">
      <w:pPr>
        <w:pStyle w:val="ListParagraph"/>
        <w:numPr>
          <w:ilvl w:val="0"/>
          <w:numId w:val="4"/>
        </w:numPr>
        <w:rPr/>
      </w:pPr>
      <w:proofErr w:type="spellStart"/>
      <w:r w:rsidR="7D4E76E8">
        <w:rPr/>
        <w:t>DateTime</w:t>
      </w:r>
      <w:proofErr w:type="spellEnd"/>
      <w:r w:rsidR="7D4E76E8">
        <w:rPr/>
        <w:t xml:space="preserve"> </w:t>
      </w:r>
      <w:proofErr w:type="spellStart"/>
      <w:r w:rsidR="7D4E76E8">
        <w:rPr/>
        <w:t>T</w:t>
      </w:r>
      <w:r w:rsidR="2E1E797A">
        <w:rPr/>
        <w:t>ask</w:t>
      </w:r>
      <w:r w:rsidR="7D4E76E8">
        <w:rPr/>
        <w:t>S</w:t>
      </w:r>
      <w:r w:rsidR="2E1E797A">
        <w:rPr/>
        <w:t>tart</w:t>
      </w:r>
      <w:r w:rsidR="7D4E76E8">
        <w:rPr/>
        <w:t>T</w:t>
      </w:r>
      <w:r w:rsidR="2E1E797A">
        <w:rPr/>
        <w:t>s</w:t>
      </w:r>
      <w:proofErr w:type="spellEnd"/>
    </w:p>
    <w:p w:rsidR="000A763B" w:rsidP="00B05113" w:rsidRDefault="0034770B" w14:paraId="304F7CD9" w14:textId="74F22B3A">
      <w:pPr>
        <w:pStyle w:val="ListParagraph"/>
        <w:numPr>
          <w:ilvl w:val="0"/>
          <w:numId w:val="4"/>
        </w:numPr>
        <w:rPr/>
      </w:pPr>
      <w:proofErr w:type="spellStart"/>
      <w:r w:rsidR="7D4E76E8">
        <w:rPr/>
        <w:t>DateTime</w:t>
      </w:r>
      <w:proofErr w:type="spellEnd"/>
      <w:r w:rsidR="7D4E76E8">
        <w:rPr/>
        <w:t xml:space="preserve"> </w:t>
      </w:r>
      <w:proofErr w:type="spellStart"/>
      <w:r w:rsidR="7D4E76E8">
        <w:rPr/>
        <w:t>T</w:t>
      </w:r>
      <w:r w:rsidR="2E1E797A">
        <w:rPr/>
        <w:t>ask</w:t>
      </w:r>
      <w:r w:rsidR="7D4E76E8">
        <w:rPr/>
        <w:t>C</w:t>
      </w:r>
      <w:r w:rsidR="2E1E797A">
        <w:rPr/>
        <w:t>omplete</w:t>
      </w:r>
      <w:r w:rsidR="7D4E76E8">
        <w:rPr/>
        <w:t>T</w:t>
      </w:r>
      <w:r w:rsidR="2E1E797A">
        <w:rPr/>
        <w:t>s</w:t>
      </w:r>
      <w:proofErr w:type="spellEnd"/>
    </w:p>
    <w:p w:rsidR="000A763B" w:rsidP="0073592D" w:rsidRDefault="000A763B" w14:paraId="46524BCB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151CB0" w:rsidTr="00AC3AFD" w14:paraId="4345B317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151CB0" w:rsidP="00AC3AFD" w:rsidRDefault="00151CB0" w14:paraId="2D20C97E" w14:textId="3E624E38">
            <w:r>
              <w:t>POST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151CB0" w:rsidP="00AC3AFD" w:rsidRDefault="00151CB0" w14:paraId="5DDEB15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consumer-task</w:t>
            </w:r>
          </w:p>
        </w:tc>
      </w:tr>
      <w:tr w:rsidR="00151CB0" w:rsidTr="00AC3AFD" w14:paraId="34A31A99" w14:textId="77777777">
        <w:trPr>
          <w:trHeight w:val="20"/>
        </w:trPr>
        <w:tc>
          <w:tcPr>
            <w:tcW w:w="2416" w:type="dxa"/>
          </w:tcPr>
          <w:p w:rsidR="00151CB0" w:rsidP="00AC3AFD" w:rsidRDefault="00151CB0" w14:paraId="63F44F72" w14:textId="77777777"/>
        </w:tc>
        <w:tc>
          <w:tcPr>
            <w:tcW w:w="6610" w:type="dxa"/>
          </w:tcPr>
          <w:p w:rsidR="00151CB0" w:rsidP="00AC3AFD" w:rsidRDefault="00151CB0" w14:paraId="2E98BD4E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1"/>
        <w:gridCol w:w="2494"/>
        <w:gridCol w:w="2346"/>
        <w:gridCol w:w="2805"/>
      </w:tblGrid>
      <w:tr w:rsidR="00151CB0" w:rsidTr="00AC3AFD" w14:paraId="52E0F2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51CB0" w:rsidP="00AC3AFD" w:rsidRDefault="00151CB0" w14:paraId="70404170" w14:textId="77777777"/>
        </w:tc>
        <w:tc>
          <w:tcPr>
            <w:tcW w:w="2494" w:type="dxa"/>
          </w:tcPr>
          <w:p w:rsidR="00151CB0" w:rsidP="00AC3AFD" w:rsidRDefault="00151CB0" w14:paraId="6C1B48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6" w:type="dxa"/>
          </w:tcPr>
          <w:p w:rsidR="00151CB0" w:rsidP="00AC3AFD" w:rsidRDefault="00151CB0" w14:paraId="6DA8A10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05" w:type="dxa"/>
          </w:tcPr>
          <w:p w:rsidR="00151CB0" w:rsidP="00AC3AFD" w:rsidRDefault="00151CB0" w14:paraId="793720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51CB0" w:rsidTr="00AC3AFD" w14:paraId="46407C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51CB0" w:rsidP="00AC3AFD" w:rsidRDefault="00151CB0" w14:paraId="1AB7FF05" w14:textId="77777777">
            <w:r>
              <w:t>Input</w:t>
            </w:r>
          </w:p>
        </w:tc>
        <w:tc>
          <w:tcPr>
            <w:tcW w:w="2494" w:type="dxa"/>
          </w:tcPr>
          <w:p w:rsidR="00151CB0" w:rsidP="00AC3AFD" w:rsidRDefault="00151CB0" w14:paraId="1FBF25A8" w14:textId="77777777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ConsumerTaskDto</w:t>
            </w:r>
            <w:proofErr w:type="spellEnd"/>
          </w:p>
        </w:tc>
        <w:tc>
          <w:tcPr>
            <w:tcW w:w="2346" w:type="dxa"/>
          </w:tcPr>
          <w:p w:rsidR="00151CB0" w:rsidP="00AC3AFD" w:rsidRDefault="00151CB0" w14:paraId="031452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151CB0" w:rsidP="00AC3AFD" w:rsidRDefault="00151CB0" w14:paraId="3DAA38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CB0" w:rsidTr="00AC3AFD" w14:paraId="6A605C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51CB0" w:rsidP="00AC3AFD" w:rsidRDefault="00151CB0" w14:paraId="32FA3C94" w14:textId="77777777">
            <w:r>
              <w:t>Output</w:t>
            </w:r>
          </w:p>
        </w:tc>
        <w:tc>
          <w:tcPr>
            <w:tcW w:w="2494" w:type="dxa"/>
          </w:tcPr>
          <w:p w:rsidR="00151CB0" w:rsidP="00AC3AFD" w:rsidRDefault="00FF79E0" w14:paraId="44F2B88E" w14:textId="12AC6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ConsumerTaskDto</w:t>
            </w:r>
            <w:proofErr w:type="spellEnd"/>
          </w:p>
        </w:tc>
        <w:tc>
          <w:tcPr>
            <w:tcW w:w="2346" w:type="dxa"/>
          </w:tcPr>
          <w:p w:rsidR="00151CB0" w:rsidP="00AC3AFD" w:rsidRDefault="00151CB0" w14:paraId="2E9F01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151CB0" w:rsidP="00AC3AFD" w:rsidRDefault="00FF79E0" w14:paraId="250FCE0C" w14:textId="705D5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>
              <w:t>ConsumerTaskId</w:t>
            </w:r>
            <w:proofErr w:type="spellEnd"/>
            <w:r>
              <w:t xml:space="preserve"> filled</w:t>
            </w:r>
          </w:p>
        </w:tc>
      </w:tr>
    </w:tbl>
    <w:p w:rsidRPr="004F5DFE" w:rsidR="00151CB0" w:rsidP="00151CB0" w:rsidRDefault="00151CB0" w14:paraId="0DC6B90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9E6D34" w:rsidTr="00AC3AFD" w14:paraId="05326031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9E6D34" w:rsidP="00AC3AFD" w:rsidRDefault="009E6D34" w14:paraId="0DFFA81C" w14:textId="240AAE65">
            <w:r>
              <w:t>PUT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9E6D34" w:rsidP="00AC3AFD" w:rsidRDefault="009E6D34" w14:paraId="23E0E15D" w14:textId="015F63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consumer-task</w:t>
            </w:r>
          </w:p>
        </w:tc>
      </w:tr>
      <w:tr w:rsidR="009E6D34" w:rsidTr="00AC3AFD" w14:paraId="434A24B5" w14:textId="77777777">
        <w:trPr>
          <w:trHeight w:val="20"/>
        </w:trPr>
        <w:tc>
          <w:tcPr>
            <w:tcW w:w="2416" w:type="dxa"/>
          </w:tcPr>
          <w:p w:rsidR="009E6D34" w:rsidP="00AC3AFD" w:rsidRDefault="009E6D34" w14:paraId="78A0DC23" w14:textId="77777777"/>
        </w:tc>
        <w:tc>
          <w:tcPr>
            <w:tcW w:w="6610" w:type="dxa"/>
          </w:tcPr>
          <w:p w:rsidR="009E6D34" w:rsidP="00AC3AFD" w:rsidRDefault="009E6D34" w14:paraId="4E2A2E97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1"/>
        <w:gridCol w:w="2494"/>
        <w:gridCol w:w="2346"/>
        <w:gridCol w:w="2805"/>
      </w:tblGrid>
      <w:tr w:rsidR="00F7432C" w:rsidTr="00F7432C" w14:paraId="2FDFF0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9E6D34" w:rsidP="00AC3AFD" w:rsidRDefault="009E6D34" w14:paraId="0E6F0308" w14:textId="77777777"/>
        </w:tc>
        <w:tc>
          <w:tcPr>
            <w:tcW w:w="2494" w:type="dxa"/>
          </w:tcPr>
          <w:p w:rsidR="009E6D34" w:rsidP="00AC3AFD" w:rsidRDefault="009E6D34" w14:paraId="53D4042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6" w:type="dxa"/>
          </w:tcPr>
          <w:p w:rsidR="009E6D34" w:rsidP="00AC3AFD" w:rsidRDefault="009E6D34" w14:paraId="07AF1EA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05" w:type="dxa"/>
          </w:tcPr>
          <w:p w:rsidR="009E6D34" w:rsidP="00AC3AFD" w:rsidRDefault="009E6D34" w14:paraId="643712F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7432C" w:rsidTr="00F7432C" w14:paraId="09E298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9E6D34" w:rsidP="00AC3AFD" w:rsidRDefault="009E6D34" w14:paraId="3D2450EA" w14:textId="77777777">
            <w:r>
              <w:t>Input</w:t>
            </w:r>
          </w:p>
        </w:tc>
        <w:tc>
          <w:tcPr>
            <w:tcW w:w="2494" w:type="dxa"/>
          </w:tcPr>
          <w:p w:rsidR="009E6D34" w:rsidP="00AC3AFD" w:rsidRDefault="00F7432C" w14:paraId="35410650" w14:textId="3019EAF2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ConsumerTaskDto</w:t>
            </w:r>
            <w:proofErr w:type="spellEnd"/>
          </w:p>
        </w:tc>
        <w:tc>
          <w:tcPr>
            <w:tcW w:w="2346" w:type="dxa"/>
          </w:tcPr>
          <w:p w:rsidR="009E6D34" w:rsidP="00AC3AFD" w:rsidRDefault="009E6D34" w14:paraId="1A9BF4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9E6D34" w:rsidP="00AC3AFD" w:rsidRDefault="009E6D34" w14:paraId="6C07FF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32C" w:rsidTr="00F7432C" w14:paraId="5226CD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9E6D34" w:rsidP="00AC3AFD" w:rsidRDefault="009E6D34" w14:paraId="550F2063" w14:textId="77777777">
            <w:r>
              <w:t>Output</w:t>
            </w:r>
          </w:p>
        </w:tc>
        <w:tc>
          <w:tcPr>
            <w:tcW w:w="2494" w:type="dxa"/>
          </w:tcPr>
          <w:p w:rsidR="009E6D34" w:rsidP="00AC3AFD" w:rsidRDefault="009E6D34" w14:paraId="405A6875" w14:textId="7DB2D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6" w:type="dxa"/>
          </w:tcPr>
          <w:p w:rsidR="009E6D34" w:rsidP="00AC3AFD" w:rsidRDefault="009E6D34" w14:paraId="676618F5" w14:textId="51C1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9E6D34" w:rsidP="00AC3AFD" w:rsidRDefault="009E6D34" w14:paraId="52D861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8F1E95" w:rsidR="00615537" w:rsidP="00615537" w:rsidRDefault="00615537" w14:paraId="493A9C07" w14:textId="0861479B"/>
    <w:p w:rsidR="00615537" w:rsidP="00FA0A99" w:rsidRDefault="00615537" w14:paraId="6880A6AF" w14:textId="77777777">
      <w:pPr>
        <w:pStyle w:val="Heading5"/>
      </w:pPr>
      <w:r>
        <w:t>Algorithm</w:t>
      </w:r>
    </w:p>
    <w:p w:rsidR="00023630" w:rsidP="00615537" w:rsidRDefault="001A0A17" w14:paraId="10D44C05" w14:textId="77777777">
      <w:r>
        <w:t xml:space="preserve">Special case of business logic required for PUT of </w:t>
      </w:r>
      <w:proofErr w:type="spellStart"/>
      <w:r w:rsidR="00B572D5">
        <w:t>ConsumerTask</w:t>
      </w:r>
      <w:proofErr w:type="spellEnd"/>
      <w:r w:rsidR="00023630">
        <w:t>:</w:t>
      </w:r>
    </w:p>
    <w:p w:rsidR="00615537" w:rsidP="00023630" w:rsidRDefault="000F452D" w14:paraId="2A87883A" w14:textId="4C1928B6">
      <w:pPr>
        <w:pStyle w:val="ListParagraph"/>
        <w:numPr>
          <w:ilvl w:val="0"/>
          <w:numId w:val="24"/>
        </w:numPr>
      </w:pPr>
      <w:r>
        <w:t xml:space="preserve">When a </w:t>
      </w:r>
      <w:proofErr w:type="spellStart"/>
      <w:r>
        <w:t>ConsumerTask</w:t>
      </w:r>
      <w:proofErr w:type="spellEnd"/>
      <w:r>
        <w:t xml:space="preserve"> is marked C</w:t>
      </w:r>
      <w:r w:rsidR="00023630">
        <w:t xml:space="preserve">OMPLETED, the appropriate </w:t>
      </w:r>
      <w:proofErr w:type="spellStart"/>
      <w:r w:rsidR="00023630">
        <w:t>TaskReward</w:t>
      </w:r>
      <w:proofErr w:type="spellEnd"/>
      <w:r w:rsidR="00023630">
        <w:t xml:space="preserve"> </w:t>
      </w:r>
      <w:r w:rsidR="00A058C3">
        <w:t xml:space="preserve">needs to be looked up and the Reward needs to be awarded into the </w:t>
      </w:r>
      <w:r w:rsidR="00D96EEC">
        <w:t xml:space="preserve">appropriate </w:t>
      </w:r>
      <w:r w:rsidR="00A058C3">
        <w:t>Wallet</w:t>
      </w:r>
      <w:r w:rsidR="001C6619">
        <w:t xml:space="preserve"> through an API call from the internal service to Wallet API</w:t>
      </w:r>
    </w:p>
    <w:p w:rsidR="00272FE2" w:rsidRDefault="00272FE2" w14:paraId="00733D43" w14:textId="7B941DA8">
      <w:r>
        <w:br w:type="page"/>
      </w:r>
    </w:p>
    <w:p w:rsidRPr="000C365A" w:rsidR="009C170A" w:rsidP="009C170A" w:rsidRDefault="000C365A" w14:paraId="09C872FE" w14:textId="236EF381">
      <w:pPr>
        <w:pStyle w:val="Heading1"/>
        <w:rPr>
          <w:strike/>
          <w:rPrChange w:author="Srikanth Subramanian" w:date="2023-06-07T12:29:00Z" w:id="1044">
            <w:rPr/>
          </w:rPrChange>
        </w:rPr>
      </w:pPr>
      <w:bookmarkStart w:name="_Toc137123855" w:id="1045"/>
      <w:ins w:author="Srikanth Subramanian" w:date="2023-06-07T12:29:00Z" w:id="1046">
        <w:r>
          <w:rPr>
            <w:strike/>
            <w:highlight w:val="yellow"/>
          </w:rPr>
          <w:lastRenderedPageBreak/>
          <w:t xml:space="preserve">(NOT USED NOW) </w:t>
        </w:r>
      </w:ins>
      <w:proofErr w:type="spellStart"/>
      <w:r w:rsidRPr="000C365A" w:rsidR="009C170A">
        <w:rPr>
          <w:strike/>
          <w:highlight w:val="yellow"/>
          <w:rPrChange w:author="Srikanth Subramanian" w:date="2023-06-07T12:29:00Z" w:id="1047">
            <w:rPr/>
          </w:rPrChange>
        </w:rPr>
        <w:t>RenderTemplate</w:t>
      </w:r>
      <w:proofErr w:type="spellEnd"/>
      <w:r w:rsidRPr="000C365A" w:rsidR="009C170A">
        <w:rPr>
          <w:strike/>
          <w:highlight w:val="yellow"/>
          <w:rPrChange w:author="Srikanth Subramanian" w:date="2023-06-07T12:29:00Z" w:id="1048">
            <w:rPr/>
          </w:rPrChange>
        </w:rPr>
        <w:t xml:space="preserve"> Microservice</w:t>
      </w:r>
      <w:bookmarkEnd w:id="1045"/>
    </w:p>
    <w:p w:rsidR="00F81C12" w:rsidP="00F81C12" w:rsidRDefault="00F81C12" w14:paraId="7A7BFD40" w14:textId="59DA0EF5">
      <w:pPr>
        <w:pStyle w:val="Heading2"/>
      </w:pPr>
      <w:bookmarkStart w:name="_Toc137123856" w:id="1049"/>
      <w:r>
        <w:t>Data Model</w:t>
      </w:r>
      <w:bookmarkEnd w:id="1049"/>
    </w:p>
    <w:p w:rsidRPr="00F81C12" w:rsidR="00F81C12" w:rsidP="00F81C12" w:rsidRDefault="00F81C12" w14:paraId="3EC60B45" w14:textId="3F97E8E7">
      <w:pPr>
        <w:rPr>
          <w:i/>
          <w:iCs/>
        </w:rPr>
      </w:pPr>
      <w:r>
        <w:t xml:space="preserve">Schema: </w:t>
      </w:r>
      <w:proofErr w:type="spellStart"/>
      <w:r>
        <w:rPr>
          <w:i/>
          <w:iCs/>
        </w:rPr>
        <w:t>render_template</w:t>
      </w:r>
      <w:proofErr w:type="spellEnd"/>
    </w:p>
    <w:p w:rsidR="006E7545" w:rsidP="006E7545" w:rsidRDefault="006E7545" w14:paraId="09220D39" w14:textId="39A47CD0">
      <w:pPr>
        <w:pStyle w:val="Heading3"/>
      </w:pPr>
      <w:bookmarkStart w:name="_Toc137123857" w:id="1050"/>
      <w:r>
        <w:t xml:space="preserve">Table: </w:t>
      </w:r>
      <w:r w:rsidRPr="00571897">
        <w:t>Section</w:t>
      </w:r>
      <w:r>
        <w:t xml:space="preserve"> T</w:t>
      </w:r>
      <w:r w:rsidRPr="00571897">
        <w:t>emplate</w:t>
      </w:r>
      <w:bookmarkEnd w:id="1050"/>
    </w:p>
    <w:p w:rsidR="009C170A" w:rsidP="009C170A" w:rsidRDefault="009C170A" w14:paraId="3D7F9747" w14:textId="77777777">
      <w:pPr>
        <w:rPr>
          <w:i/>
          <w:iCs/>
        </w:rPr>
      </w:pPr>
      <w:r w:rsidRPr="00FC3EE0">
        <w:t xml:space="preserve">Table: </w:t>
      </w:r>
      <w:proofErr w:type="spellStart"/>
      <w:r w:rsidRPr="00AF3250">
        <w:rPr>
          <w:i/>
          <w:iCs/>
        </w:rPr>
        <w:t>section_template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1620"/>
        <w:gridCol w:w="1710"/>
      </w:tblGrid>
      <w:tr w:rsidRPr="00FC3EE0" w:rsidR="009C170A" w:rsidTr="009C170A" w14:paraId="72E7B7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FC3EE0" w:rsidR="009C170A" w:rsidP="009C170A" w:rsidRDefault="009C170A" w14:paraId="62DB4C6B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9C170A" w:rsidP="009C170A" w:rsidRDefault="009C170A" w14:paraId="120F859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9C170A" w:rsidP="009C170A" w:rsidRDefault="009C170A" w14:paraId="788551E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9C170A" w:rsidP="009C170A" w:rsidRDefault="009C170A" w14:paraId="2DA375B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9C170A" w:rsidTr="009C170A" w14:paraId="7DC1DD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E5ACE" w:rsidR="009C170A" w:rsidP="009C170A" w:rsidRDefault="009C170A" w14:paraId="3E86411A" w14:textId="77777777">
            <w:pPr>
              <w:tabs>
                <w:tab w:val="right" w:pos="2119"/>
              </w:tabs>
            </w:pPr>
            <w:proofErr w:type="spellStart"/>
            <w:r w:rsidRPr="000E5ACE">
              <w:t>section_template_id</w:t>
            </w:r>
            <w:proofErr w:type="spellEnd"/>
            <w:r w:rsidRPr="000E5ACE">
              <w:tab/>
            </w:r>
          </w:p>
        </w:tc>
        <w:tc>
          <w:tcPr>
            <w:tcW w:w="1980" w:type="dxa"/>
          </w:tcPr>
          <w:p w:rsidRPr="00FC3EE0" w:rsidR="009C170A" w:rsidP="009C170A" w:rsidRDefault="004F7CAA" w14:paraId="3F7C60C8" w14:textId="59310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C170A" w:rsidP="009C170A" w:rsidRDefault="009C170A" w14:paraId="2199A6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9C170A" w:rsidP="009C170A" w:rsidRDefault="009C170A" w14:paraId="1E92B8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C170A" w:rsidTr="009C170A" w14:paraId="6E9192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E5ACE" w:rsidR="009C170A" w:rsidP="00043D8D" w:rsidRDefault="009C170A" w14:paraId="114F7F70" w14:textId="77777777">
            <w:pPr>
              <w:tabs>
                <w:tab w:val="right" w:pos="2119"/>
              </w:tabs>
            </w:pPr>
            <w:proofErr w:type="spellStart"/>
            <w:r w:rsidRPr="000E5ACE">
              <w:t>section_template_code</w:t>
            </w:r>
            <w:proofErr w:type="spellEnd"/>
          </w:p>
        </w:tc>
        <w:tc>
          <w:tcPr>
            <w:tcW w:w="1980" w:type="dxa"/>
          </w:tcPr>
          <w:p w:rsidRPr="00FC3EE0" w:rsidR="009C170A" w:rsidP="009C170A" w:rsidRDefault="009C170A" w14:paraId="31D8AF0D" w14:textId="3FCA6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24B61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C170A" w:rsidP="009C170A" w:rsidRDefault="009C170A" w14:paraId="60C044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710" w:type="dxa"/>
          </w:tcPr>
          <w:p w:rsidRPr="00FC3EE0" w:rsidR="009C170A" w:rsidP="009C170A" w:rsidRDefault="009C170A" w14:paraId="4B1137AC" w14:textId="6829A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3C6C53">
              <w:t>, unique</w:t>
            </w:r>
          </w:p>
        </w:tc>
      </w:tr>
      <w:tr w:rsidRPr="00AF3250" w:rsidR="009C170A" w:rsidTr="009C170A" w14:paraId="2966EB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E5ACE" w:rsidR="009C170A" w:rsidP="00043D8D" w:rsidRDefault="009C170A" w14:paraId="61AA8036" w14:textId="77777777">
            <w:pPr>
              <w:tabs>
                <w:tab w:val="right" w:pos="2119"/>
              </w:tabs>
            </w:pPr>
            <w:proofErr w:type="spellStart"/>
            <w:r w:rsidRPr="000E5ACE">
              <w:t>template_name</w:t>
            </w:r>
            <w:proofErr w:type="spellEnd"/>
          </w:p>
        </w:tc>
        <w:tc>
          <w:tcPr>
            <w:tcW w:w="1980" w:type="dxa"/>
          </w:tcPr>
          <w:p w:rsidRPr="00AF3250" w:rsidR="009C170A" w:rsidP="009C170A" w:rsidRDefault="009C170A" w14:paraId="65058F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250">
              <w:t>varchar(80)</w:t>
            </w:r>
          </w:p>
        </w:tc>
        <w:tc>
          <w:tcPr>
            <w:tcW w:w="1620" w:type="dxa"/>
          </w:tcPr>
          <w:p w:rsidRPr="00AF3250" w:rsidR="009C170A" w:rsidP="009C170A" w:rsidRDefault="009C170A" w14:paraId="2150B3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10" w:type="dxa"/>
          </w:tcPr>
          <w:p w:rsidRPr="00151128" w:rsidR="009C170A" w:rsidP="009C170A" w:rsidRDefault="009C170A" w14:paraId="3014CF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128">
              <w:t>Not null</w:t>
            </w:r>
          </w:p>
        </w:tc>
      </w:tr>
      <w:tr w:rsidRPr="00AF3250" w:rsidR="009C170A" w:rsidTr="009C170A" w14:paraId="371F22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E5ACE" w:rsidR="009C170A" w:rsidP="00043D8D" w:rsidRDefault="009C170A" w14:paraId="6C592856" w14:textId="77777777">
            <w:pPr>
              <w:tabs>
                <w:tab w:val="right" w:pos="2119"/>
              </w:tabs>
            </w:pPr>
            <w:proofErr w:type="spellStart"/>
            <w:r w:rsidRPr="000E5ACE">
              <w:t>template_ref_name</w:t>
            </w:r>
            <w:proofErr w:type="spellEnd"/>
          </w:p>
        </w:tc>
        <w:tc>
          <w:tcPr>
            <w:tcW w:w="1980" w:type="dxa"/>
          </w:tcPr>
          <w:p w:rsidRPr="00AF3250" w:rsidR="009C170A" w:rsidP="009C170A" w:rsidRDefault="009C170A" w14:paraId="336D69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250">
              <w:t>varchar(80)</w:t>
            </w:r>
          </w:p>
        </w:tc>
        <w:tc>
          <w:tcPr>
            <w:tcW w:w="1620" w:type="dxa"/>
          </w:tcPr>
          <w:p w:rsidRPr="00AF3250" w:rsidR="009C170A" w:rsidP="009C170A" w:rsidRDefault="009C170A" w14:paraId="076C69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10" w:type="dxa"/>
          </w:tcPr>
          <w:p w:rsidRPr="00151128" w:rsidR="009C170A" w:rsidP="009C170A" w:rsidRDefault="009C170A" w14:paraId="652AD4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128">
              <w:t>Not null</w:t>
            </w:r>
          </w:p>
        </w:tc>
      </w:tr>
      <w:tr w:rsidRPr="00FC3EE0" w:rsidR="009C170A" w:rsidTr="009C170A" w14:paraId="14BED8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E5ACE" w:rsidR="009C170A" w:rsidP="00043D8D" w:rsidRDefault="009C170A" w14:paraId="40841F79" w14:textId="77777777">
            <w:pPr>
              <w:tabs>
                <w:tab w:val="right" w:pos="2119"/>
              </w:tabs>
            </w:pPr>
            <w:proofErr w:type="spellStart"/>
            <w:r w:rsidRPr="000E5ACE">
              <w:t>template_attribute</w:t>
            </w:r>
            <w:proofErr w:type="spellEnd"/>
          </w:p>
        </w:tc>
        <w:tc>
          <w:tcPr>
            <w:tcW w:w="1980" w:type="dxa"/>
          </w:tcPr>
          <w:p w:rsidRPr="00FC3EE0" w:rsidR="009C170A" w:rsidP="009C170A" w:rsidRDefault="009C170A" w14:paraId="27B83F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620" w:type="dxa"/>
          </w:tcPr>
          <w:p w:rsidRPr="00FC3EE0" w:rsidR="009C170A" w:rsidP="009C170A" w:rsidRDefault="009C170A" w14:paraId="627BE7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9C170A" w:rsidP="009C170A" w:rsidRDefault="009C170A" w14:paraId="467515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67389D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43D8D" w:rsidR="008A3128" w:rsidP="008A3128" w:rsidRDefault="008A3128" w14:paraId="05BBBBAC" w14:textId="3F80D4EA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0E1B6AE9" w14:textId="4C74E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4CE133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7688552D" w14:textId="3C7D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C170A" w14:paraId="6C137C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8A3128" w:rsidP="008A3128" w:rsidRDefault="008A3128" w14:paraId="007AA4A5" w14:textId="429D06CF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7C0B0396" w14:textId="1D1AF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4D9593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7E53B3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9C170A" w14:paraId="26B8C7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7D7DEB8B" w14:textId="19B7EBED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62C22CBA" w14:textId="306CD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7E3A8C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4E3AD7E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42789354" w14:textId="750D3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9C170A" w14:paraId="469094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65D29CEE" w14:textId="33974763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5BDB3BD6" w14:textId="78469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7E3A8C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049377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28650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C170A" w14:paraId="145754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3128" w:rsidP="008A3128" w:rsidRDefault="008A3128" w14:paraId="75550DFA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65FEBC5D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7E3A8C" w14:paraId="788D2056" w14:textId="560A9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1620" w:type="dxa"/>
          </w:tcPr>
          <w:p w:rsidR="008A3128" w:rsidP="008A3128" w:rsidRDefault="008A3128" w14:paraId="183D8E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591E7A4D" w14:textId="0C91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8A3128" w:rsidP="008A3128" w:rsidRDefault="00BF7568" w14:paraId="0146CDF1" w14:textId="441AC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891D7B" w:rsidP="00891D7B" w:rsidRDefault="007737FE" w14:paraId="1D32B69C" w14:textId="15EDB616">
      <w:pPr>
        <w:rPr>
          <w:b/>
        </w:rPr>
      </w:pPr>
      <w:r>
        <w:br/>
      </w:r>
      <w:r w:rsidRPr="002936CE" w:rsidR="00891D7B">
        <w:rPr>
          <w:b/>
        </w:rPr>
        <w:t xml:space="preserve">Indexes: </w:t>
      </w:r>
    </w:p>
    <w:p w:rsidR="009C170A" w:rsidP="009C170A" w:rsidRDefault="009C170A" w14:paraId="7218165D" w14:textId="4C01432D">
      <w:pPr>
        <w:pStyle w:val="ListParagraph"/>
        <w:numPr>
          <w:ilvl w:val="0"/>
          <w:numId w:val="4"/>
        </w:numPr>
        <w:rPr/>
      </w:pPr>
      <w:r w:rsidR="6E963499">
        <w:rPr/>
        <w:t xml:space="preserve">Unique:  </w:t>
      </w:r>
      <w:proofErr w:type="spellStart"/>
      <w:r w:rsidR="6E963499">
        <w:rPr/>
        <w:t>section_template</w:t>
      </w:r>
      <w:r w:rsidR="149A24D7">
        <w:rPr/>
        <w:t>_code</w:t>
      </w:r>
      <w:proofErr w:type="spellEnd"/>
      <w:r w:rsidR="6E963499">
        <w:rPr/>
        <w:t xml:space="preserve"> + </w:t>
      </w:r>
      <w:proofErr w:type="spellStart"/>
      <w:r w:rsidR="6E963499">
        <w:rPr/>
        <w:t>delete_nbr</w:t>
      </w:r>
      <w:proofErr w:type="spellEnd"/>
    </w:p>
    <w:p w:rsidR="009C170A" w:rsidP="009C170A" w:rsidRDefault="009C170A" w14:paraId="211EECCA" w14:textId="77777777">
      <w:pPr>
        <w:pStyle w:val="ListParagraph"/>
      </w:pPr>
    </w:p>
    <w:p w:rsidR="009C170A" w:rsidP="009C170A" w:rsidRDefault="009C170A" w14:paraId="3A6ED6BA" w14:textId="2ABB39A3">
      <w:pPr>
        <w:pStyle w:val="Heading3"/>
      </w:pPr>
      <w:bookmarkStart w:name="_Toc137123858" w:id="1051"/>
      <w:r>
        <w:t xml:space="preserve">Table: </w:t>
      </w:r>
      <w:r w:rsidRPr="00571897">
        <w:t>Section</w:t>
      </w:r>
      <w:r w:rsidR="00571897">
        <w:t xml:space="preserve"> T</w:t>
      </w:r>
      <w:r w:rsidRPr="00571897">
        <w:t>emplate</w:t>
      </w:r>
      <w:r w:rsidR="00571897">
        <w:t xml:space="preserve"> E</w:t>
      </w:r>
      <w:r w:rsidRPr="00571897">
        <w:t>lement</w:t>
      </w:r>
      <w:bookmarkEnd w:id="1051"/>
    </w:p>
    <w:p w:rsidR="009C170A" w:rsidP="009C170A" w:rsidRDefault="009C170A" w14:paraId="49307323" w14:textId="77777777">
      <w:pPr>
        <w:rPr>
          <w:i/>
          <w:iCs/>
        </w:rPr>
      </w:pPr>
      <w:r w:rsidRPr="00FC3EE0">
        <w:t xml:space="preserve">Table: </w:t>
      </w:r>
      <w:proofErr w:type="spellStart"/>
      <w:r w:rsidRPr="00AF3250">
        <w:rPr>
          <w:i/>
          <w:iCs/>
        </w:rPr>
        <w:t>section_template</w:t>
      </w:r>
      <w:r w:rsidRPr="009C170A">
        <w:rPr>
          <w:i/>
          <w:iCs/>
        </w:rPr>
        <w:t>_element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1530"/>
        <w:gridCol w:w="1620"/>
        <w:gridCol w:w="2160"/>
      </w:tblGrid>
      <w:tr w:rsidRPr="00FC3EE0" w:rsidR="009C170A" w:rsidTr="00D17E51" w14:paraId="6A84B7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FC3EE0" w:rsidR="009C170A" w:rsidP="009C170A" w:rsidRDefault="009C170A" w14:paraId="62BDF030" w14:textId="77777777">
            <w:r w:rsidRPr="00FC3EE0">
              <w:t>Field</w:t>
            </w:r>
          </w:p>
        </w:tc>
        <w:tc>
          <w:tcPr>
            <w:tcW w:w="1530" w:type="dxa"/>
          </w:tcPr>
          <w:p w:rsidRPr="00FC3EE0" w:rsidR="009C170A" w:rsidP="009C170A" w:rsidRDefault="009C170A" w14:paraId="2BB43F8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9C170A" w:rsidP="009C170A" w:rsidRDefault="009C170A" w14:paraId="3CF6BD1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2160" w:type="dxa"/>
          </w:tcPr>
          <w:p w:rsidRPr="00FC3EE0" w:rsidR="009C170A" w:rsidP="009C170A" w:rsidRDefault="009C170A" w14:paraId="60C1166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58218E" w:rsidTr="00AC3AFD" w14:paraId="2FF1B4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D17E51" w:rsidR="0058218E" w:rsidP="00AC3AFD" w:rsidRDefault="0058218E" w14:paraId="0D069519" w14:textId="77777777">
            <w:pPr>
              <w:tabs>
                <w:tab w:val="right" w:pos="2119"/>
              </w:tabs>
            </w:pPr>
            <w:proofErr w:type="spellStart"/>
            <w:r w:rsidRPr="00D17E51">
              <w:t>section_template_element_id</w:t>
            </w:r>
            <w:proofErr w:type="spellEnd"/>
          </w:p>
        </w:tc>
        <w:tc>
          <w:tcPr>
            <w:tcW w:w="1530" w:type="dxa"/>
          </w:tcPr>
          <w:p w:rsidRPr="00FC3EE0" w:rsidR="0058218E" w:rsidP="00AC3AFD" w:rsidRDefault="007E3A8C" w14:paraId="50929907" w14:textId="0565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58218E">
              <w:t>ong</w:t>
            </w:r>
          </w:p>
        </w:tc>
        <w:tc>
          <w:tcPr>
            <w:tcW w:w="1620" w:type="dxa"/>
          </w:tcPr>
          <w:p w:rsidRPr="00FC3EE0" w:rsidR="0058218E" w:rsidP="00AC3AFD" w:rsidRDefault="0058218E" w14:paraId="23057D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2160" w:type="dxa"/>
          </w:tcPr>
          <w:p w:rsidRPr="00FC3EE0" w:rsidR="0058218E" w:rsidP="00AC3AFD" w:rsidRDefault="0058218E" w14:paraId="24A02D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C170A" w:rsidTr="00D17E51" w14:paraId="1F7F5A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D17E51" w:rsidR="009C170A" w:rsidP="009C170A" w:rsidRDefault="009C170A" w14:paraId="008238B3" w14:textId="583D6C7C">
            <w:pPr>
              <w:tabs>
                <w:tab w:val="right" w:pos="2119"/>
              </w:tabs>
            </w:pPr>
            <w:proofErr w:type="spellStart"/>
            <w:r w:rsidRPr="00D17E51">
              <w:t>section_template_id</w:t>
            </w:r>
            <w:proofErr w:type="spellEnd"/>
          </w:p>
        </w:tc>
        <w:tc>
          <w:tcPr>
            <w:tcW w:w="1530" w:type="dxa"/>
          </w:tcPr>
          <w:p w:rsidRPr="00FC3EE0" w:rsidR="009C170A" w:rsidP="009C170A" w:rsidRDefault="007E3A8C" w14:paraId="1EC5DF68" w14:textId="4A20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1620" w:type="dxa"/>
          </w:tcPr>
          <w:p w:rsidRPr="00FC3EE0" w:rsidR="009C170A" w:rsidP="009C170A" w:rsidRDefault="0058218E" w14:paraId="28184AFC" w14:textId="205F9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:rsidRPr="00FC3EE0" w:rsidR="009C170A" w:rsidP="009C170A" w:rsidRDefault="009C170A" w14:paraId="47017F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C170A" w:rsidTr="00D17E51" w14:paraId="125387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D17E51" w:rsidR="009C170A" w:rsidP="00043D8D" w:rsidRDefault="009C170A" w14:paraId="73C7739E" w14:textId="62B6A76C">
            <w:pPr>
              <w:tabs>
                <w:tab w:val="right" w:pos="2119"/>
              </w:tabs>
            </w:pPr>
            <w:proofErr w:type="spellStart"/>
            <w:r w:rsidRPr="00D17E51">
              <w:t>section_template_</w:t>
            </w:r>
            <w:r w:rsidR="00D6521D">
              <w:t>element_</w:t>
            </w:r>
            <w:r w:rsidRPr="00D17E51">
              <w:t>code</w:t>
            </w:r>
            <w:proofErr w:type="spellEnd"/>
          </w:p>
        </w:tc>
        <w:tc>
          <w:tcPr>
            <w:tcW w:w="1530" w:type="dxa"/>
          </w:tcPr>
          <w:p w:rsidRPr="00FC3EE0" w:rsidR="009C170A" w:rsidP="009C170A" w:rsidRDefault="009C170A" w14:paraId="45AB787F" w14:textId="15428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7E3A8C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C170A" w:rsidP="009C170A" w:rsidRDefault="009C170A" w14:paraId="5E3A82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2160" w:type="dxa"/>
          </w:tcPr>
          <w:p w:rsidRPr="00FC3EE0" w:rsidR="009C170A" w:rsidP="009C170A" w:rsidRDefault="009C170A" w14:paraId="05BF2DFA" w14:textId="2CC4F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4163F6">
              <w:t>, unique</w:t>
            </w:r>
          </w:p>
        </w:tc>
      </w:tr>
      <w:tr w:rsidRPr="00AF3250" w:rsidR="009C170A" w:rsidTr="00D17E51" w14:paraId="56B963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D17E51" w:rsidR="009C170A" w:rsidP="00043D8D" w:rsidRDefault="00682C1F" w14:paraId="297085D1" w14:textId="32E65D3E">
            <w:pPr>
              <w:tabs>
                <w:tab w:val="right" w:pos="2119"/>
              </w:tabs>
            </w:pPr>
            <w:proofErr w:type="spellStart"/>
            <w:r>
              <w:t>element_type</w:t>
            </w:r>
            <w:proofErr w:type="spellEnd"/>
          </w:p>
        </w:tc>
        <w:tc>
          <w:tcPr>
            <w:tcW w:w="1530" w:type="dxa"/>
          </w:tcPr>
          <w:p w:rsidRPr="00AF3250" w:rsidR="009C170A" w:rsidP="009C170A" w:rsidRDefault="009C170A" w14:paraId="5CCA6E14" w14:textId="2500B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250">
              <w:t>varchar(</w:t>
            </w:r>
            <w:r w:rsidR="00682C1F">
              <w:t>2</w:t>
            </w:r>
            <w:r w:rsidRPr="00AF3250">
              <w:t>0)</w:t>
            </w:r>
          </w:p>
        </w:tc>
        <w:tc>
          <w:tcPr>
            <w:tcW w:w="1620" w:type="dxa"/>
          </w:tcPr>
          <w:p w:rsidRPr="00682C1F" w:rsidR="009C170A" w:rsidP="009C170A" w:rsidRDefault="00682C1F" w14:paraId="5CEDD639" w14:textId="5F6EF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C1F">
              <w:t>TEXT, HTML, IMAGE, VIDEO, URL</w:t>
            </w:r>
          </w:p>
        </w:tc>
        <w:tc>
          <w:tcPr>
            <w:tcW w:w="2160" w:type="dxa"/>
          </w:tcPr>
          <w:p w:rsidRPr="004D7C4D" w:rsidR="009C170A" w:rsidP="009C170A" w:rsidRDefault="009C170A" w14:paraId="2B4024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C4D">
              <w:t>Not null</w:t>
            </w:r>
          </w:p>
        </w:tc>
      </w:tr>
      <w:tr w:rsidRPr="00AF3250" w:rsidR="009C170A" w:rsidTr="00D17E51" w14:paraId="17ACAB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D17E51" w:rsidR="009C170A" w:rsidP="00043D8D" w:rsidRDefault="001C18F6" w14:paraId="21322264" w14:textId="20DFEB30">
            <w:pPr>
              <w:tabs>
                <w:tab w:val="right" w:pos="2119"/>
              </w:tabs>
            </w:pPr>
            <w:proofErr w:type="spellStart"/>
            <w:r>
              <w:t>element</w:t>
            </w:r>
            <w:r w:rsidRPr="00D17E51" w:rsidR="009C170A">
              <w:t>_name</w:t>
            </w:r>
            <w:proofErr w:type="spellEnd"/>
          </w:p>
        </w:tc>
        <w:tc>
          <w:tcPr>
            <w:tcW w:w="1530" w:type="dxa"/>
          </w:tcPr>
          <w:p w:rsidRPr="00AF3250" w:rsidR="009C170A" w:rsidP="009C170A" w:rsidRDefault="009C170A" w14:paraId="1B5E2C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250">
              <w:t>varchar(80)</w:t>
            </w:r>
          </w:p>
        </w:tc>
        <w:tc>
          <w:tcPr>
            <w:tcW w:w="1620" w:type="dxa"/>
          </w:tcPr>
          <w:p w:rsidRPr="00AF3250" w:rsidR="009C170A" w:rsidP="009C170A" w:rsidRDefault="009C170A" w14:paraId="06E959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60" w:type="dxa"/>
          </w:tcPr>
          <w:p w:rsidRPr="004D7C4D" w:rsidR="009C170A" w:rsidP="009C170A" w:rsidRDefault="009C170A" w14:paraId="410C808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C4D">
              <w:t>Not null</w:t>
            </w:r>
          </w:p>
        </w:tc>
      </w:tr>
      <w:tr w:rsidRPr="00FC3EE0" w:rsidR="009C170A" w:rsidTr="00D17E51" w14:paraId="4889F2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D17E51" w:rsidR="009C170A" w:rsidP="00043D8D" w:rsidRDefault="00083E25" w14:paraId="56351333" w14:textId="77E62A9C">
            <w:pPr>
              <w:tabs>
                <w:tab w:val="right" w:pos="2119"/>
              </w:tabs>
            </w:pPr>
            <w:proofErr w:type="spellStart"/>
            <w:r>
              <w:t>element</w:t>
            </w:r>
            <w:r w:rsidRPr="00D17E51" w:rsidR="009C170A">
              <w:t>_attribute</w:t>
            </w:r>
            <w:proofErr w:type="spellEnd"/>
          </w:p>
        </w:tc>
        <w:tc>
          <w:tcPr>
            <w:tcW w:w="1530" w:type="dxa"/>
          </w:tcPr>
          <w:p w:rsidRPr="00FC3EE0" w:rsidR="009C170A" w:rsidP="009C170A" w:rsidRDefault="009C170A" w14:paraId="4D2E5E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620" w:type="dxa"/>
          </w:tcPr>
          <w:p w:rsidRPr="00FC3EE0" w:rsidR="009C170A" w:rsidP="009C170A" w:rsidRDefault="009C170A" w14:paraId="06D9E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Pr="00FC3EE0" w:rsidR="009C170A" w:rsidP="009C170A" w:rsidRDefault="009C170A" w14:paraId="704600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D17E51" w14:paraId="7F01FE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043D8D" w:rsidR="008A3128" w:rsidP="008A3128" w:rsidRDefault="008A3128" w14:paraId="72BED0E6" w14:textId="30A90948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530" w:type="dxa"/>
          </w:tcPr>
          <w:p w:rsidR="008A3128" w:rsidP="008A3128" w:rsidRDefault="008A3128" w14:paraId="1D60F301" w14:textId="5FD5D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2B5733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Pr="00FC3EE0" w:rsidR="008A3128" w:rsidP="008A3128" w:rsidRDefault="008A3128" w14:paraId="4B510A39" w14:textId="2A24E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D17E51" w14:paraId="54A1C3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8A3128" w:rsidR="008A3128" w:rsidP="008A3128" w:rsidRDefault="008A3128" w14:paraId="599DDAE0" w14:textId="5CCB3B05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530" w:type="dxa"/>
          </w:tcPr>
          <w:p w:rsidRPr="008A3128" w:rsidR="008A3128" w:rsidP="008A3128" w:rsidRDefault="008A3128" w14:paraId="17E29666" w14:textId="7BA4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6AB084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Pr="00FC3EE0" w:rsidR="008A3128" w:rsidP="008A3128" w:rsidRDefault="008A3128" w14:paraId="10D4F4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D17E51" w14:paraId="5FC1AC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8A3128" w:rsidR="00556CCB" w:rsidP="00556CCB" w:rsidRDefault="00556CCB" w14:paraId="04D6B7FD" w14:textId="23FB1402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530" w:type="dxa"/>
          </w:tcPr>
          <w:p w:rsidRPr="008A3128" w:rsidR="00556CCB" w:rsidP="00556CCB" w:rsidRDefault="00556CCB" w14:paraId="3C5D0C19" w14:textId="2227B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7E3A8C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58A5F4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Pr="00FC3EE0" w:rsidR="00556CCB" w:rsidP="00556CCB" w:rsidRDefault="00556CCB" w14:paraId="71AEF388" w14:textId="6ADEC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D17E51" w14:paraId="517AF0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Pr="008A3128" w:rsidR="00556CCB" w:rsidP="00556CCB" w:rsidRDefault="00556CCB" w14:paraId="3150FC17" w14:textId="746242C4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530" w:type="dxa"/>
          </w:tcPr>
          <w:p w:rsidRPr="008A3128" w:rsidR="00556CCB" w:rsidP="00556CCB" w:rsidRDefault="00556CCB" w14:paraId="0AE3D6A0" w14:textId="7407C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7E3A8C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61AD6A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Pr="00FC3EE0" w:rsidR="00556CCB" w:rsidP="00556CCB" w:rsidRDefault="00556CCB" w14:paraId="54DD86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D17E51" w14:paraId="2EF5A2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A3128" w:rsidP="008A3128" w:rsidRDefault="008A3128" w14:paraId="20639DAA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76FBBD2D" w14:textId="77777777">
            <w:pPr>
              <w:tabs>
                <w:tab w:val="right" w:pos="2119"/>
              </w:tabs>
            </w:pPr>
          </w:p>
        </w:tc>
        <w:tc>
          <w:tcPr>
            <w:tcW w:w="1530" w:type="dxa"/>
          </w:tcPr>
          <w:p w:rsidRPr="008A3128" w:rsidR="008A3128" w:rsidP="008A3128" w:rsidRDefault="007E3A8C" w14:paraId="32956394" w14:textId="79BB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1620" w:type="dxa"/>
          </w:tcPr>
          <w:p w:rsidR="008A3128" w:rsidP="008A3128" w:rsidRDefault="008A3128" w14:paraId="3E4E72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281A04E7" w14:textId="6290E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2160" w:type="dxa"/>
          </w:tcPr>
          <w:p w:rsidRPr="00FC3EE0" w:rsidR="008A3128" w:rsidP="008A3128" w:rsidRDefault="00BF7568" w14:paraId="093AC71F" w14:textId="516AB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031638" w:rsidP="00031638" w:rsidRDefault="00FB5A39" w14:paraId="4DAA1ACD" w14:textId="5640009D">
      <w:pPr>
        <w:rPr>
          <w:b/>
        </w:rPr>
      </w:pPr>
      <w:r>
        <w:br/>
      </w:r>
      <w:r w:rsidRPr="002936CE" w:rsidR="00031638">
        <w:rPr>
          <w:b/>
        </w:rPr>
        <w:t xml:space="preserve">Indexes: </w:t>
      </w:r>
    </w:p>
    <w:p w:rsidR="009C170A" w:rsidP="009C170A" w:rsidRDefault="009C170A" w14:paraId="7084F7F0" w14:textId="2838F3F7">
      <w:pPr>
        <w:pStyle w:val="ListParagraph"/>
        <w:numPr>
          <w:ilvl w:val="0"/>
          <w:numId w:val="4"/>
        </w:numPr>
        <w:rPr/>
      </w:pPr>
      <w:r w:rsidR="6E963499">
        <w:rPr/>
        <w:t xml:space="preserve">Unique:  </w:t>
      </w:r>
      <w:proofErr w:type="spellStart"/>
      <w:r w:rsidR="6E963499">
        <w:rPr/>
        <w:t>section_template</w:t>
      </w:r>
      <w:r w:rsidR="4875E7CE">
        <w:rPr/>
        <w:t>_element_code</w:t>
      </w:r>
      <w:proofErr w:type="spellEnd"/>
      <w:r w:rsidR="6E963499">
        <w:rPr/>
        <w:t xml:space="preserve"> + </w:t>
      </w:r>
      <w:proofErr w:type="spellStart"/>
      <w:r w:rsidR="6E963499">
        <w:rPr/>
        <w:t>delete_nbr</w:t>
      </w:r>
      <w:proofErr w:type="spellEnd"/>
    </w:p>
    <w:p w:rsidR="00644E24" w:rsidP="00EC6345" w:rsidRDefault="00644E24" w14:paraId="343FED7E" w14:textId="77777777"/>
    <w:p w:rsidR="003C0B91" w:rsidP="003C0B91" w:rsidRDefault="003C0B91" w14:paraId="05A4E417" w14:textId="77777777">
      <w:pPr>
        <w:pStyle w:val="Heading2"/>
      </w:pPr>
      <w:bookmarkStart w:name="_Toc137123859" w:id="1052"/>
      <w:r>
        <w:t>API</w:t>
      </w:r>
      <w:bookmarkEnd w:id="1052"/>
    </w:p>
    <w:p w:rsidRPr="00E85B22" w:rsidR="004E1E45" w:rsidP="004E1E45" w:rsidRDefault="004E1E45" w14:paraId="54839109" w14:textId="4CD20EAA">
      <w:r>
        <w:t>Namespace prefix: SunnyRewards.Helios.RenderTemplate.*</w:t>
      </w:r>
    </w:p>
    <w:p w:rsidRPr="004E1E45" w:rsidR="004E1E45" w:rsidP="004E1E45" w:rsidRDefault="004E1E45" w14:paraId="0DBE31A7" w14:textId="6590B234">
      <w:r>
        <w:t xml:space="preserve">Repository name:  </w:t>
      </w:r>
      <w:proofErr w:type="spellStart"/>
      <w:r>
        <w:t>helios</w:t>
      </w:r>
      <w:proofErr w:type="spellEnd"/>
      <w:r>
        <w:t>-render-template-</w:t>
      </w:r>
      <w:proofErr w:type="spellStart"/>
      <w:r>
        <w:t>api</w:t>
      </w:r>
      <w:proofErr w:type="spellEnd"/>
      <w:r>
        <w:br/>
      </w:r>
    </w:p>
    <w:p w:rsidR="003C0B91" w:rsidP="003C0B91" w:rsidRDefault="005B1ACC" w14:paraId="21CEFA6F" w14:textId="1DA43FCE">
      <w:pPr>
        <w:pStyle w:val="Heading3"/>
      </w:pPr>
      <w:bookmarkStart w:name="_Toc137123860" w:id="1053"/>
      <w:r>
        <w:t>Render</w:t>
      </w:r>
      <w:r w:rsidR="00E251E1">
        <w:t xml:space="preserve"> Template </w:t>
      </w:r>
      <w:r w:rsidR="00D3168C">
        <w:t xml:space="preserve">Info </w:t>
      </w:r>
      <w:r w:rsidR="003C0B91">
        <w:t>Endpoint</w:t>
      </w:r>
      <w:bookmarkEnd w:id="1053"/>
    </w:p>
    <w:p w:rsidR="003C0B91" w:rsidP="003C0B91" w:rsidRDefault="00655C0E" w14:paraId="1C6A3105" w14:textId="0BEDDB81">
      <w:pPr>
        <w:pStyle w:val="Heading4"/>
      </w:pPr>
      <w:r>
        <w:t>POST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3C0B91" w:rsidTr="00AC3AFD" w14:paraId="52F9B38B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3C0B91" w:rsidP="00AC3AFD" w:rsidRDefault="003A57ED" w14:paraId="30E7453D" w14:textId="42893ECA">
            <w:r>
              <w:t>POST (posted GET)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3C0B91" w:rsidP="00AC3AFD" w:rsidRDefault="003C0B91" w14:paraId="33580662" w14:textId="1FEBD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064D1C">
              <w:t>render</w:t>
            </w:r>
            <w:r w:rsidR="00472521">
              <w:t>-template</w:t>
            </w:r>
            <w:r w:rsidR="00E64A29">
              <w:t>-info</w:t>
            </w:r>
          </w:p>
        </w:tc>
      </w:tr>
      <w:tr w:rsidR="003C0B91" w:rsidTr="00AC3AFD" w14:paraId="5F00CE43" w14:textId="77777777">
        <w:trPr>
          <w:trHeight w:val="20"/>
        </w:trPr>
        <w:tc>
          <w:tcPr>
            <w:tcW w:w="2416" w:type="dxa"/>
          </w:tcPr>
          <w:p w:rsidR="003C0B91" w:rsidP="00AC3AFD" w:rsidRDefault="003C0B91" w14:paraId="5069C272" w14:textId="77777777"/>
        </w:tc>
        <w:tc>
          <w:tcPr>
            <w:tcW w:w="6610" w:type="dxa"/>
          </w:tcPr>
          <w:p w:rsidR="003C0B91" w:rsidP="00AC3AFD" w:rsidRDefault="003C0B91" w14:paraId="04557F49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46"/>
        <w:gridCol w:w="3214"/>
        <w:gridCol w:w="2154"/>
        <w:gridCol w:w="2402"/>
      </w:tblGrid>
      <w:tr w:rsidR="00472521" w:rsidTr="00AC3AFD" w14:paraId="5248CD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C0B91" w:rsidP="00AC3AFD" w:rsidRDefault="003C0B91" w14:paraId="3CF5C9C4" w14:textId="77777777"/>
        </w:tc>
        <w:tc>
          <w:tcPr>
            <w:tcW w:w="2362" w:type="dxa"/>
          </w:tcPr>
          <w:p w:rsidR="003C0B91" w:rsidP="00AC3AFD" w:rsidRDefault="003C0B91" w14:paraId="3C4A2D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3C0B91" w:rsidP="00AC3AFD" w:rsidRDefault="003C0B91" w14:paraId="04BFBA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3C0B91" w:rsidP="00AC3AFD" w:rsidRDefault="003C0B91" w14:paraId="4A58F8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72521" w:rsidTr="00AC3AFD" w14:paraId="5BB5B0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C0B91" w:rsidP="00AC3AFD" w:rsidRDefault="003C0B91" w14:paraId="4DED7621" w14:textId="77777777">
            <w:r>
              <w:t>Input</w:t>
            </w:r>
          </w:p>
        </w:tc>
        <w:tc>
          <w:tcPr>
            <w:tcW w:w="2362" w:type="dxa"/>
          </w:tcPr>
          <w:p w:rsidR="003C0B91" w:rsidP="00AC3AFD" w:rsidRDefault="00472521" w14:paraId="29D9B6DE" w14:textId="0192CE01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6C2D59">
              <w:t>Render</w:t>
            </w:r>
            <w:r>
              <w:t>TemplateRequestDto</w:t>
            </w:r>
            <w:proofErr w:type="spellEnd"/>
          </w:p>
        </w:tc>
        <w:tc>
          <w:tcPr>
            <w:tcW w:w="2637" w:type="dxa"/>
          </w:tcPr>
          <w:p w:rsidR="003C0B91" w:rsidP="00AC3AFD" w:rsidRDefault="00472521" w14:paraId="20492530" w14:textId="23481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3C0B91" w:rsidP="00AC3AFD" w:rsidRDefault="003C0B91" w14:paraId="312461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521" w:rsidTr="00AC3AFD" w14:paraId="2D1483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C0B91" w:rsidP="00AC3AFD" w:rsidRDefault="003C0B91" w14:paraId="642EA2FB" w14:textId="77777777">
            <w:r>
              <w:t>Output</w:t>
            </w:r>
          </w:p>
        </w:tc>
        <w:tc>
          <w:tcPr>
            <w:tcW w:w="2362" w:type="dxa"/>
          </w:tcPr>
          <w:p w:rsidR="003C0B91" w:rsidP="00AC3AFD" w:rsidRDefault="00472521" w14:paraId="6C2F57FD" w14:textId="5CC1B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D41552">
              <w:t>Render</w:t>
            </w:r>
            <w:r>
              <w:t>TemplateResponseDto</w:t>
            </w:r>
            <w:proofErr w:type="spellEnd"/>
          </w:p>
        </w:tc>
        <w:tc>
          <w:tcPr>
            <w:tcW w:w="2637" w:type="dxa"/>
          </w:tcPr>
          <w:p w:rsidR="003C0B91" w:rsidP="00AC3AFD" w:rsidRDefault="003C0B91" w14:paraId="6F4F78D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3C0B91" w:rsidP="00AC3AFD" w:rsidRDefault="003C0B91" w14:paraId="56DB10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0B91" w:rsidP="003C0B91" w:rsidRDefault="003C0B91" w14:paraId="070665AE" w14:textId="77777777"/>
    <w:p w:rsidR="002F6B92" w:rsidP="003C0B91" w:rsidRDefault="00D41552" w14:paraId="31B179E7" w14:textId="510CEFD5">
      <w:proofErr w:type="spellStart"/>
      <w:r>
        <w:t>GetRenderTemplateRequestDto</w:t>
      </w:r>
      <w:proofErr w:type="spellEnd"/>
      <w:r>
        <w:t xml:space="preserve"> </w:t>
      </w:r>
      <w:r w:rsidR="002F6B92">
        <w:t>members:</w:t>
      </w:r>
    </w:p>
    <w:p w:rsidR="002F6B92" w:rsidP="002F6B92" w:rsidRDefault="002F6B92" w14:paraId="20DA9BAE" w14:textId="0B326389">
      <w:pPr>
        <w:pStyle w:val="ListParagraph"/>
        <w:numPr>
          <w:ilvl w:val="0"/>
          <w:numId w:val="4"/>
        </w:numPr>
        <w:rPr/>
      </w:pPr>
      <w:r w:rsidR="579637AD">
        <w:rPr/>
        <w:t xml:space="preserve">String </w:t>
      </w:r>
      <w:proofErr w:type="spellStart"/>
      <w:r w:rsidR="579637AD">
        <w:rPr/>
        <w:t>SectionTemplateCode</w:t>
      </w:r>
      <w:proofErr w:type="spellEnd"/>
      <w:r>
        <w:br/>
      </w:r>
    </w:p>
    <w:p w:rsidR="003C0B91" w:rsidP="003C0B91" w:rsidRDefault="00EA173B" w14:paraId="1B7767F4" w14:textId="4D364769">
      <w:proofErr w:type="spellStart"/>
      <w:r>
        <w:t>GetRenderTemplateResponseDto</w:t>
      </w:r>
      <w:proofErr w:type="spellEnd"/>
      <w:r>
        <w:t xml:space="preserve"> </w:t>
      </w:r>
      <w:r w:rsidR="003C0B91">
        <w:t xml:space="preserve">(extends </w:t>
      </w:r>
      <w:proofErr w:type="spellStart"/>
      <w:r w:rsidR="003C0B91">
        <w:t>Base</w:t>
      </w:r>
      <w:r w:rsidR="00C500B1">
        <w:t>Response</w:t>
      </w:r>
      <w:r w:rsidR="003C0B91">
        <w:t>Dto</w:t>
      </w:r>
      <w:proofErr w:type="spellEnd"/>
      <w:r w:rsidR="003C0B91">
        <w:t>) members:</w:t>
      </w:r>
    </w:p>
    <w:p w:rsidR="003C0B91" w:rsidP="003C0B91" w:rsidRDefault="00033E08" w14:paraId="641B226C" w14:textId="17CD6A89">
      <w:pPr>
        <w:pStyle w:val="ListParagraph"/>
        <w:numPr>
          <w:ilvl w:val="0"/>
          <w:numId w:val="4"/>
        </w:numPr>
        <w:rPr/>
      </w:pPr>
      <w:proofErr w:type="spellStart"/>
      <w:r w:rsidR="123EF89B">
        <w:rPr/>
        <w:t>SectionTemplateDto</w:t>
      </w:r>
      <w:proofErr w:type="spellEnd"/>
      <w:r w:rsidR="123EF89B">
        <w:rPr/>
        <w:t xml:space="preserve"> </w:t>
      </w:r>
      <w:proofErr w:type="spellStart"/>
      <w:r w:rsidR="4ED476F9">
        <w:rPr/>
        <w:t>SectionTemplate</w:t>
      </w:r>
      <w:proofErr w:type="spellEnd"/>
    </w:p>
    <w:p w:rsidR="00764F26" w:rsidP="003C0B91" w:rsidRDefault="00764F26" w14:paraId="1408F68D" w14:textId="283EBBDE">
      <w:pPr>
        <w:pStyle w:val="ListParagraph"/>
        <w:numPr>
          <w:ilvl w:val="0"/>
          <w:numId w:val="4"/>
        </w:numPr>
        <w:rPr/>
      </w:pPr>
      <w:r w:rsidR="60466A15">
        <w:rPr/>
        <w:t>List&lt;</w:t>
      </w:r>
      <w:proofErr w:type="spellStart"/>
      <w:r w:rsidR="60466A15">
        <w:rPr/>
        <w:t>SectionTemplateElement</w:t>
      </w:r>
      <w:r w:rsidR="395E98C0">
        <w:rPr/>
        <w:t>Dto</w:t>
      </w:r>
      <w:proofErr w:type="spellEnd"/>
      <w:r w:rsidR="60466A15">
        <w:rPr/>
        <w:t xml:space="preserve">&gt; </w:t>
      </w:r>
      <w:proofErr w:type="spellStart"/>
      <w:r w:rsidR="60466A15">
        <w:rPr/>
        <w:t>SectionTemplateElements</w:t>
      </w:r>
      <w:proofErr w:type="spellEnd"/>
      <w:r w:rsidR="60466A15">
        <w:rPr/>
        <w:t xml:space="preserve"> // elements within the </w:t>
      </w:r>
      <w:r>
        <w:br/>
      </w:r>
      <w:r w:rsidR="16699CEE">
        <w:rPr/>
        <w:t xml:space="preserve">                                                                                                               // </w:t>
      </w:r>
      <w:r w:rsidR="60466A15">
        <w:rPr/>
        <w:t>template</w:t>
      </w:r>
    </w:p>
    <w:p w:rsidR="00CF7CDD" w:rsidP="00CF7CDD" w:rsidRDefault="00CF7CDD" w14:paraId="00F8C4E3" w14:textId="77777777"/>
    <w:p w:rsidR="00CF7CDD" w:rsidP="00CF7CDD" w:rsidRDefault="00CF7CDD" w14:paraId="3E39A5FA" w14:textId="722A0A0B">
      <w:proofErr w:type="spellStart"/>
      <w:r>
        <w:t>SectionTemplate</w:t>
      </w:r>
      <w:r w:rsidR="00157347">
        <w:t>Dto</w:t>
      </w:r>
      <w:proofErr w:type="spellEnd"/>
      <w:r>
        <w:t xml:space="preserve"> (extends </w:t>
      </w:r>
      <w:proofErr w:type="spellStart"/>
      <w:r>
        <w:t>BaseDto</w:t>
      </w:r>
      <w:proofErr w:type="spellEnd"/>
      <w:r>
        <w:t>) members:</w:t>
      </w:r>
    </w:p>
    <w:p w:rsidR="00C633C0" w:rsidP="00C633C0" w:rsidRDefault="00C633C0" w14:paraId="14086F0C" w14:textId="13EC0714">
      <w:pPr>
        <w:pStyle w:val="ListParagraph"/>
        <w:numPr>
          <w:ilvl w:val="0"/>
          <w:numId w:val="4"/>
        </w:numPr>
        <w:rPr/>
      </w:pPr>
      <w:r w:rsidR="751EA093">
        <w:rPr/>
        <w:t xml:space="preserve">Long </w:t>
      </w:r>
      <w:proofErr w:type="spellStart"/>
      <w:r w:rsidR="36457A47">
        <w:rPr/>
        <w:t>S</w:t>
      </w:r>
      <w:r w:rsidR="751EA093">
        <w:rPr/>
        <w:t>ection</w:t>
      </w:r>
      <w:r w:rsidR="36457A47">
        <w:rPr/>
        <w:t>T</w:t>
      </w:r>
      <w:r w:rsidR="751EA093">
        <w:rPr/>
        <w:t>emplate</w:t>
      </w:r>
      <w:r w:rsidR="36457A47">
        <w:rPr/>
        <w:t>I</w:t>
      </w:r>
      <w:r w:rsidR="751EA093">
        <w:rPr/>
        <w:t>d</w:t>
      </w:r>
      <w:proofErr w:type="spellEnd"/>
      <w:r>
        <w:tab/>
      </w:r>
    </w:p>
    <w:p w:rsidR="00C633C0" w:rsidP="00C633C0" w:rsidRDefault="00C633C0" w14:paraId="2298CB58" w14:textId="259434AE">
      <w:pPr>
        <w:pStyle w:val="ListParagraph"/>
        <w:numPr>
          <w:ilvl w:val="0"/>
          <w:numId w:val="4"/>
        </w:numPr>
        <w:rPr/>
      </w:pPr>
      <w:r w:rsidR="751EA093">
        <w:rPr/>
        <w:t xml:space="preserve">String </w:t>
      </w:r>
      <w:proofErr w:type="spellStart"/>
      <w:r w:rsidR="36457A47">
        <w:rPr/>
        <w:t>S</w:t>
      </w:r>
      <w:r w:rsidR="751EA093">
        <w:rPr/>
        <w:t>ection</w:t>
      </w:r>
      <w:r w:rsidR="36457A47">
        <w:rPr/>
        <w:t>T</w:t>
      </w:r>
      <w:r w:rsidR="751EA093">
        <w:rPr/>
        <w:t>emplate</w:t>
      </w:r>
      <w:r w:rsidR="36457A47">
        <w:rPr/>
        <w:t>C</w:t>
      </w:r>
      <w:r w:rsidR="751EA093">
        <w:rPr/>
        <w:t>ode</w:t>
      </w:r>
      <w:proofErr w:type="spellEnd"/>
    </w:p>
    <w:p w:rsidR="00C633C0" w:rsidP="00C633C0" w:rsidRDefault="00C633C0" w14:paraId="5ABDBA58" w14:textId="709AB7AA">
      <w:pPr>
        <w:pStyle w:val="ListParagraph"/>
        <w:numPr>
          <w:ilvl w:val="0"/>
          <w:numId w:val="4"/>
        </w:numPr>
        <w:rPr/>
      </w:pPr>
      <w:r w:rsidR="751EA093">
        <w:rPr/>
        <w:t xml:space="preserve">String </w:t>
      </w:r>
      <w:proofErr w:type="spellStart"/>
      <w:r w:rsidR="45349358">
        <w:rPr/>
        <w:t>T</w:t>
      </w:r>
      <w:r w:rsidR="751EA093">
        <w:rPr/>
        <w:t>emplate</w:t>
      </w:r>
      <w:r w:rsidR="45349358">
        <w:rPr/>
        <w:t>N</w:t>
      </w:r>
      <w:r w:rsidR="751EA093">
        <w:rPr/>
        <w:t>ame</w:t>
      </w:r>
      <w:proofErr w:type="spellEnd"/>
    </w:p>
    <w:p w:rsidR="00C633C0" w:rsidP="00C633C0" w:rsidRDefault="00C633C0" w14:paraId="3BA2B7D5" w14:textId="2520F4BB">
      <w:pPr>
        <w:pStyle w:val="ListParagraph"/>
        <w:numPr>
          <w:ilvl w:val="0"/>
          <w:numId w:val="4"/>
        </w:numPr>
        <w:rPr/>
      </w:pPr>
      <w:r w:rsidR="751EA093">
        <w:rPr/>
        <w:t xml:space="preserve">String </w:t>
      </w:r>
      <w:proofErr w:type="spellStart"/>
      <w:r w:rsidR="45349358">
        <w:rPr/>
        <w:t>T</w:t>
      </w:r>
      <w:r w:rsidR="751EA093">
        <w:rPr/>
        <w:t>emplate</w:t>
      </w:r>
      <w:r w:rsidR="45349358">
        <w:rPr/>
        <w:t>R</w:t>
      </w:r>
      <w:r w:rsidR="751EA093">
        <w:rPr/>
        <w:t>ef</w:t>
      </w:r>
      <w:r w:rsidR="45349358">
        <w:rPr/>
        <w:t>N</w:t>
      </w:r>
      <w:r w:rsidR="751EA093">
        <w:rPr/>
        <w:t>ame</w:t>
      </w:r>
      <w:proofErr w:type="spellEnd"/>
      <w:r w:rsidR="45349358">
        <w:rPr/>
        <w:t xml:space="preserve"> // Component </w:t>
      </w:r>
      <w:r w:rsidR="1F3FE3BC">
        <w:rPr/>
        <w:t xml:space="preserve">logical </w:t>
      </w:r>
      <w:r w:rsidR="45349358">
        <w:rPr/>
        <w:t>name within UI code</w:t>
      </w:r>
    </w:p>
    <w:p w:rsidR="003C0B91" w:rsidP="003C0B91" w:rsidRDefault="00C633C0" w14:paraId="000467DF" w14:textId="06DB210B">
      <w:pPr>
        <w:pStyle w:val="ListParagraph"/>
        <w:numPr>
          <w:ilvl w:val="0"/>
          <w:numId w:val="4"/>
        </w:numPr>
        <w:rPr/>
      </w:pPr>
      <w:r w:rsidR="751EA093">
        <w:rPr/>
        <w:t xml:space="preserve">String </w:t>
      </w:r>
      <w:proofErr w:type="spellStart"/>
      <w:r w:rsidR="45349358">
        <w:rPr/>
        <w:t>T</w:t>
      </w:r>
      <w:r w:rsidR="751EA093">
        <w:rPr/>
        <w:t>emplate</w:t>
      </w:r>
      <w:r w:rsidR="45349358">
        <w:rPr/>
        <w:t>A</w:t>
      </w:r>
      <w:r w:rsidR="751EA093">
        <w:rPr/>
        <w:t>ttribute</w:t>
      </w:r>
      <w:proofErr w:type="spellEnd"/>
      <w:r w:rsidR="45349358">
        <w:rPr/>
        <w:t xml:space="preserve"> // JSON</w:t>
      </w:r>
      <w:r>
        <w:br/>
      </w:r>
    </w:p>
    <w:p w:rsidR="001E497E" w:rsidP="001E497E" w:rsidRDefault="001E497E" w14:paraId="3240C2CC" w14:textId="43591728">
      <w:proofErr w:type="spellStart"/>
      <w:r>
        <w:t>SectionTemplateElement</w:t>
      </w:r>
      <w:r w:rsidR="006466BB">
        <w:t>Dto</w:t>
      </w:r>
      <w:proofErr w:type="spellEnd"/>
      <w:r>
        <w:t xml:space="preserve"> (extends </w:t>
      </w:r>
      <w:proofErr w:type="spellStart"/>
      <w:r>
        <w:t>BaseDto</w:t>
      </w:r>
      <w:proofErr w:type="spellEnd"/>
      <w:r>
        <w:t>) members:</w:t>
      </w:r>
    </w:p>
    <w:p w:rsidR="00412431" w:rsidP="00412431" w:rsidRDefault="00412431" w14:paraId="7689331E" w14:textId="442734A1">
      <w:pPr>
        <w:pStyle w:val="ListParagraph"/>
        <w:numPr>
          <w:ilvl w:val="0"/>
          <w:numId w:val="40"/>
        </w:numPr>
      </w:pPr>
      <w:r>
        <w:t xml:space="preserve">Long </w:t>
      </w:r>
      <w:proofErr w:type="spellStart"/>
      <w:r w:rsidR="000635A6">
        <w:t>S</w:t>
      </w:r>
      <w:r>
        <w:t>ection</w:t>
      </w:r>
      <w:r w:rsidR="000635A6">
        <w:t>T</w:t>
      </w:r>
      <w:r>
        <w:t>emplate</w:t>
      </w:r>
      <w:r w:rsidR="000635A6">
        <w:t>E</w:t>
      </w:r>
      <w:r>
        <w:t>lement</w:t>
      </w:r>
      <w:r w:rsidR="000635A6">
        <w:t>I</w:t>
      </w:r>
      <w:r>
        <w:t>d</w:t>
      </w:r>
      <w:proofErr w:type="spellEnd"/>
    </w:p>
    <w:p w:rsidR="00412431" w:rsidP="00412431" w:rsidRDefault="00412431" w14:paraId="087AFA6A" w14:textId="0EFC1D5D">
      <w:pPr>
        <w:pStyle w:val="ListParagraph"/>
        <w:numPr>
          <w:ilvl w:val="0"/>
          <w:numId w:val="40"/>
        </w:numPr>
      </w:pPr>
      <w:r>
        <w:t xml:space="preserve">Long </w:t>
      </w:r>
      <w:proofErr w:type="spellStart"/>
      <w:r w:rsidR="000635A6">
        <w:t>S</w:t>
      </w:r>
      <w:r>
        <w:t>ection</w:t>
      </w:r>
      <w:r w:rsidR="000635A6">
        <w:t>T</w:t>
      </w:r>
      <w:r>
        <w:t>emplate</w:t>
      </w:r>
      <w:r w:rsidR="000635A6">
        <w:t>I</w:t>
      </w:r>
      <w:r>
        <w:t>d</w:t>
      </w:r>
      <w:proofErr w:type="spellEnd"/>
    </w:p>
    <w:p w:rsidR="00412431" w:rsidP="00412431" w:rsidRDefault="00412431" w14:paraId="70E5795D" w14:textId="04875400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 w:rsidR="000635A6">
        <w:t>S</w:t>
      </w:r>
      <w:r>
        <w:t>ection</w:t>
      </w:r>
      <w:r w:rsidR="000635A6">
        <w:t>T</w:t>
      </w:r>
      <w:r>
        <w:t>emplate</w:t>
      </w:r>
      <w:r w:rsidR="000635A6">
        <w:t>E</w:t>
      </w:r>
      <w:r>
        <w:t>lement</w:t>
      </w:r>
      <w:r w:rsidR="000635A6">
        <w:t>C</w:t>
      </w:r>
      <w:r>
        <w:t>ode</w:t>
      </w:r>
      <w:proofErr w:type="spellEnd"/>
    </w:p>
    <w:p w:rsidR="00412431" w:rsidP="00412431" w:rsidRDefault="00596E34" w14:paraId="2E6DE237" w14:textId="774D9590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 w:rsidR="000635A6">
        <w:t>E</w:t>
      </w:r>
      <w:r w:rsidR="00412431">
        <w:t>lement</w:t>
      </w:r>
      <w:r w:rsidR="000635A6">
        <w:t>T</w:t>
      </w:r>
      <w:r w:rsidR="00412431">
        <w:t>ype</w:t>
      </w:r>
      <w:proofErr w:type="spellEnd"/>
    </w:p>
    <w:p w:rsidR="00412431" w:rsidP="00412431" w:rsidRDefault="00596E34" w14:paraId="488C3484" w14:textId="35E9C242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 w:rsidR="000635A6">
        <w:t>E</w:t>
      </w:r>
      <w:r w:rsidR="00412431">
        <w:t>lement</w:t>
      </w:r>
      <w:r w:rsidR="000635A6">
        <w:t>N</w:t>
      </w:r>
      <w:r w:rsidR="00412431">
        <w:t>ame</w:t>
      </w:r>
      <w:proofErr w:type="spellEnd"/>
    </w:p>
    <w:p w:rsidR="003C0B91" w:rsidP="00412431" w:rsidRDefault="00596E34" w14:paraId="619E08A2" w14:textId="75634B15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 w:rsidR="000635A6">
        <w:t>E</w:t>
      </w:r>
      <w:r w:rsidR="00412431">
        <w:t>lement</w:t>
      </w:r>
      <w:r w:rsidR="000635A6">
        <w:t>A</w:t>
      </w:r>
      <w:r w:rsidR="00412431">
        <w:t>ttribute</w:t>
      </w:r>
      <w:proofErr w:type="spellEnd"/>
      <w:r>
        <w:t xml:space="preserve"> // JSON</w:t>
      </w:r>
    </w:p>
    <w:p w:rsidR="0008735F" w:rsidRDefault="0008735F" w14:paraId="638928D2" w14:textId="688ADB25">
      <w:r>
        <w:br w:type="page"/>
      </w:r>
    </w:p>
    <w:p w:rsidRPr="009610EA" w:rsidR="009C170A" w:rsidP="009C170A" w:rsidRDefault="008F0DC0" w14:paraId="38289338" w14:textId="2C051CA1">
      <w:pPr>
        <w:pStyle w:val="Heading1"/>
        <w:rPr>
          <w:highlight w:val="yellow"/>
          <w:rPrChange w:author="Srikanth Subramanian" w:date="2023-06-07T12:30:00Z" w:id="1054">
            <w:rPr/>
          </w:rPrChange>
        </w:rPr>
      </w:pPr>
      <w:bookmarkStart w:name="_Toc137123861" w:id="1055"/>
      <w:ins w:author="Srikanth Subramanian" w:date="2023-06-07T12:30:00Z" w:id="1056">
        <w:r w:rsidRPr="009610EA">
          <w:rPr>
            <w:highlight w:val="yellow"/>
            <w:rPrChange w:author="Srikanth Subramanian" w:date="2023-06-07T12:30:00Z" w:id="1057">
              <w:rPr/>
            </w:rPrChange>
          </w:rPr>
          <w:lastRenderedPageBreak/>
          <w:t xml:space="preserve">(NOT USED NOW) </w:t>
        </w:r>
      </w:ins>
      <w:proofErr w:type="spellStart"/>
      <w:r w:rsidRPr="009610EA" w:rsidR="009C170A">
        <w:rPr>
          <w:highlight w:val="yellow"/>
          <w:rPrChange w:author="Srikanth Subramanian" w:date="2023-06-07T12:30:00Z" w:id="1058">
            <w:rPr/>
          </w:rPrChange>
        </w:rPr>
        <w:t>Render</w:t>
      </w:r>
      <w:r w:rsidRPr="009610EA" w:rsidR="00343CB0">
        <w:rPr>
          <w:highlight w:val="yellow"/>
          <w:rPrChange w:author="Srikanth Subramanian" w:date="2023-06-07T12:30:00Z" w:id="1059">
            <w:rPr/>
          </w:rPrChange>
        </w:rPr>
        <w:t>CMS</w:t>
      </w:r>
      <w:proofErr w:type="spellEnd"/>
      <w:r w:rsidRPr="009610EA" w:rsidR="009C170A">
        <w:rPr>
          <w:highlight w:val="yellow"/>
          <w:rPrChange w:author="Srikanth Subramanian" w:date="2023-06-07T12:30:00Z" w:id="1060">
            <w:rPr/>
          </w:rPrChange>
        </w:rPr>
        <w:t xml:space="preserve"> Microservice</w:t>
      </w:r>
      <w:bookmarkEnd w:id="1055"/>
    </w:p>
    <w:p w:rsidR="00732053" w:rsidP="00732053" w:rsidRDefault="00732053" w14:paraId="053A1EF6" w14:textId="70C29EA3">
      <w:pPr>
        <w:pStyle w:val="Heading2"/>
      </w:pPr>
      <w:bookmarkStart w:name="_Toc137123862" w:id="1061"/>
      <w:r>
        <w:t>Data Model</w:t>
      </w:r>
      <w:bookmarkEnd w:id="1061"/>
    </w:p>
    <w:p w:rsidRPr="00732053" w:rsidR="00732053" w:rsidP="00732053" w:rsidRDefault="00732053" w14:paraId="1B49D062" w14:textId="39CF3E42">
      <w:pPr>
        <w:rPr>
          <w:i/>
          <w:iCs/>
        </w:rPr>
      </w:pPr>
      <w:r>
        <w:t xml:space="preserve">Schema: </w:t>
      </w:r>
      <w:proofErr w:type="spellStart"/>
      <w:r>
        <w:rPr>
          <w:i/>
          <w:iCs/>
        </w:rPr>
        <w:t>render_</w:t>
      </w:r>
      <w:r w:rsidR="001219E6">
        <w:rPr>
          <w:i/>
          <w:iCs/>
        </w:rPr>
        <w:t>cms</w:t>
      </w:r>
      <w:proofErr w:type="spellEnd"/>
    </w:p>
    <w:p w:rsidR="009C170A" w:rsidP="009C170A" w:rsidRDefault="009C170A" w14:paraId="07A4ADE1" w14:textId="29A39FE7">
      <w:pPr>
        <w:pStyle w:val="Heading3"/>
      </w:pPr>
      <w:bookmarkStart w:name="_Toc137123863" w:id="1062"/>
      <w:r>
        <w:t xml:space="preserve">Table: </w:t>
      </w:r>
      <w:r w:rsidRPr="00066D65">
        <w:t>Section</w:t>
      </w:r>
      <w:bookmarkEnd w:id="1062"/>
    </w:p>
    <w:p w:rsidR="009C170A" w:rsidP="009C170A" w:rsidRDefault="009C170A" w14:paraId="53AF3EBE" w14:textId="04CB59AF">
      <w:pPr>
        <w:rPr>
          <w:i/>
          <w:iCs/>
        </w:rPr>
      </w:pPr>
      <w:r w:rsidRPr="00FC3EE0">
        <w:t xml:space="preserve">Table: </w:t>
      </w:r>
      <w:r w:rsidRPr="00AF3250">
        <w:rPr>
          <w:i/>
          <w:iCs/>
        </w:rPr>
        <w:t>section</w:t>
      </w:r>
    </w:p>
    <w:tbl>
      <w:tblPr>
        <w:tblStyle w:val="GridTable1Light-Accent1"/>
        <w:tblW w:w="9355" w:type="dxa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2700"/>
        <w:gridCol w:w="1800"/>
      </w:tblGrid>
      <w:tr w:rsidRPr="00FC3EE0" w:rsidR="009C170A" w:rsidTr="007C6D5B" w14:paraId="3BF24B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FC3EE0" w:rsidR="009C170A" w:rsidP="009C170A" w:rsidRDefault="009C170A" w14:paraId="0506ED19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9C170A" w:rsidP="009C170A" w:rsidRDefault="009C170A" w14:paraId="75C2850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700" w:type="dxa"/>
          </w:tcPr>
          <w:p w:rsidRPr="00FC3EE0" w:rsidR="009C170A" w:rsidP="009C170A" w:rsidRDefault="009C170A" w14:paraId="4276A9D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800" w:type="dxa"/>
          </w:tcPr>
          <w:p w:rsidRPr="00FC3EE0" w:rsidR="009C170A" w:rsidP="009C170A" w:rsidRDefault="009C170A" w14:paraId="5D5FB6B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9C170A" w:rsidTr="007C6D5B" w14:paraId="2C5ED9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1F1F83" w:rsidR="009C170A" w:rsidP="009C170A" w:rsidRDefault="009C170A" w14:paraId="594C003B" w14:textId="36B50E2C">
            <w:pPr>
              <w:tabs>
                <w:tab w:val="right" w:pos="2119"/>
              </w:tabs>
            </w:pPr>
            <w:proofErr w:type="spellStart"/>
            <w:r w:rsidRPr="001F1F83">
              <w:t>section_id</w:t>
            </w:r>
            <w:proofErr w:type="spellEnd"/>
            <w:r w:rsidRPr="001F1F83">
              <w:tab/>
            </w:r>
          </w:p>
        </w:tc>
        <w:tc>
          <w:tcPr>
            <w:tcW w:w="1980" w:type="dxa"/>
          </w:tcPr>
          <w:p w:rsidRPr="00FC3EE0" w:rsidR="009C170A" w:rsidP="009C170A" w:rsidRDefault="004F7CAA" w14:paraId="53B1BFBC" w14:textId="5822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700" w:type="dxa"/>
          </w:tcPr>
          <w:p w:rsidRPr="00FC3EE0" w:rsidR="009C170A" w:rsidP="009C170A" w:rsidRDefault="009C170A" w14:paraId="651563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800" w:type="dxa"/>
          </w:tcPr>
          <w:p w:rsidRPr="00FC3EE0" w:rsidR="009C170A" w:rsidP="009C170A" w:rsidRDefault="009C170A" w14:paraId="00893F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C170A" w:rsidTr="007C6D5B" w14:paraId="6922DC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1F1F83" w:rsidR="009C170A" w:rsidP="00043D8D" w:rsidRDefault="009C170A" w14:paraId="4DBB9110" w14:textId="77777777">
            <w:pPr>
              <w:tabs>
                <w:tab w:val="right" w:pos="2119"/>
              </w:tabs>
            </w:pPr>
            <w:proofErr w:type="spellStart"/>
            <w:r w:rsidRPr="001F1F83">
              <w:t>section_template_code</w:t>
            </w:r>
            <w:proofErr w:type="spellEnd"/>
          </w:p>
        </w:tc>
        <w:tc>
          <w:tcPr>
            <w:tcW w:w="1980" w:type="dxa"/>
          </w:tcPr>
          <w:p w:rsidRPr="00FC3EE0" w:rsidR="009C170A" w:rsidP="009C170A" w:rsidRDefault="009C170A" w14:paraId="2FB8F741" w14:textId="08748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E32FE1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700" w:type="dxa"/>
          </w:tcPr>
          <w:p w:rsidRPr="00FC3EE0" w:rsidR="009C170A" w:rsidP="009C170A" w:rsidRDefault="009C170A" w14:paraId="65F25213" w14:textId="34107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Pr="00FC3EE0" w:rsidR="009C170A" w:rsidP="009C170A" w:rsidRDefault="009C170A" w14:paraId="1C439E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C170A" w:rsidTr="007C6D5B" w14:paraId="127703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1F1F83" w:rsidR="009C170A" w:rsidP="00043D8D" w:rsidRDefault="009C170A" w14:paraId="3C964E03" w14:textId="149DFE30">
            <w:pPr>
              <w:tabs>
                <w:tab w:val="right" w:pos="2119"/>
              </w:tabs>
            </w:pPr>
            <w:proofErr w:type="spellStart"/>
            <w:r w:rsidRPr="001F1F83">
              <w:t>template_attribute_override</w:t>
            </w:r>
            <w:proofErr w:type="spellEnd"/>
          </w:p>
        </w:tc>
        <w:tc>
          <w:tcPr>
            <w:tcW w:w="1980" w:type="dxa"/>
          </w:tcPr>
          <w:p w:rsidRPr="00FC3EE0" w:rsidR="009C170A" w:rsidP="009C170A" w:rsidRDefault="009C170A" w14:paraId="6D3B94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700" w:type="dxa"/>
          </w:tcPr>
          <w:p w:rsidRPr="00FC3EE0" w:rsidR="009C170A" w:rsidP="009C170A" w:rsidRDefault="00BC4A3E" w14:paraId="21C70E94" w14:textId="1018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A1">
              <w:t>provides a</w:t>
            </w:r>
            <w:r>
              <w:t xml:space="preserve"> template-level </w:t>
            </w:r>
            <w:r w:rsidRPr="000D4BA1">
              <w:t>override to re</w:t>
            </w:r>
            <w:r>
              <w:t>n</w:t>
            </w:r>
            <w:r w:rsidRPr="000D4BA1">
              <w:t>dering attributes</w:t>
            </w:r>
          </w:p>
        </w:tc>
        <w:tc>
          <w:tcPr>
            <w:tcW w:w="1800" w:type="dxa"/>
          </w:tcPr>
          <w:p w:rsidRPr="00FC3EE0" w:rsidR="009C170A" w:rsidP="009C170A" w:rsidRDefault="009C170A" w14:paraId="6C8702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7C6D5B" w14:paraId="620769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43D8D" w:rsidR="008A3128" w:rsidP="008A3128" w:rsidRDefault="008A3128" w14:paraId="49F8894B" w14:textId="02E4DAE9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8A3128" w:rsidP="008A3128" w:rsidRDefault="008A3128" w14:paraId="5EB7E872" w14:textId="20AEB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700" w:type="dxa"/>
          </w:tcPr>
          <w:p w:rsidRPr="00FC3EE0" w:rsidR="008A3128" w:rsidP="008A3128" w:rsidRDefault="008A3128" w14:paraId="505D54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Pr="00FC3EE0" w:rsidR="008A3128" w:rsidP="008A3128" w:rsidRDefault="008A3128" w14:paraId="2778D81C" w14:textId="6A90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7C6D5B" w14:paraId="4C2A2D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8A3128" w:rsidP="008A3128" w:rsidRDefault="008A3128" w14:paraId="1D26E9DD" w14:textId="092B0223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78E673FC" w14:textId="51FDC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700" w:type="dxa"/>
          </w:tcPr>
          <w:p w:rsidRPr="00FC3EE0" w:rsidR="008A3128" w:rsidP="008A3128" w:rsidRDefault="008A3128" w14:paraId="3BFC8D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Pr="00FC3EE0" w:rsidR="008A3128" w:rsidP="008A3128" w:rsidRDefault="008A3128" w14:paraId="62C575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7C6D5B" w14:paraId="77B806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0CA10243" w14:textId="69DC02BA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17E07C2A" w14:textId="42B9E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E32FE1">
              <w:t>5</w:t>
            </w:r>
            <w:r w:rsidRPr="008A3128">
              <w:t>0)</w:t>
            </w:r>
          </w:p>
        </w:tc>
        <w:tc>
          <w:tcPr>
            <w:tcW w:w="2700" w:type="dxa"/>
          </w:tcPr>
          <w:p w:rsidRPr="00FC3EE0" w:rsidR="00556CCB" w:rsidP="00556CCB" w:rsidRDefault="00556CCB" w14:paraId="1A0817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Pr="00FC3EE0" w:rsidR="00556CCB" w:rsidP="00556CCB" w:rsidRDefault="00556CCB" w14:paraId="436AEAA1" w14:textId="1063F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7C6D5B" w14:paraId="5DF187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2EED441D" w14:textId="15ED7D37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5F5AEADE" w14:textId="4FB6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E32FE1">
              <w:t>5</w:t>
            </w:r>
            <w:r w:rsidRPr="008A3128">
              <w:t>0)</w:t>
            </w:r>
          </w:p>
        </w:tc>
        <w:tc>
          <w:tcPr>
            <w:tcW w:w="2700" w:type="dxa"/>
          </w:tcPr>
          <w:p w:rsidRPr="00FC3EE0" w:rsidR="00556CCB" w:rsidP="00556CCB" w:rsidRDefault="00556CCB" w14:paraId="3DF13A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Pr="00FC3EE0" w:rsidR="00556CCB" w:rsidP="00556CCB" w:rsidRDefault="00556CCB" w14:paraId="6A691F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7C6D5B" w14:paraId="0DB580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3128" w:rsidP="008A3128" w:rsidRDefault="008A3128" w14:paraId="07068FDE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5AA1C494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4F7CAA" w14:paraId="0AFF4E44" w14:textId="573CA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700" w:type="dxa"/>
          </w:tcPr>
          <w:p w:rsidR="008A3128" w:rsidP="008A3128" w:rsidRDefault="008A3128" w14:paraId="587C51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7F6A3AC6" w14:textId="3445C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800" w:type="dxa"/>
          </w:tcPr>
          <w:p w:rsidRPr="00FC3EE0" w:rsidR="008A3128" w:rsidP="008A3128" w:rsidRDefault="00BF7568" w14:paraId="295DC75A" w14:textId="0518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="009C170A" w:rsidP="000470BF" w:rsidRDefault="009C170A" w14:paraId="40FC4BD1" w14:textId="77777777"/>
    <w:p w:rsidR="009C170A" w:rsidP="00924CA9" w:rsidRDefault="00924CA9" w14:paraId="29F5551D" w14:textId="077B3A9F">
      <w:pPr>
        <w:pStyle w:val="Heading3"/>
      </w:pPr>
      <w:bookmarkStart w:name="_Toc137123864" w:id="1063"/>
      <w:r>
        <w:t xml:space="preserve">Table: </w:t>
      </w:r>
      <w:r w:rsidRPr="00922467" w:rsidR="009C170A">
        <w:t>Section</w:t>
      </w:r>
      <w:r w:rsidR="000C47B7">
        <w:t xml:space="preserve"> Element</w:t>
      </w:r>
      <w:bookmarkEnd w:id="1063"/>
    </w:p>
    <w:p w:rsidR="009C170A" w:rsidP="009C170A" w:rsidRDefault="009C170A" w14:paraId="43CEF840" w14:textId="34C538AF">
      <w:pPr>
        <w:rPr>
          <w:i/>
          <w:iCs/>
        </w:rPr>
      </w:pPr>
      <w:r w:rsidRPr="00FC3EE0">
        <w:t xml:space="preserve">Table: </w:t>
      </w:r>
      <w:proofErr w:type="spellStart"/>
      <w:r w:rsidRPr="00AF3250">
        <w:rPr>
          <w:i/>
          <w:iCs/>
        </w:rPr>
        <w:t>section_</w:t>
      </w:r>
      <w:r w:rsidRPr="009C170A">
        <w:rPr>
          <w:i/>
          <w:iCs/>
        </w:rPr>
        <w:t>element</w:t>
      </w:r>
      <w:proofErr w:type="spellEnd"/>
    </w:p>
    <w:tbl>
      <w:tblPr>
        <w:tblStyle w:val="GridTable1Light-Accent1"/>
        <w:tblW w:w="9625" w:type="dxa"/>
        <w:tblLayout w:type="fixed"/>
        <w:tblLook w:val="04A0" w:firstRow="1" w:lastRow="0" w:firstColumn="1" w:lastColumn="0" w:noHBand="0" w:noVBand="1"/>
      </w:tblPr>
      <w:tblGrid>
        <w:gridCol w:w="3595"/>
        <w:gridCol w:w="1800"/>
        <w:gridCol w:w="3060"/>
        <w:gridCol w:w="1170"/>
      </w:tblGrid>
      <w:tr w:rsidRPr="00FC3EE0" w:rsidR="009C170A" w:rsidTr="5E46081E" w14:paraId="4F3732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FC3EE0" w:rsidR="009C170A" w:rsidP="009C170A" w:rsidRDefault="009C170A" w14:paraId="76168A5C" w14:textId="77777777">
            <w:r w:rsidRPr="00FC3EE0"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FC3EE0" w:rsidR="009C170A" w:rsidP="009C170A" w:rsidRDefault="009C170A" w14:paraId="59C6E6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9C170A" w:rsidP="009C170A" w:rsidRDefault="009C170A" w14:paraId="3E9233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9C170A" w:rsidP="009C170A" w:rsidRDefault="009C170A" w14:paraId="09C1145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9C170A" w:rsidTr="5E46081E" w14:paraId="6F11DB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A20776" w:rsidR="009C170A" w:rsidP="009C170A" w:rsidRDefault="009C170A" w14:paraId="0EFDE246" w14:textId="77777777">
            <w:pPr>
              <w:tabs>
                <w:tab w:val="right" w:pos="2119"/>
              </w:tabs>
            </w:pPr>
            <w:proofErr w:type="spellStart"/>
            <w:r w:rsidRPr="00A20776">
              <w:t>section_element_id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FC3EE0" w:rsidR="009C170A" w:rsidP="009C170A" w:rsidRDefault="004F7CAA" w14:paraId="3CDE5A31" w14:textId="33F1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9C170A" w:rsidP="009C170A" w:rsidRDefault="009C170A" w14:paraId="3936DD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9C170A" w:rsidP="009C170A" w:rsidRDefault="009C170A" w14:paraId="08DF06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C170A" w:rsidTr="5E46081E" w14:paraId="396A2D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A20776" w:rsidR="009C170A" w:rsidP="009C170A" w:rsidRDefault="009C170A" w14:paraId="139E84EA" w14:textId="4C0E20CA">
            <w:pPr>
              <w:tabs>
                <w:tab w:val="right" w:pos="2119"/>
              </w:tabs>
            </w:pPr>
            <w:proofErr w:type="spellStart"/>
            <w:r w:rsidRPr="00A20776">
              <w:t>section_id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FC3EE0" w:rsidR="009C170A" w:rsidP="009C170A" w:rsidRDefault="004F7CAA" w14:paraId="435DB57D" w14:textId="42C45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9C170A" w:rsidP="009C170A" w:rsidRDefault="002D3AF6" w14:paraId="7D0843E3" w14:textId="73F0B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 w:rsidR="009C170A">
              <w:t>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9C170A" w:rsidP="009C170A" w:rsidRDefault="009C170A" w14:paraId="412166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C170A" w:rsidTr="5E46081E" w14:paraId="00A2C5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A20776" w:rsidR="009C170A" w:rsidP="00043D8D" w:rsidRDefault="00442F72" w14:paraId="3973090B" w14:textId="39878BC3">
            <w:pPr>
              <w:tabs>
                <w:tab w:val="right" w:pos="2119"/>
              </w:tabs>
            </w:pPr>
            <w:proofErr w:type="spellStart"/>
            <w:r>
              <w:t>section_</w:t>
            </w:r>
            <w:r w:rsidRPr="00A20776" w:rsidR="009C170A">
              <w:t>template</w:t>
            </w:r>
            <w:r w:rsidRPr="00A20776" w:rsidR="002D3AF6">
              <w:t>_element</w:t>
            </w:r>
            <w:r w:rsidRPr="00A20776" w:rsidR="009C170A">
              <w:t>_code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FC3EE0" w:rsidR="009C170A" w:rsidP="009C170A" w:rsidRDefault="009C170A" w14:paraId="0D2EC570" w14:textId="59FD9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E32FE1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9C170A" w:rsidP="009C170A" w:rsidRDefault="009C170A" w14:paraId="56591661" w14:textId="3B4C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9C170A" w:rsidP="009C170A" w:rsidRDefault="009C170A" w14:paraId="32BC66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AF3250" w:rsidR="00DC7718" w:rsidTr="5E46081E" w14:paraId="181015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A20776" w:rsidR="00DC7718" w:rsidP="0060108E" w:rsidRDefault="008A53C1" w14:paraId="6A296AC8" w14:textId="0EBF8101">
            <w:pPr>
              <w:tabs>
                <w:tab w:val="right" w:pos="2119"/>
              </w:tabs>
            </w:pPr>
            <w:proofErr w:type="spellStart"/>
            <w:r>
              <w:t>element_index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AF3250" w:rsidR="00DC7718" w:rsidP="0060108E" w:rsidRDefault="00747FD3" w14:paraId="51F257DE" w14:textId="0904F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D3067C" w:rsidR="00DC7718" w:rsidP="00DA005C" w:rsidRDefault="008A53C1" w14:paraId="6F033334" w14:textId="157C5263">
            <w:pPr>
              <w:tabs>
                <w:tab w:val="left" w:pos="2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not null, then used as a scalar index for an array of values</w:t>
            </w:r>
            <w:r w:rsidR="008A6C75">
              <w:t xml:space="preserve"> for array type elements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AF3250" w:rsidR="00DC7718" w:rsidP="0060108E" w:rsidRDefault="00DC7718" w14:paraId="68D03F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Pr="00AF3250" w:rsidR="009C170A" w:rsidTr="5E46081E" w14:paraId="203200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A20776" w:rsidR="009C170A" w:rsidP="00043D8D" w:rsidRDefault="002D3AF6" w14:paraId="7F7BD65B" w14:textId="543ABED9">
            <w:pPr>
              <w:tabs>
                <w:tab w:val="right" w:pos="2119"/>
              </w:tabs>
            </w:pPr>
            <w:proofErr w:type="spellStart"/>
            <w:r w:rsidRPr="00A20776">
              <w:t>element_value</w:t>
            </w:r>
            <w:proofErr w:type="spellEnd"/>
            <w:r w:rsidRPr="00A20776"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AF3250" w:rsidR="009C170A" w:rsidP="009C170A" w:rsidRDefault="002D3AF6" w14:paraId="4CDB6E60" w14:textId="7AB3E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005C34F6" w:rsidP="00D3067C" w:rsidRDefault="00D3067C" w14:paraId="04EA83DC" w14:textId="73E2D5A8">
            <w:pPr>
              <w:pStyle w:val="ListParagraph"/>
              <w:numPr>
                <w:ilvl w:val="0"/>
                <w:numId w:val="4"/>
              </w:numPr>
              <w:tabs>
                <w:tab w:val="left" w:pos="285"/>
              </w:tabs>
              <w:ind w:left="168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5C08C7E1">
              <w:rPr/>
              <w:t>for elements of type TEXT, HTML</w:t>
            </w:r>
            <w:r w:rsidR="0B863114">
              <w:rPr/>
              <w:t xml:space="preserve">, </w:t>
            </w:r>
            <w:r w:rsidR="5C08C7E1">
              <w:rPr/>
              <w:t>will contain the element data for this task</w:t>
            </w:r>
          </w:p>
          <w:p w:rsidR="005C34F6" w:rsidP="00D3067C" w:rsidRDefault="00D3067C" w14:paraId="731283F4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285"/>
              </w:tabs>
              <w:ind w:left="168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5C08C7E1">
              <w:rPr/>
              <w:t>for elements of type IMAGE, VIDEO (large resources)</w:t>
            </w:r>
            <w:r w:rsidR="0B863114">
              <w:rPr/>
              <w:t xml:space="preserve">, </w:t>
            </w:r>
            <w:r w:rsidR="5C08C7E1">
              <w:rPr/>
              <w:t>will point to stored content</w:t>
            </w:r>
          </w:p>
          <w:p w:rsidRPr="00D3067C" w:rsidR="009C170A" w:rsidP="00D3067C" w:rsidRDefault="00D3067C" w14:paraId="19262DEC" w14:textId="321DA7AF">
            <w:pPr>
              <w:pStyle w:val="ListParagraph"/>
              <w:numPr>
                <w:ilvl w:val="0"/>
                <w:numId w:val="4"/>
              </w:numPr>
              <w:tabs>
                <w:tab w:val="left" w:pos="285"/>
              </w:tabs>
              <w:ind w:left="168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5C08C7E1">
              <w:rPr/>
              <w:t xml:space="preserve">for elements type URL, will </w:t>
            </w:r>
            <w:r w:rsidR="35DAB45C">
              <w:rPr/>
              <w:t xml:space="preserve">contain </w:t>
            </w:r>
            <w:r w:rsidR="5C08C7E1">
              <w:rPr/>
              <w:t>the external 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AF3250" w:rsidR="009C170A" w:rsidP="009C170A" w:rsidRDefault="009C170A" w14:paraId="68BC706D" w14:textId="61AEB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Pr="00FC3EE0" w:rsidR="009C170A" w:rsidTr="5E46081E" w14:paraId="5156EC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A20776" w:rsidR="009C170A" w:rsidP="00043D8D" w:rsidRDefault="002D3AF6" w14:paraId="2D409E74" w14:textId="655D89DC">
            <w:pPr>
              <w:tabs>
                <w:tab w:val="right" w:pos="2119"/>
              </w:tabs>
            </w:pPr>
            <w:proofErr w:type="spellStart"/>
            <w:r w:rsidRPr="00A20776">
              <w:t>element_attribute_override</w:t>
            </w:r>
            <w:proofErr w:type="spellEnd"/>
            <w:r w:rsidRPr="00A20776"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FC3EE0" w:rsidR="009C170A" w:rsidP="009C170A" w:rsidRDefault="009C170A" w14:paraId="230BA1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9C170A" w:rsidP="008F3B69" w:rsidRDefault="000D4BA1" w14:paraId="10438C81" w14:textId="6668625E">
            <w:pPr>
              <w:pStyle w:val="ListParagraph"/>
              <w:tabs>
                <w:tab w:val="left" w:pos="285"/>
              </w:tabs>
              <w:ind w:left="1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A1">
              <w:t>provides an element-level override to re</w:t>
            </w:r>
            <w:r w:rsidR="00283435">
              <w:t>n</w:t>
            </w:r>
            <w:r w:rsidRPr="000D4BA1">
              <w:t>dering attributes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9C170A" w:rsidP="009C170A" w:rsidRDefault="009C170A" w14:paraId="0A71F8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5E46081E" w14:paraId="3289F9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="008A3128" w:rsidP="008A3128" w:rsidRDefault="008A3128" w14:paraId="0D6A5362" w14:textId="61AB0B23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08A3128" w:rsidP="008A3128" w:rsidRDefault="008A3128" w14:paraId="430D8881" w14:textId="79D7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8A3128" w:rsidP="008A3128" w:rsidRDefault="008A3128" w14:paraId="793A95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8A3128" w:rsidP="008A3128" w:rsidRDefault="008A3128" w14:paraId="578C0ADF" w14:textId="4E8C7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5E46081E" w14:paraId="240A4C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8A3128" w:rsidR="008A3128" w:rsidP="008A3128" w:rsidRDefault="008A3128" w14:paraId="5A09F3DE" w14:textId="3A237141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8A3128" w:rsidR="008A3128" w:rsidP="008A3128" w:rsidRDefault="008A3128" w14:paraId="4ADD705A" w14:textId="7CBC9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8A3128" w:rsidP="008A3128" w:rsidRDefault="008A3128" w14:paraId="2C2C0B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8A3128" w:rsidP="008A3128" w:rsidRDefault="008A3128" w14:paraId="30BB7F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5E46081E" w14:paraId="0B898F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8A3128" w:rsidR="00556CCB" w:rsidP="00556CCB" w:rsidRDefault="00556CCB" w14:paraId="10AD9C68" w14:textId="37645D2E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8A3128" w:rsidR="00556CCB" w:rsidP="00556CCB" w:rsidRDefault="00556CCB" w14:paraId="6F55F328" w14:textId="6CDE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E32FE1">
              <w:t>5</w:t>
            </w:r>
            <w:r w:rsidRPr="008A3128">
              <w:t>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556CCB" w:rsidP="00556CCB" w:rsidRDefault="00556CCB" w14:paraId="4F5E3A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556CCB" w:rsidP="00556CCB" w:rsidRDefault="00556CCB" w14:paraId="6CEE42E7" w14:textId="5951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5E46081E" w14:paraId="42C839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Pr="008A3128" w:rsidR="00556CCB" w:rsidP="00556CCB" w:rsidRDefault="00556CCB" w14:paraId="224619E1" w14:textId="1643575D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8A3128" w:rsidR="00556CCB" w:rsidP="00556CCB" w:rsidRDefault="00556CCB" w14:paraId="765B9F75" w14:textId="6E6B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E32FE1">
              <w:t>5</w:t>
            </w:r>
            <w:r w:rsidRPr="008A3128">
              <w:t>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FC3EE0" w:rsidR="00556CCB" w:rsidP="00556CCB" w:rsidRDefault="00556CCB" w14:paraId="340139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556CCB" w:rsidP="00556CCB" w:rsidRDefault="00556CCB" w14:paraId="2E104F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5E46081E" w14:paraId="27E763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Mar/>
          </w:tcPr>
          <w:p w:rsidR="008A3128" w:rsidP="008A3128" w:rsidRDefault="008A3128" w14:paraId="72E537CD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2787F7C1" w14:textId="77777777">
            <w:pPr>
              <w:tabs>
                <w:tab w:val="right" w:pos="2119"/>
              </w:tabs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Pr="008A3128" w:rsidR="008A3128" w:rsidP="008A3128" w:rsidRDefault="004F7CAA" w14:paraId="26388227" w14:textId="4614F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008A3128" w:rsidP="008A3128" w:rsidRDefault="008A3128" w14:paraId="702DE2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60E5E03E" w14:textId="2B5E9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C3EE0" w:rsidR="008A3128" w:rsidP="008A3128" w:rsidRDefault="00BF7568" w14:paraId="6DD88EB3" w14:textId="0E62F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="004D08F7" w:rsidP="00A83349" w:rsidRDefault="004D08F7" w14:paraId="35B03A1B" w14:textId="77777777"/>
    <w:p w:rsidR="002D3AF6" w:rsidP="002D3AF6" w:rsidRDefault="002D3AF6" w14:paraId="1A4EC372" w14:textId="6499737C">
      <w:pPr>
        <w:pStyle w:val="Heading3"/>
      </w:pPr>
      <w:bookmarkStart w:name="_Toc137123865" w:id="1064"/>
      <w:r>
        <w:lastRenderedPageBreak/>
        <w:t xml:space="preserve">Table: </w:t>
      </w:r>
      <w:r w:rsidRPr="0078128D">
        <w:t>Task</w:t>
      </w:r>
      <w:r w:rsidR="0078128D">
        <w:t xml:space="preserve"> S</w:t>
      </w:r>
      <w:r w:rsidRPr="0078128D">
        <w:t>ection</w:t>
      </w:r>
      <w:bookmarkEnd w:id="1064"/>
    </w:p>
    <w:p w:rsidR="002D3AF6" w:rsidP="002D3AF6" w:rsidRDefault="002D3AF6" w14:paraId="5AACA1B0" w14:textId="1B4DDCBD">
      <w:pPr>
        <w:rPr>
          <w:i/>
          <w:iCs/>
        </w:rPr>
      </w:pPr>
      <w:r w:rsidRPr="00FC3EE0">
        <w:t xml:space="preserve">Table: </w:t>
      </w:r>
      <w:proofErr w:type="spellStart"/>
      <w:r>
        <w:t>task_</w:t>
      </w:r>
      <w:r w:rsidRPr="00AF3250">
        <w:rPr>
          <w:i/>
          <w:iCs/>
        </w:rPr>
        <w:t>section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1620"/>
        <w:gridCol w:w="1710"/>
      </w:tblGrid>
      <w:tr w:rsidRPr="00FC3EE0" w:rsidR="002D3AF6" w:rsidTr="008A3128" w14:paraId="6F25B0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FC3EE0" w:rsidR="002D3AF6" w:rsidP="008A3128" w:rsidRDefault="002D3AF6" w14:paraId="2BC3BC66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2D3AF6" w:rsidP="008A3128" w:rsidRDefault="002D3AF6" w14:paraId="0F1F584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2D3AF6" w:rsidP="008A3128" w:rsidRDefault="002D3AF6" w14:paraId="4089FFE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2D3AF6" w:rsidP="008A3128" w:rsidRDefault="002D3AF6" w14:paraId="092BC4B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2D3AF6" w:rsidTr="008A3128" w14:paraId="4BFAB1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983A41" w:rsidR="002D3AF6" w:rsidP="008A3128" w:rsidRDefault="002D3AF6" w14:paraId="29043045" w14:textId="012D210B">
            <w:pPr>
              <w:tabs>
                <w:tab w:val="right" w:pos="2119"/>
              </w:tabs>
            </w:pPr>
            <w:proofErr w:type="spellStart"/>
            <w:r w:rsidRPr="00983A41">
              <w:t>task_section_id</w:t>
            </w:r>
            <w:proofErr w:type="spellEnd"/>
            <w:r w:rsidRPr="00983A41">
              <w:tab/>
            </w:r>
          </w:p>
        </w:tc>
        <w:tc>
          <w:tcPr>
            <w:tcW w:w="1980" w:type="dxa"/>
          </w:tcPr>
          <w:p w:rsidRPr="00FC3EE0" w:rsidR="002D3AF6" w:rsidP="008A3128" w:rsidRDefault="004F7CAA" w14:paraId="20BC7DC4" w14:textId="6961B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2D3AF6" w:rsidP="008A3128" w:rsidRDefault="002D3AF6" w14:paraId="7A3192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2D3AF6" w:rsidP="008A3128" w:rsidRDefault="002D3AF6" w14:paraId="5AD22C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D3AF6" w:rsidTr="008A3128" w14:paraId="04B2F3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983A41" w:rsidR="002D3AF6" w:rsidP="008A3128" w:rsidRDefault="002D3AF6" w14:paraId="13FDE939" w14:textId="77777777">
            <w:pPr>
              <w:tabs>
                <w:tab w:val="right" w:pos="2119"/>
              </w:tabs>
            </w:pPr>
            <w:proofErr w:type="spellStart"/>
            <w:r w:rsidRPr="00983A41">
              <w:t>section_id</w:t>
            </w:r>
            <w:proofErr w:type="spellEnd"/>
            <w:r w:rsidRPr="00983A41">
              <w:tab/>
            </w:r>
          </w:p>
        </w:tc>
        <w:tc>
          <w:tcPr>
            <w:tcW w:w="1980" w:type="dxa"/>
          </w:tcPr>
          <w:p w:rsidRPr="00FC3EE0" w:rsidR="002D3AF6" w:rsidP="008A3128" w:rsidRDefault="004F7CAA" w14:paraId="0EE8DD57" w14:textId="419FF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2D3AF6" w:rsidP="008A3128" w:rsidRDefault="002D3AF6" w14:paraId="16801DD6" w14:textId="6E0C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710" w:type="dxa"/>
          </w:tcPr>
          <w:p w:rsidRPr="00FC3EE0" w:rsidR="002D3AF6" w:rsidP="008A3128" w:rsidRDefault="002D3AF6" w14:paraId="4C055C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A6C1D" w:rsidTr="00CA542A" w14:paraId="637EFD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43D8D" w:rsidR="002A6C1D" w:rsidP="00CA542A" w:rsidRDefault="002A6C1D" w14:paraId="6767CCC1" w14:textId="77777777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983A41">
              <w:t>task_code</w:t>
            </w:r>
            <w:proofErr w:type="spellEnd"/>
          </w:p>
        </w:tc>
        <w:tc>
          <w:tcPr>
            <w:tcW w:w="1980" w:type="dxa"/>
          </w:tcPr>
          <w:p w:rsidRPr="00FC3EE0" w:rsidR="002A6C1D" w:rsidP="00CA542A" w:rsidRDefault="002A6C1D" w14:paraId="14270865" w14:textId="13A49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071E25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2A6C1D" w:rsidP="00CA542A" w:rsidRDefault="002A6C1D" w14:paraId="3879BC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2A6C1D" w:rsidP="00CA542A" w:rsidRDefault="002A6C1D" w14:paraId="31534B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D3AF6" w:rsidTr="008A3128" w14:paraId="0E3D28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43D8D" w:rsidR="002D3AF6" w:rsidP="00043D8D" w:rsidRDefault="002A6C1D" w14:paraId="603C1249" w14:textId="6471C8F2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t>sequence_no</w:t>
            </w:r>
            <w:proofErr w:type="spellEnd"/>
          </w:p>
        </w:tc>
        <w:tc>
          <w:tcPr>
            <w:tcW w:w="1980" w:type="dxa"/>
          </w:tcPr>
          <w:p w:rsidRPr="00FC3EE0" w:rsidR="002D3AF6" w:rsidP="008A3128" w:rsidRDefault="002A6C1D" w14:paraId="7B9668D0" w14:textId="0D752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20" w:type="dxa"/>
          </w:tcPr>
          <w:p w:rsidRPr="00FC3EE0" w:rsidR="002D3AF6" w:rsidP="008A3128" w:rsidRDefault="002D3AF6" w14:paraId="543FDB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2D3AF6" w:rsidP="008A3128" w:rsidRDefault="002D3AF6" w14:paraId="30DFA156" w14:textId="257F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0048D7">
              <w:t>, def 0</w:t>
            </w:r>
          </w:p>
        </w:tc>
      </w:tr>
      <w:tr w:rsidRPr="00FC3EE0" w:rsidR="008A3128" w:rsidTr="008A3128" w14:paraId="3290AE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43D8D" w:rsidR="008A3128" w:rsidP="008A3128" w:rsidRDefault="008A3128" w14:paraId="276705E1" w14:textId="5450E90C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FC3EE0" w:rsidR="008A3128" w:rsidP="008A3128" w:rsidRDefault="008A3128" w14:paraId="3659414F" w14:textId="3F09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192B52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2E168FA0" w14:textId="63F28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8A3128" w14:paraId="2C619D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8A3128" w:rsidP="008A3128" w:rsidRDefault="008A3128" w14:paraId="4322A2EA" w14:textId="37E3FA1D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22D0D149" w14:textId="3FFEF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3FF9B5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69A2FA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8A3128" w14:paraId="19282E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3A4499CE" w14:textId="3596CE86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74CD5624" w14:textId="6CCEF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071E25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046E88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1F87006E" w14:textId="74A6D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8A3128" w14:paraId="0E9077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64F02D40" w14:textId="57502133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6D04E85C" w14:textId="55C3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071E25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7052F1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39124F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8A3128" w14:paraId="3B7691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3128" w:rsidP="008A3128" w:rsidRDefault="008A3128" w14:paraId="4EB341CD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66E7F245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4F7CAA" w14:paraId="6B462099" w14:textId="591A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8A3128" w:rsidP="008A3128" w:rsidRDefault="008A3128" w14:paraId="10C733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7C5D7E1F" w14:textId="4512A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8A3128" w:rsidP="008A3128" w:rsidRDefault="00CD6102" w14:paraId="29BC64DF" w14:textId="4EC7E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452360" w:rsidP="00452360" w:rsidRDefault="00790AEB" w14:paraId="26DCA3EB" w14:textId="5C2FDDB5">
      <w:pPr>
        <w:rPr>
          <w:b/>
        </w:rPr>
      </w:pPr>
      <w:r>
        <w:br/>
      </w:r>
      <w:r w:rsidRPr="002936CE" w:rsidR="00452360">
        <w:rPr>
          <w:b/>
        </w:rPr>
        <w:t xml:space="preserve">Indexes: </w:t>
      </w:r>
    </w:p>
    <w:p w:rsidR="00452360" w:rsidP="00452360" w:rsidRDefault="00452360" w14:paraId="214E00AE" w14:textId="36D3A9CB">
      <w:pPr>
        <w:pStyle w:val="ListParagraph"/>
        <w:numPr>
          <w:ilvl w:val="0"/>
          <w:numId w:val="4"/>
        </w:numPr>
        <w:rPr/>
      </w:pPr>
      <w:r w:rsidR="6B14346F">
        <w:rPr/>
        <w:t xml:space="preserve">Unique:  </w:t>
      </w:r>
      <w:proofErr w:type="spellStart"/>
      <w:r w:rsidR="6B14346F">
        <w:rPr/>
        <w:t>section_id</w:t>
      </w:r>
      <w:proofErr w:type="spellEnd"/>
      <w:r w:rsidR="6B14346F">
        <w:rPr/>
        <w:t xml:space="preserve"> + </w:t>
      </w:r>
      <w:proofErr w:type="spellStart"/>
      <w:r w:rsidR="6B14346F">
        <w:rPr/>
        <w:t>task_code</w:t>
      </w:r>
      <w:proofErr w:type="spellEnd"/>
      <w:r w:rsidR="6B14346F">
        <w:rPr/>
        <w:t xml:space="preserve"> + </w:t>
      </w:r>
      <w:proofErr w:type="spellStart"/>
      <w:r w:rsidR="6B14346F">
        <w:rPr/>
        <w:t>delete_nbr</w:t>
      </w:r>
      <w:proofErr w:type="spellEnd"/>
      <w:r>
        <w:br/>
      </w:r>
    </w:p>
    <w:p w:rsidR="00A60533" w:rsidP="00A60533" w:rsidRDefault="00A60533" w14:paraId="3447B8EC" w14:textId="77777777">
      <w:pPr>
        <w:pStyle w:val="Heading2"/>
      </w:pPr>
      <w:bookmarkStart w:name="_Toc137123866" w:id="1065"/>
      <w:r>
        <w:t>API</w:t>
      </w:r>
      <w:bookmarkEnd w:id="1065"/>
    </w:p>
    <w:p w:rsidRPr="00E85B22" w:rsidR="002B1A07" w:rsidP="002B1A07" w:rsidRDefault="002B1A07" w14:paraId="5BC0ABF9" w14:textId="75D96018">
      <w:r>
        <w:t>Namespace prefix: SunnyRewards.Helios.RenderCms.*</w:t>
      </w:r>
    </w:p>
    <w:p w:rsidRPr="002B1A07" w:rsidR="002B1A07" w:rsidP="002B1A07" w:rsidRDefault="002B1A07" w14:paraId="0DD5BD02" w14:textId="3C155C64">
      <w:r>
        <w:t xml:space="preserve">Repository name:  </w:t>
      </w:r>
      <w:proofErr w:type="spellStart"/>
      <w:r>
        <w:t>helios</w:t>
      </w:r>
      <w:proofErr w:type="spellEnd"/>
      <w:r>
        <w:t>-render-</w:t>
      </w:r>
      <w:proofErr w:type="spellStart"/>
      <w:r w:rsidR="0036543D">
        <w:t>cm</w:t>
      </w:r>
      <w:r w:rsidR="002D2B9E">
        <w:t>s</w:t>
      </w:r>
      <w:proofErr w:type="spellEnd"/>
      <w:r>
        <w:t>-</w:t>
      </w:r>
      <w:proofErr w:type="spellStart"/>
      <w:r>
        <w:t>api</w:t>
      </w:r>
      <w:proofErr w:type="spellEnd"/>
      <w:r>
        <w:br/>
      </w:r>
    </w:p>
    <w:p w:rsidR="00A60533" w:rsidP="00A60533" w:rsidRDefault="00392CAE" w14:paraId="3E8E0708" w14:textId="48FF8060">
      <w:pPr>
        <w:pStyle w:val="Heading3"/>
      </w:pPr>
      <w:bookmarkStart w:name="_Toc137123867" w:id="1066"/>
      <w:r>
        <w:t xml:space="preserve">Render </w:t>
      </w:r>
      <w:r w:rsidR="001E0C3A">
        <w:t xml:space="preserve">Task </w:t>
      </w:r>
      <w:r w:rsidR="00C933F7">
        <w:t xml:space="preserve">Info </w:t>
      </w:r>
      <w:r w:rsidR="00A60533">
        <w:t>Endpoint</w:t>
      </w:r>
      <w:bookmarkEnd w:id="1066"/>
    </w:p>
    <w:p w:rsidR="00A60533" w:rsidP="00A60533" w:rsidRDefault="00F97D54" w14:paraId="69B09AD1" w14:textId="769D900D">
      <w:pPr>
        <w:pStyle w:val="Heading4"/>
      </w:pPr>
      <w:r>
        <w:t>POST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A60533" w:rsidTr="00AC3AFD" w14:paraId="6AD342A4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A60533" w:rsidP="00AC3AFD" w:rsidRDefault="00E21DA6" w14:paraId="373026C2" w14:textId="6790BE74">
            <w:r>
              <w:t>POST (posted GET)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A60533" w:rsidP="00AC3AFD" w:rsidRDefault="00A60533" w14:paraId="4D4BAA5B" w14:textId="0675F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392CAE">
              <w:t>render-</w:t>
            </w:r>
            <w:r w:rsidR="00C521EC">
              <w:t>task</w:t>
            </w:r>
            <w:r w:rsidR="00DC08DE">
              <w:t>-info</w:t>
            </w:r>
          </w:p>
        </w:tc>
      </w:tr>
      <w:tr w:rsidR="00A60533" w:rsidTr="00AC3AFD" w14:paraId="39EAD03B" w14:textId="77777777">
        <w:trPr>
          <w:trHeight w:val="20"/>
        </w:trPr>
        <w:tc>
          <w:tcPr>
            <w:tcW w:w="2416" w:type="dxa"/>
          </w:tcPr>
          <w:p w:rsidR="00A60533" w:rsidP="00AC3AFD" w:rsidRDefault="00A60533" w14:paraId="45B088C3" w14:textId="77777777"/>
        </w:tc>
        <w:tc>
          <w:tcPr>
            <w:tcW w:w="6610" w:type="dxa"/>
          </w:tcPr>
          <w:p w:rsidR="00A60533" w:rsidP="00AC3AFD" w:rsidRDefault="00A60533" w14:paraId="207B6BFF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59"/>
        <w:gridCol w:w="3120"/>
        <w:gridCol w:w="2193"/>
        <w:gridCol w:w="2444"/>
      </w:tblGrid>
      <w:tr w:rsidR="001E0C3A" w:rsidTr="00AC3AFD" w14:paraId="563A2C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60533" w:rsidP="00AC3AFD" w:rsidRDefault="00A60533" w14:paraId="004342ED" w14:textId="77777777"/>
        </w:tc>
        <w:tc>
          <w:tcPr>
            <w:tcW w:w="2362" w:type="dxa"/>
          </w:tcPr>
          <w:p w:rsidR="00A60533" w:rsidP="00AC3AFD" w:rsidRDefault="00A60533" w14:paraId="2F6B294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A60533" w:rsidP="00AC3AFD" w:rsidRDefault="00A60533" w14:paraId="3D1A946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A60533" w:rsidP="00AC3AFD" w:rsidRDefault="00A60533" w14:paraId="3FBD24D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E0C3A" w:rsidTr="00AC3AFD" w14:paraId="7AAC73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60533" w:rsidP="00AC3AFD" w:rsidRDefault="00A60533" w14:paraId="10BBF5C3" w14:textId="77777777">
            <w:r>
              <w:t>Input</w:t>
            </w:r>
          </w:p>
        </w:tc>
        <w:tc>
          <w:tcPr>
            <w:tcW w:w="2362" w:type="dxa"/>
          </w:tcPr>
          <w:p w:rsidR="00A60533" w:rsidP="00AC3AFD" w:rsidRDefault="00A60533" w14:paraId="15CFF26A" w14:textId="43399F09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927CB9">
              <w:t>R</w:t>
            </w:r>
            <w:r w:rsidR="002924F4">
              <w:t>e</w:t>
            </w:r>
            <w:r w:rsidR="00927CB9">
              <w:t>nder</w:t>
            </w:r>
            <w:r w:rsidR="001E0C3A">
              <w:t>Task</w:t>
            </w:r>
            <w:r w:rsidR="00927CB9">
              <w:t>Info</w:t>
            </w:r>
            <w:r>
              <w:t>RequestDto</w:t>
            </w:r>
            <w:proofErr w:type="spellEnd"/>
          </w:p>
        </w:tc>
        <w:tc>
          <w:tcPr>
            <w:tcW w:w="2637" w:type="dxa"/>
          </w:tcPr>
          <w:p w:rsidR="00A60533" w:rsidP="00AC3AFD" w:rsidRDefault="00A60533" w14:paraId="659385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A60533" w:rsidP="00AC3AFD" w:rsidRDefault="00A60533" w14:paraId="676DCF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C3A" w:rsidTr="00AC3AFD" w14:paraId="622DB6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60533" w:rsidP="00AC3AFD" w:rsidRDefault="00A60533" w14:paraId="44E9D9EB" w14:textId="77777777">
            <w:r>
              <w:t>Output</w:t>
            </w:r>
          </w:p>
        </w:tc>
        <w:tc>
          <w:tcPr>
            <w:tcW w:w="2362" w:type="dxa"/>
          </w:tcPr>
          <w:p w:rsidR="00A60533" w:rsidP="00AC3AFD" w:rsidRDefault="00F76161" w14:paraId="5A59EAB4" w14:textId="7E04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GetRenderTaskInfoResponseDto</w:t>
            </w:r>
            <w:proofErr w:type="spellEnd"/>
          </w:p>
        </w:tc>
        <w:tc>
          <w:tcPr>
            <w:tcW w:w="2637" w:type="dxa"/>
          </w:tcPr>
          <w:p w:rsidR="00A60533" w:rsidP="00AC3AFD" w:rsidRDefault="00A60533" w14:paraId="468DEF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A60533" w:rsidP="00AC3AFD" w:rsidRDefault="00A60533" w14:paraId="4E2AFC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533" w:rsidP="00A60533" w:rsidRDefault="00A60533" w14:paraId="0ECB74ED" w14:textId="77777777"/>
    <w:p w:rsidR="00A60533" w:rsidP="00A60533" w:rsidRDefault="00587096" w14:paraId="2E516B62" w14:textId="6A52B42D">
      <w:proofErr w:type="spellStart"/>
      <w:r>
        <w:t>GetRenderTaskInfoRequestDto</w:t>
      </w:r>
      <w:proofErr w:type="spellEnd"/>
      <w:r>
        <w:t xml:space="preserve"> </w:t>
      </w:r>
      <w:r w:rsidR="00A60533">
        <w:t>members:</w:t>
      </w:r>
    </w:p>
    <w:p w:rsidR="00A60533" w:rsidP="00A60533" w:rsidRDefault="00A60533" w14:paraId="04916CCA" w14:textId="353DF8D7">
      <w:pPr>
        <w:pStyle w:val="ListParagraph"/>
        <w:numPr>
          <w:ilvl w:val="0"/>
          <w:numId w:val="4"/>
        </w:numPr>
        <w:rPr/>
      </w:pPr>
      <w:r w:rsidR="5B714591">
        <w:rPr/>
        <w:t xml:space="preserve">String </w:t>
      </w:r>
      <w:proofErr w:type="spellStart"/>
      <w:r w:rsidR="2E13606E">
        <w:rPr/>
        <w:t>TaskCode</w:t>
      </w:r>
      <w:proofErr w:type="spellEnd"/>
      <w:r>
        <w:br/>
      </w:r>
    </w:p>
    <w:p w:rsidR="00A60533" w:rsidP="00A60533" w:rsidRDefault="00B658AE" w14:paraId="5A074138" w14:textId="168E9A93">
      <w:proofErr w:type="spellStart"/>
      <w:r>
        <w:t>GetRenderTaskInfoResponseDto</w:t>
      </w:r>
      <w:proofErr w:type="spellEnd"/>
      <w:r>
        <w:t xml:space="preserve"> </w:t>
      </w:r>
      <w:r w:rsidR="00A60533">
        <w:t xml:space="preserve">(extends </w:t>
      </w:r>
      <w:proofErr w:type="spellStart"/>
      <w:r w:rsidR="00A60533">
        <w:t>BaseResponseDto</w:t>
      </w:r>
      <w:proofErr w:type="spellEnd"/>
      <w:r w:rsidR="00A60533">
        <w:t>) members:</w:t>
      </w:r>
    </w:p>
    <w:p w:rsidR="00A60533" w:rsidP="00A60533" w:rsidRDefault="00F8219C" w14:paraId="3B20D55B" w14:textId="660F2889">
      <w:pPr>
        <w:pStyle w:val="ListParagraph"/>
        <w:numPr>
          <w:ilvl w:val="0"/>
          <w:numId w:val="4"/>
        </w:numPr>
        <w:rPr/>
      </w:pPr>
      <w:r w:rsidR="3A95B4F0">
        <w:rPr/>
        <w:t xml:space="preserve">Dictionary&lt;Long, </w:t>
      </w:r>
      <w:proofErr w:type="spellStart"/>
      <w:r w:rsidR="3A95B4F0">
        <w:rPr/>
        <w:t>RenderTaskInfoEntryDto</w:t>
      </w:r>
      <w:proofErr w:type="spellEnd"/>
      <w:r w:rsidR="3A95B4F0">
        <w:rPr/>
        <w:t xml:space="preserve">&gt; </w:t>
      </w:r>
      <w:proofErr w:type="spellStart"/>
      <w:r w:rsidR="3A95B4F0">
        <w:rPr/>
        <w:t>RenderTaskInfo</w:t>
      </w:r>
      <w:proofErr w:type="spellEnd"/>
      <w:r w:rsidR="022034DE">
        <w:rPr/>
        <w:t xml:space="preserve"> // map: </w:t>
      </w:r>
      <w:proofErr w:type="spellStart"/>
      <w:r w:rsidR="022034DE">
        <w:rPr/>
        <w:t>SectionId</w:t>
      </w:r>
      <w:proofErr w:type="spellEnd"/>
      <w:r w:rsidR="022034DE">
        <w:rPr/>
        <w:t xml:space="preserve"> </w:t>
      </w:r>
      <w:r w:rsidRPr="5E46081E" w:rsidR="022034DE">
        <w:rPr>
          <w:rFonts w:ascii="Wingdings" w:hAnsi="Wingdings" w:eastAsia="Wingdings" w:cs="Wingdings"/>
        </w:rPr>
        <w:t></w:t>
      </w:r>
      <w:r w:rsidR="022034DE">
        <w:rPr/>
        <w:t xml:space="preserve"> </w:t>
      </w:r>
      <w:r>
        <w:br/>
      </w:r>
      <w:r w:rsidR="298D6A0F">
        <w:rPr/>
        <w:t xml:space="preserve">                                                                                                           </w:t>
      </w:r>
      <w:r w:rsidR="74C53947">
        <w:rPr/>
        <w:t xml:space="preserve"> </w:t>
      </w:r>
      <w:r w:rsidR="298D6A0F">
        <w:rPr/>
        <w:t xml:space="preserve">// </w:t>
      </w:r>
      <w:proofErr w:type="spellStart"/>
      <w:r w:rsidR="4A18749E">
        <w:rPr/>
        <w:t>RenderTaskInfoEntryDto</w:t>
      </w:r>
      <w:proofErr w:type="spellEnd"/>
      <w:r>
        <w:br/>
      </w:r>
    </w:p>
    <w:p w:rsidR="00A60533" w:rsidP="00A60533" w:rsidRDefault="00B82DE0" w14:paraId="75A5CA30" w14:textId="468973AF">
      <w:proofErr w:type="spellStart"/>
      <w:r>
        <w:t>RenderTaskInfoEntryDto</w:t>
      </w:r>
      <w:proofErr w:type="spellEnd"/>
      <w:r>
        <w:t xml:space="preserve"> </w:t>
      </w:r>
      <w:r w:rsidR="00A60533">
        <w:t>members:</w:t>
      </w:r>
    </w:p>
    <w:p w:rsidR="00A60533" w:rsidP="00A60533" w:rsidRDefault="00A60533" w14:paraId="744A943D" w14:textId="63D39484">
      <w:pPr>
        <w:pStyle w:val="ListParagraph"/>
        <w:numPr>
          <w:ilvl w:val="0"/>
          <w:numId w:val="4"/>
        </w:numPr>
        <w:rPr/>
      </w:pPr>
      <w:proofErr w:type="spellStart"/>
      <w:r w:rsidR="5B714591">
        <w:rPr/>
        <w:t>Section</w:t>
      </w:r>
      <w:r w:rsidR="7EB031C9">
        <w:rPr/>
        <w:t>Dto</w:t>
      </w:r>
      <w:proofErr w:type="spellEnd"/>
      <w:r w:rsidR="14815AA4">
        <w:rPr/>
        <w:t xml:space="preserve"> Section</w:t>
      </w:r>
    </w:p>
    <w:p w:rsidR="00A60533" w:rsidP="006E14F7" w:rsidRDefault="00851AE6" w14:paraId="5FBA2881" w14:textId="5574DCBC">
      <w:pPr>
        <w:pStyle w:val="ListParagraph"/>
        <w:numPr>
          <w:ilvl w:val="0"/>
          <w:numId w:val="4"/>
        </w:numPr>
        <w:rPr/>
      </w:pPr>
      <w:proofErr w:type="spellStart"/>
      <w:r w:rsidR="70856BDF">
        <w:rPr/>
        <w:t>SectionElementDto</w:t>
      </w:r>
      <w:proofErr w:type="spellEnd"/>
      <w:r w:rsidR="70856BDF">
        <w:rPr/>
        <w:t xml:space="preserve"> </w:t>
      </w:r>
      <w:proofErr w:type="spellStart"/>
      <w:r w:rsidR="70856BDF">
        <w:rPr/>
        <w:t>SectionElements</w:t>
      </w:r>
      <w:proofErr w:type="spellEnd"/>
      <w:r>
        <w:br/>
      </w:r>
    </w:p>
    <w:p w:rsidR="00A60533" w:rsidP="00A60533" w:rsidRDefault="008E0475" w14:paraId="03B0C804" w14:textId="6161181C">
      <w:proofErr w:type="spellStart"/>
      <w:r>
        <w:t>SectionDto</w:t>
      </w:r>
      <w:proofErr w:type="spellEnd"/>
      <w:r>
        <w:t xml:space="preserve"> </w:t>
      </w:r>
      <w:r w:rsidR="00A60533">
        <w:t xml:space="preserve">(extends </w:t>
      </w:r>
      <w:proofErr w:type="spellStart"/>
      <w:r w:rsidR="00A60533">
        <w:t>BaseDto</w:t>
      </w:r>
      <w:proofErr w:type="spellEnd"/>
      <w:r w:rsidR="00A60533">
        <w:t>) members:</w:t>
      </w:r>
    </w:p>
    <w:p w:rsidR="000D1E1F" w:rsidP="000D1E1F" w:rsidRDefault="00075AB1" w14:paraId="56364233" w14:textId="534E016A">
      <w:pPr>
        <w:pStyle w:val="ListParagraph"/>
        <w:numPr>
          <w:ilvl w:val="0"/>
          <w:numId w:val="40"/>
        </w:numPr>
      </w:pPr>
      <w:r>
        <w:t xml:space="preserve">Long </w:t>
      </w:r>
      <w:proofErr w:type="spellStart"/>
      <w:r>
        <w:t>S</w:t>
      </w:r>
      <w:r w:rsidR="000D1E1F">
        <w:t>ection</w:t>
      </w:r>
      <w:r>
        <w:t>I</w:t>
      </w:r>
      <w:r w:rsidR="000D1E1F">
        <w:t>d</w:t>
      </w:r>
      <w:proofErr w:type="spellEnd"/>
      <w:r w:rsidR="000D1E1F">
        <w:tab/>
      </w:r>
    </w:p>
    <w:p w:rsidR="000D1E1F" w:rsidP="000D1E1F" w:rsidRDefault="00075AB1" w14:paraId="7A966FAC" w14:textId="4D85F4A1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>
        <w:t>S</w:t>
      </w:r>
      <w:r w:rsidR="000D1E1F">
        <w:t>ection</w:t>
      </w:r>
      <w:r>
        <w:t>T</w:t>
      </w:r>
      <w:r w:rsidR="000D1E1F">
        <w:t>emplate</w:t>
      </w:r>
      <w:r>
        <w:t>C</w:t>
      </w:r>
      <w:r w:rsidR="000D1E1F">
        <w:t>ode</w:t>
      </w:r>
      <w:proofErr w:type="spellEnd"/>
    </w:p>
    <w:p w:rsidR="00F75B46" w:rsidP="00A83349" w:rsidRDefault="00075AB1" w14:paraId="3EC475BF" w14:textId="1B7F1677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>
        <w:t>T</w:t>
      </w:r>
      <w:r w:rsidR="000D1E1F">
        <w:t>emplate</w:t>
      </w:r>
      <w:r>
        <w:t>A</w:t>
      </w:r>
      <w:r w:rsidR="000D1E1F">
        <w:t>ttribute</w:t>
      </w:r>
      <w:r>
        <w:t>O</w:t>
      </w:r>
      <w:r w:rsidR="000D1E1F">
        <w:t>verride</w:t>
      </w:r>
      <w:proofErr w:type="spellEnd"/>
      <w:r w:rsidR="00011636">
        <w:t xml:space="preserve"> // JSON</w:t>
      </w:r>
      <w:r w:rsidR="006E14F7">
        <w:br/>
      </w:r>
    </w:p>
    <w:p w:rsidR="008C4023" w:rsidP="008C4023" w:rsidRDefault="008C4023" w14:paraId="10F7D4D3" w14:textId="7662D33A">
      <w:proofErr w:type="spellStart"/>
      <w:r>
        <w:t>SectionElementDto</w:t>
      </w:r>
      <w:proofErr w:type="spellEnd"/>
      <w:r>
        <w:t xml:space="preserve"> (extends </w:t>
      </w:r>
      <w:proofErr w:type="spellStart"/>
      <w:r>
        <w:t>BaseDto</w:t>
      </w:r>
      <w:proofErr w:type="spellEnd"/>
      <w:r>
        <w:t>) members:</w:t>
      </w:r>
    </w:p>
    <w:p w:rsidR="00F81A7C" w:rsidP="00F81A7C" w:rsidRDefault="004C2BA1" w14:paraId="2BE0FFD9" w14:textId="1601B162">
      <w:pPr>
        <w:pStyle w:val="ListParagraph"/>
        <w:numPr>
          <w:ilvl w:val="0"/>
          <w:numId w:val="40"/>
        </w:numPr>
      </w:pPr>
      <w:r>
        <w:t xml:space="preserve">Long </w:t>
      </w:r>
      <w:proofErr w:type="spellStart"/>
      <w:r w:rsidR="00690429">
        <w:t>S</w:t>
      </w:r>
      <w:r w:rsidR="00F81A7C">
        <w:t>ection</w:t>
      </w:r>
      <w:r w:rsidR="00690429">
        <w:t>E</w:t>
      </w:r>
      <w:r w:rsidR="00F81A7C">
        <w:t>lement</w:t>
      </w:r>
      <w:r w:rsidR="00690429">
        <w:t>I</w:t>
      </w:r>
      <w:r w:rsidR="00F81A7C">
        <w:t>d</w:t>
      </w:r>
      <w:proofErr w:type="spellEnd"/>
    </w:p>
    <w:p w:rsidR="00F81A7C" w:rsidP="00F81A7C" w:rsidRDefault="004C2BA1" w14:paraId="71C402F1" w14:textId="1C39E37F">
      <w:pPr>
        <w:pStyle w:val="ListParagraph"/>
        <w:numPr>
          <w:ilvl w:val="0"/>
          <w:numId w:val="40"/>
        </w:numPr>
      </w:pPr>
      <w:r>
        <w:t xml:space="preserve">Long </w:t>
      </w:r>
      <w:proofErr w:type="spellStart"/>
      <w:r w:rsidR="00690429">
        <w:t>S</w:t>
      </w:r>
      <w:r w:rsidR="00F81A7C">
        <w:t>ection</w:t>
      </w:r>
      <w:r w:rsidR="00690429">
        <w:t>I</w:t>
      </w:r>
      <w:r w:rsidR="00F81A7C">
        <w:t>d</w:t>
      </w:r>
      <w:proofErr w:type="spellEnd"/>
    </w:p>
    <w:p w:rsidR="00F81A7C" w:rsidP="00F81A7C" w:rsidRDefault="004C2BA1" w14:paraId="07B1D2F6" w14:textId="7ADC8807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 w:rsidR="00690429">
        <w:t>T</w:t>
      </w:r>
      <w:r w:rsidR="00F81A7C">
        <w:t>emplate</w:t>
      </w:r>
      <w:r w:rsidR="00690429">
        <w:t>E</w:t>
      </w:r>
      <w:r w:rsidR="00F81A7C">
        <w:t>lement</w:t>
      </w:r>
      <w:r w:rsidR="00690429">
        <w:t>D</w:t>
      </w:r>
      <w:r w:rsidR="00F81A7C">
        <w:t>efinition</w:t>
      </w:r>
      <w:r w:rsidR="00690429">
        <w:t>C</w:t>
      </w:r>
      <w:r w:rsidR="00F81A7C">
        <w:t>ode</w:t>
      </w:r>
      <w:proofErr w:type="spellEnd"/>
    </w:p>
    <w:p w:rsidR="00F81A7C" w:rsidP="00F81A7C" w:rsidRDefault="004C2BA1" w14:paraId="4BF6E123" w14:textId="22D7427F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 w:rsidR="00690429">
        <w:t>E</w:t>
      </w:r>
      <w:r w:rsidR="00F81A7C">
        <w:t>lement</w:t>
      </w:r>
      <w:r w:rsidR="00690429">
        <w:t>V</w:t>
      </w:r>
      <w:r w:rsidR="00F81A7C">
        <w:t>alue</w:t>
      </w:r>
      <w:proofErr w:type="spellEnd"/>
      <w:r w:rsidR="00F81A7C">
        <w:t xml:space="preserve"> </w:t>
      </w:r>
    </w:p>
    <w:p w:rsidR="008C4023" w:rsidP="00F81A7C" w:rsidRDefault="004C2BA1" w14:paraId="7E3A6CAC" w14:textId="1F765A94">
      <w:pPr>
        <w:pStyle w:val="ListParagraph"/>
        <w:numPr>
          <w:ilvl w:val="0"/>
          <w:numId w:val="40"/>
        </w:numPr>
      </w:pPr>
      <w:r>
        <w:t xml:space="preserve">String </w:t>
      </w:r>
      <w:proofErr w:type="spellStart"/>
      <w:r w:rsidR="00690429">
        <w:t>E</w:t>
      </w:r>
      <w:r w:rsidR="00F81A7C">
        <w:t>lement</w:t>
      </w:r>
      <w:r w:rsidR="00690429">
        <w:t>A</w:t>
      </w:r>
      <w:r w:rsidR="00F81A7C">
        <w:t>ttribute</w:t>
      </w:r>
      <w:r w:rsidR="00690429">
        <w:t>O</w:t>
      </w:r>
      <w:r w:rsidR="00F81A7C">
        <w:t>verride</w:t>
      </w:r>
      <w:proofErr w:type="spellEnd"/>
      <w:r w:rsidR="00A829FD">
        <w:t xml:space="preserve"> // JSON</w:t>
      </w:r>
    </w:p>
    <w:p w:rsidR="008C4023" w:rsidP="00A83349" w:rsidRDefault="008C4023" w14:paraId="12A9A3A6" w14:textId="77777777"/>
    <w:p w:rsidR="00F75B46" w:rsidP="00A83349" w:rsidRDefault="00F75B46" w14:paraId="3BD4D63D" w14:textId="77777777"/>
    <w:p w:rsidR="00F75B46" w:rsidP="00A83349" w:rsidRDefault="00F75B46" w14:paraId="610063E0" w14:textId="77777777"/>
    <w:p w:rsidR="00F75B46" w:rsidP="00A83349" w:rsidRDefault="00F75B46" w14:paraId="55A12E24" w14:textId="77777777"/>
    <w:p w:rsidR="00F75B46" w:rsidRDefault="00F75B46" w14:paraId="5845A1D9" w14:textId="56199B52">
      <w:r>
        <w:br w:type="page"/>
      </w:r>
    </w:p>
    <w:p w:rsidR="001F245B" w:rsidP="001F245B" w:rsidRDefault="001F245B" w14:paraId="63861D39" w14:textId="481CA3D8">
      <w:pPr>
        <w:pStyle w:val="Heading1"/>
      </w:pPr>
      <w:bookmarkStart w:name="_Toc137123868" w:id="1067"/>
      <w:r>
        <w:lastRenderedPageBreak/>
        <w:t>Wallet</w:t>
      </w:r>
      <w:r w:rsidR="00DB215D">
        <w:t xml:space="preserve"> Microservice</w:t>
      </w:r>
      <w:bookmarkEnd w:id="1067"/>
    </w:p>
    <w:p w:rsidRPr="008D270D" w:rsidR="008D270D" w:rsidP="008D270D" w:rsidRDefault="008D270D" w14:paraId="0F1BBE7E" w14:textId="79BD1FBB">
      <w:r>
        <w:t>Wallet microservice provides a double-entry based account keeping function to the Helios platform.</w:t>
      </w:r>
      <w:r w:rsidR="00570E7C">
        <w:t xml:space="preserve">  This form of account keeping provides easy reporting and reconciliation functions.</w:t>
      </w:r>
      <w:r w:rsidR="001345A0">
        <w:br/>
      </w:r>
    </w:p>
    <w:p w:rsidR="00995642" w:rsidP="00995642" w:rsidRDefault="00995642" w14:paraId="192A5D97" w14:textId="1B14C578">
      <w:pPr>
        <w:pStyle w:val="Heading2"/>
      </w:pPr>
      <w:bookmarkStart w:name="_Toc137123869" w:id="1068"/>
      <w:r>
        <w:t>Data Model</w:t>
      </w:r>
      <w:bookmarkEnd w:id="1068"/>
    </w:p>
    <w:p w:rsidRPr="00F32809" w:rsidR="00F32809" w:rsidP="00F32809" w:rsidRDefault="00F32809" w14:paraId="36EF05D1" w14:textId="169F7D9A">
      <w:r>
        <w:t xml:space="preserve">Schema: </w:t>
      </w:r>
      <w:r w:rsidRPr="00F32809">
        <w:rPr>
          <w:i/>
          <w:iCs/>
        </w:rPr>
        <w:t>wallet</w:t>
      </w:r>
    </w:p>
    <w:p w:rsidR="00E92E3F" w:rsidP="00E92E3F" w:rsidRDefault="00E92E3F" w14:paraId="05A05C01" w14:textId="1C874D1E">
      <w:pPr>
        <w:pStyle w:val="Heading3"/>
      </w:pPr>
      <w:bookmarkStart w:name="_Toc137123870" w:id="1069"/>
      <w:r>
        <w:t xml:space="preserve">Table: </w:t>
      </w:r>
      <w:r w:rsidRPr="00591B98">
        <w:t>Wallet</w:t>
      </w:r>
      <w:r w:rsidR="00561E1F">
        <w:t xml:space="preserve"> T</w:t>
      </w:r>
      <w:r w:rsidRPr="00591B98">
        <w:t>ype</w:t>
      </w:r>
      <w:bookmarkEnd w:id="1069"/>
    </w:p>
    <w:p w:rsidR="00E92E3F" w:rsidP="00E92E3F" w:rsidRDefault="00E92E3F" w14:paraId="73F6539F" w14:textId="77777777">
      <w:pPr>
        <w:rPr>
          <w:i/>
          <w:iCs/>
        </w:rPr>
      </w:pPr>
      <w:r w:rsidRPr="00FC3EE0">
        <w:t xml:space="preserve">Table: </w:t>
      </w:r>
      <w:proofErr w:type="spellStart"/>
      <w:r w:rsidRPr="00E92E3F">
        <w:rPr>
          <w:i/>
          <w:iCs/>
        </w:rPr>
        <w:t>wallet_type</w:t>
      </w:r>
      <w:proofErr w:type="spellEnd"/>
    </w:p>
    <w:tbl>
      <w:tblPr>
        <w:tblStyle w:val="GridTable1Light-Accent1"/>
        <w:tblW w:w="9625" w:type="dxa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2520"/>
        <w:gridCol w:w="2250"/>
      </w:tblGrid>
      <w:tr w:rsidRPr="00FC3EE0" w:rsidR="00E92E3F" w:rsidTr="00591143" w14:paraId="32DF38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FC3EE0" w:rsidR="00E92E3F" w:rsidP="008A3128" w:rsidRDefault="00E92E3F" w14:paraId="4BF302FB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E92E3F" w:rsidP="008A3128" w:rsidRDefault="00E92E3F" w14:paraId="44C639B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520" w:type="dxa"/>
          </w:tcPr>
          <w:p w:rsidRPr="00FC3EE0" w:rsidR="00E92E3F" w:rsidP="008A3128" w:rsidRDefault="00E92E3F" w14:paraId="03A0F5D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2250" w:type="dxa"/>
          </w:tcPr>
          <w:p w:rsidRPr="00FC3EE0" w:rsidR="00E92E3F" w:rsidP="008A3128" w:rsidRDefault="00E92E3F" w14:paraId="510473E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E92E3F" w:rsidTr="00591143" w14:paraId="373AC9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451D83" w:rsidR="00E92E3F" w:rsidP="008A3128" w:rsidRDefault="00E92E3F" w14:paraId="387D5567" w14:textId="77777777">
            <w:pPr>
              <w:tabs>
                <w:tab w:val="right" w:pos="2119"/>
              </w:tabs>
            </w:pPr>
            <w:proofErr w:type="spellStart"/>
            <w:r w:rsidRPr="00451D83">
              <w:t>wallet_type_id</w:t>
            </w:r>
            <w:proofErr w:type="spellEnd"/>
          </w:p>
        </w:tc>
        <w:tc>
          <w:tcPr>
            <w:tcW w:w="1980" w:type="dxa"/>
          </w:tcPr>
          <w:p w:rsidRPr="00FC3EE0" w:rsidR="00E92E3F" w:rsidP="008A3128" w:rsidRDefault="004F7CAA" w14:paraId="3B4210B5" w14:textId="7B92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20" w:type="dxa"/>
          </w:tcPr>
          <w:p w:rsidRPr="00FC3EE0" w:rsidR="00E92E3F" w:rsidP="008A3128" w:rsidRDefault="00E92E3F" w14:paraId="7087C3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2250" w:type="dxa"/>
          </w:tcPr>
          <w:p w:rsidRPr="00FC3EE0" w:rsidR="00E92E3F" w:rsidP="008A3128" w:rsidRDefault="00E92E3F" w14:paraId="236D67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E92E3F" w:rsidTr="00591143" w14:paraId="4182EE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451D83" w:rsidR="00E92E3F" w:rsidP="00043D8D" w:rsidRDefault="00E92E3F" w14:paraId="655A7BC0" w14:textId="77777777">
            <w:pPr>
              <w:tabs>
                <w:tab w:val="right" w:pos="2119"/>
              </w:tabs>
            </w:pPr>
            <w:proofErr w:type="spellStart"/>
            <w:r w:rsidRPr="00451D83">
              <w:t>wallet_type_code</w:t>
            </w:r>
            <w:proofErr w:type="spellEnd"/>
          </w:p>
        </w:tc>
        <w:tc>
          <w:tcPr>
            <w:tcW w:w="1980" w:type="dxa"/>
          </w:tcPr>
          <w:p w:rsidRPr="00FC3EE0" w:rsidR="00E92E3F" w:rsidP="008A3128" w:rsidRDefault="00E92E3F" w14:paraId="5B4A6D02" w14:textId="69FD3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B02394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520" w:type="dxa"/>
          </w:tcPr>
          <w:p w:rsidRPr="00FC3EE0" w:rsidR="00E92E3F" w:rsidP="008A3128" w:rsidRDefault="00E92E3F" w14:paraId="5144D4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2250" w:type="dxa"/>
          </w:tcPr>
          <w:p w:rsidRPr="00FC3EE0" w:rsidR="00E92E3F" w:rsidP="008A3128" w:rsidRDefault="00E92E3F" w14:paraId="5886AC0A" w14:textId="2DC8F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A21A1A">
              <w:t>, unique</w:t>
            </w:r>
          </w:p>
        </w:tc>
      </w:tr>
      <w:tr w:rsidRPr="00AF3250" w:rsidR="00E92E3F" w:rsidTr="00591143" w14:paraId="48E90B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43D8D" w:rsidR="00E92E3F" w:rsidP="00043D8D" w:rsidRDefault="00E92E3F" w14:paraId="5712C8C9" w14:textId="77777777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451D83">
              <w:t>wallet_type_name</w:t>
            </w:r>
            <w:proofErr w:type="spellEnd"/>
          </w:p>
        </w:tc>
        <w:tc>
          <w:tcPr>
            <w:tcW w:w="1980" w:type="dxa"/>
          </w:tcPr>
          <w:p w:rsidRPr="00AF3250" w:rsidR="00E92E3F" w:rsidP="008A3128" w:rsidRDefault="00E92E3F" w14:paraId="06ADB6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250">
              <w:t>varchar(80)</w:t>
            </w:r>
          </w:p>
        </w:tc>
        <w:tc>
          <w:tcPr>
            <w:tcW w:w="2520" w:type="dxa"/>
          </w:tcPr>
          <w:p w:rsidRPr="00EA2DB1" w:rsidR="00E92E3F" w:rsidP="008A3128" w:rsidRDefault="00EE366F" w14:paraId="514B23B3" w14:textId="263B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MVP</w:t>
            </w:r>
            <w:r w:rsidR="007C3B1E">
              <w:t xml:space="preserve"> 3 types</w:t>
            </w:r>
            <w:r>
              <w:t>:  REWARD, REDEMPTION</w:t>
            </w:r>
            <w:r w:rsidR="005E6EA1">
              <w:t>, FUND</w:t>
            </w:r>
          </w:p>
        </w:tc>
        <w:tc>
          <w:tcPr>
            <w:tcW w:w="2250" w:type="dxa"/>
          </w:tcPr>
          <w:p w:rsidRPr="00EA2DB1" w:rsidR="00E92E3F" w:rsidP="008A3128" w:rsidRDefault="00E92E3F" w14:paraId="4AA577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DB1">
              <w:t>Not null</w:t>
            </w:r>
          </w:p>
        </w:tc>
      </w:tr>
      <w:tr w:rsidRPr="00AF3250" w:rsidR="008A3128" w:rsidTr="00591143" w14:paraId="450404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043D8D" w:rsidR="008A3128" w:rsidP="008A3128" w:rsidRDefault="008A3128" w14:paraId="4D10F178" w14:textId="1675D1E0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AF3250" w:rsidR="008A3128" w:rsidP="008A3128" w:rsidRDefault="008A3128" w14:paraId="1E0C75D7" w14:textId="4101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520" w:type="dxa"/>
          </w:tcPr>
          <w:p w:rsidRPr="00AF3250" w:rsidR="008A3128" w:rsidP="008A3128" w:rsidRDefault="008A3128" w14:paraId="5F118C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0" w:type="dxa"/>
          </w:tcPr>
          <w:p w:rsidRPr="00AF3250" w:rsidR="008A3128" w:rsidP="008A3128" w:rsidRDefault="008A3128" w14:paraId="3F47EAB5" w14:textId="6502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EE0">
              <w:t>Not null</w:t>
            </w:r>
          </w:p>
        </w:tc>
      </w:tr>
      <w:tr w:rsidRPr="00AF3250" w:rsidR="008A3128" w:rsidTr="00591143" w14:paraId="263D8C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8A3128" w:rsidP="008A3128" w:rsidRDefault="008A3128" w14:paraId="1B617A7D" w14:textId="224E4F1D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05A4DA4A" w14:textId="313DD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520" w:type="dxa"/>
          </w:tcPr>
          <w:p w:rsidRPr="00AF3250" w:rsidR="008A3128" w:rsidP="008A3128" w:rsidRDefault="008A3128" w14:paraId="20570A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0" w:type="dxa"/>
          </w:tcPr>
          <w:p w:rsidRPr="00FC3EE0" w:rsidR="008A3128" w:rsidP="008A3128" w:rsidRDefault="008A3128" w14:paraId="4632CF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AF3250" w:rsidR="00556CCB" w:rsidTr="00591143" w14:paraId="149DD1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4514BE06" w14:textId="056BEBD4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47CACBB7" w14:textId="3496C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B02394">
              <w:t>5</w:t>
            </w:r>
            <w:r w:rsidRPr="008A3128">
              <w:t>0)</w:t>
            </w:r>
          </w:p>
        </w:tc>
        <w:tc>
          <w:tcPr>
            <w:tcW w:w="2520" w:type="dxa"/>
          </w:tcPr>
          <w:p w:rsidRPr="00AF3250" w:rsidR="00556CCB" w:rsidP="00556CCB" w:rsidRDefault="00556CCB" w14:paraId="49F5F5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0" w:type="dxa"/>
          </w:tcPr>
          <w:p w:rsidRPr="00FC3EE0" w:rsidR="00556CCB" w:rsidP="00556CCB" w:rsidRDefault="00556CCB" w14:paraId="7BDE277D" w14:textId="5646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AF3250" w:rsidR="00556CCB" w:rsidTr="00591143" w14:paraId="78095B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Pr="008A3128" w:rsidR="00556CCB" w:rsidP="00556CCB" w:rsidRDefault="00556CCB" w14:paraId="7F5CA52F" w14:textId="1A14F843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2039EAE5" w14:textId="04D04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B02394">
              <w:t>5</w:t>
            </w:r>
            <w:r w:rsidRPr="008A3128">
              <w:t>0)</w:t>
            </w:r>
          </w:p>
        </w:tc>
        <w:tc>
          <w:tcPr>
            <w:tcW w:w="2520" w:type="dxa"/>
          </w:tcPr>
          <w:p w:rsidRPr="00AF3250" w:rsidR="00556CCB" w:rsidP="00556CCB" w:rsidRDefault="00556CCB" w14:paraId="68F51F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0" w:type="dxa"/>
          </w:tcPr>
          <w:p w:rsidRPr="00FC3EE0" w:rsidR="00556CCB" w:rsidP="00556CCB" w:rsidRDefault="00556CCB" w14:paraId="1EC7F4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AF3250" w:rsidR="008A3128" w:rsidTr="00591143" w14:paraId="0559B9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A3128" w:rsidP="008A3128" w:rsidRDefault="008A3128" w14:paraId="5E38310D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475E4C02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4F7CAA" w14:paraId="0796C604" w14:textId="5676F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20" w:type="dxa"/>
          </w:tcPr>
          <w:p w:rsidR="008A3128" w:rsidP="008A3128" w:rsidRDefault="008A3128" w14:paraId="26B15F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AF3250" w:rsidR="008A3128" w:rsidP="008A3128" w:rsidRDefault="008A3128" w14:paraId="3E374066" w14:textId="7DA9F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2250" w:type="dxa"/>
          </w:tcPr>
          <w:p w:rsidRPr="00FC3EE0" w:rsidR="008A3128" w:rsidP="008A3128" w:rsidRDefault="00CD6102" w14:paraId="68AE64B1" w14:textId="655A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DA761C" w:rsidP="00DA761C" w:rsidRDefault="00EF6288" w14:paraId="1D30D09A" w14:textId="0E707476">
      <w:pPr>
        <w:rPr>
          <w:b/>
        </w:rPr>
      </w:pPr>
      <w:r>
        <w:br/>
      </w:r>
      <w:r w:rsidRPr="002936CE" w:rsidR="00DA761C">
        <w:rPr>
          <w:b/>
        </w:rPr>
        <w:t xml:space="preserve">Indexes: </w:t>
      </w:r>
    </w:p>
    <w:p w:rsidRPr="007571EA" w:rsidR="00DA761C" w:rsidP="00E92E3F" w:rsidRDefault="00DA761C" w14:paraId="143054C5" w14:textId="673EA72A">
      <w:pPr>
        <w:pStyle w:val="ListParagraph"/>
        <w:numPr>
          <w:ilvl w:val="0"/>
          <w:numId w:val="4"/>
        </w:numPr>
        <w:rPr/>
      </w:pPr>
      <w:r w:rsidR="4FF48DC7">
        <w:rPr/>
        <w:t xml:space="preserve">Unique:  </w:t>
      </w:r>
      <w:proofErr w:type="spellStart"/>
      <w:r w:rsidR="4FF48DC7">
        <w:rPr/>
        <w:t>wallet_type_code</w:t>
      </w:r>
      <w:proofErr w:type="spellEnd"/>
      <w:r w:rsidR="4FF48DC7">
        <w:rPr/>
        <w:t xml:space="preserve"> + </w:t>
      </w:r>
      <w:proofErr w:type="spellStart"/>
      <w:r w:rsidR="4FF48DC7">
        <w:rPr/>
        <w:t>delete_nbr</w:t>
      </w:r>
      <w:proofErr w:type="spellEnd"/>
      <w:r>
        <w:br/>
      </w:r>
    </w:p>
    <w:p w:rsidR="00E92E3F" w:rsidP="00E92E3F" w:rsidRDefault="00E92E3F" w14:paraId="62DB7846" w14:textId="58F2C85E">
      <w:pPr>
        <w:pStyle w:val="Heading3"/>
      </w:pPr>
      <w:bookmarkStart w:name="_Toc137123871" w:id="1070"/>
      <w:r>
        <w:t xml:space="preserve">Table: </w:t>
      </w:r>
      <w:r w:rsidRPr="00E21B94">
        <w:t>Wallet</w:t>
      </w:r>
      <w:bookmarkEnd w:id="1070"/>
    </w:p>
    <w:p w:rsidR="00E92E3F" w:rsidP="00E92E3F" w:rsidRDefault="00E92E3F" w14:paraId="18A1F950" w14:textId="4E94B912">
      <w:pPr>
        <w:rPr>
          <w:i/>
          <w:iCs/>
        </w:rPr>
      </w:pPr>
      <w:r w:rsidRPr="00FC3EE0">
        <w:t xml:space="preserve">Table: </w:t>
      </w:r>
      <w:r w:rsidRPr="00E92E3F">
        <w:rPr>
          <w:i/>
          <w:iCs/>
        </w:rPr>
        <w:t>wallet</w:t>
      </w:r>
    </w:p>
    <w:tbl>
      <w:tblPr>
        <w:tblStyle w:val="GridTable1Light-Accent1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2070"/>
        <w:gridCol w:w="3240"/>
      </w:tblGrid>
      <w:tr w:rsidRPr="00FC3EE0" w:rsidR="00E92E3F" w:rsidTr="00907694" w14:paraId="226A29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E92E3F" w:rsidP="008A3128" w:rsidRDefault="00E92E3F" w14:paraId="18E62A69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E92E3F" w:rsidP="008A3128" w:rsidRDefault="00E92E3F" w14:paraId="50F5C86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070" w:type="dxa"/>
          </w:tcPr>
          <w:p w:rsidRPr="00FC3EE0" w:rsidR="00E92E3F" w:rsidP="008A3128" w:rsidRDefault="00E92E3F" w14:paraId="0015CB1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3240" w:type="dxa"/>
          </w:tcPr>
          <w:p w:rsidRPr="00FC3EE0" w:rsidR="00E92E3F" w:rsidP="008A3128" w:rsidRDefault="00E92E3F" w14:paraId="5F1E247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1B1F93" w:rsidTr="00907694" w14:paraId="4E8C8B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1B1F93" w:rsidP="001B1F93" w:rsidRDefault="001B1F93" w14:paraId="383912A8" w14:textId="0C9C2980">
            <w:pPr>
              <w:tabs>
                <w:tab w:val="right" w:pos="2119"/>
              </w:tabs>
            </w:pPr>
            <w:proofErr w:type="spellStart"/>
            <w:r w:rsidRPr="009E20D3">
              <w:t>wallet_id</w:t>
            </w:r>
            <w:proofErr w:type="spellEnd"/>
            <w:r w:rsidRPr="009E20D3">
              <w:t xml:space="preserve"> </w:t>
            </w:r>
          </w:p>
        </w:tc>
        <w:tc>
          <w:tcPr>
            <w:tcW w:w="1980" w:type="dxa"/>
          </w:tcPr>
          <w:p w:rsidR="001B1F93" w:rsidP="008A3128" w:rsidRDefault="004F7CAA" w14:paraId="008D93CC" w14:textId="6B37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070" w:type="dxa"/>
          </w:tcPr>
          <w:p w:rsidRPr="00FC3EE0" w:rsidR="001B1F93" w:rsidP="008A3128" w:rsidRDefault="001B1F93" w14:paraId="526BA7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3240" w:type="dxa"/>
          </w:tcPr>
          <w:p w:rsidRPr="00FC3EE0" w:rsidR="001B1F93" w:rsidP="008A3128" w:rsidRDefault="001B1F93" w14:paraId="070B10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E92E3F" w:rsidTr="00907694" w14:paraId="4C5EA1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E92E3F" w:rsidP="008A3128" w:rsidRDefault="001B1F93" w14:paraId="5DC11851" w14:textId="20B2A4B1">
            <w:pPr>
              <w:tabs>
                <w:tab w:val="right" w:pos="2119"/>
              </w:tabs>
            </w:pPr>
            <w:proofErr w:type="spellStart"/>
            <w:r w:rsidRPr="009E20D3">
              <w:t>w</w:t>
            </w:r>
            <w:r w:rsidRPr="009E20D3" w:rsidR="00E92E3F">
              <w:t>allet_type_id</w:t>
            </w:r>
            <w:proofErr w:type="spellEnd"/>
            <w:r w:rsidRPr="009E20D3" w:rsidR="00E92E3F">
              <w:t xml:space="preserve"> </w:t>
            </w:r>
          </w:p>
        </w:tc>
        <w:tc>
          <w:tcPr>
            <w:tcW w:w="1980" w:type="dxa"/>
          </w:tcPr>
          <w:p w:rsidR="00E92E3F" w:rsidP="008A3128" w:rsidRDefault="004F7CAA" w14:paraId="53CEC539" w14:textId="7C9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070" w:type="dxa"/>
          </w:tcPr>
          <w:p w:rsidRPr="00FC3EE0" w:rsidR="00E92E3F" w:rsidP="008A3128" w:rsidRDefault="00E92E3F" w14:paraId="3E7107D4" w14:textId="0AAA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E92E3F" w:rsidP="008A3128" w:rsidRDefault="00E92E3F" w14:paraId="11462D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1B1F93" w:rsidTr="00907694" w14:paraId="23CA22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1B1F93" w:rsidP="00043D8D" w:rsidRDefault="001B1F93" w14:paraId="1496933A" w14:textId="5B683D97">
            <w:pPr>
              <w:tabs>
                <w:tab w:val="right" w:pos="2119"/>
              </w:tabs>
            </w:pPr>
            <w:proofErr w:type="spellStart"/>
            <w:r w:rsidRPr="009E20D3">
              <w:t>customer_code</w:t>
            </w:r>
            <w:proofErr w:type="spellEnd"/>
            <w:r w:rsidRPr="009E20D3">
              <w:t> </w:t>
            </w:r>
          </w:p>
        </w:tc>
        <w:tc>
          <w:tcPr>
            <w:tcW w:w="1980" w:type="dxa"/>
          </w:tcPr>
          <w:p w:rsidRPr="00FC3EE0" w:rsidR="001B1F93" w:rsidP="008A3128" w:rsidRDefault="001B1F93" w14:paraId="6F9ADC2D" w14:textId="21C8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4D6ADF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070" w:type="dxa"/>
          </w:tcPr>
          <w:p w:rsidRPr="00FC3EE0" w:rsidR="001B1F93" w:rsidP="008A3128" w:rsidRDefault="001B1F93" w14:paraId="22FDAE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1B1F93" w:rsidP="008A3128" w:rsidRDefault="001B1F93" w14:paraId="79288D85" w14:textId="6FCEF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5E5AB8">
              <w:t xml:space="preserve">, if </w:t>
            </w:r>
            <w:proofErr w:type="spellStart"/>
            <w:r w:rsidR="005E5AB8">
              <w:t>sponsor_code</w:t>
            </w:r>
            <w:proofErr w:type="spellEnd"/>
            <w:r w:rsidR="005E5AB8">
              <w:t xml:space="preserve"> and </w:t>
            </w:r>
            <w:proofErr w:type="spellStart"/>
            <w:r w:rsidR="005E5AB8">
              <w:t>tenant_code</w:t>
            </w:r>
            <w:proofErr w:type="spellEnd"/>
            <w:r w:rsidR="005E5AB8">
              <w:t xml:space="preserve"> are </w:t>
            </w:r>
            <w:r w:rsidR="002551CC">
              <w:t xml:space="preserve">both </w:t>
            </w:r>
            <w:r w:rsidR="005E5AB8">
              <w:t>null, this is a customer level master wallet</w:t>
            </w:r>
          </w:p>
        </w:tc>
      </w:tr>
      <w:tr w:rsidRPr="00FC3EE0" w:rsidR="001B1F93" w:rsidTr="00907694" w14:paraId="1F9FDD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1B1F93" w:rsidP="00043D8D" w:rsidRDefault="001B1F93" w14:paraId="1C949410" w14:textId="40DC13FB">
            <w:pPr>
              <w:tabs>
                <w:tab w:val="right" w:pos="2119"/>
              </w:tabs>
            </w:pPr>
            <w:proofErr w:type="spellStart"/>
            <w:r w:rsidRPr="009E20D3">
              <w:t>sponsor_code</w:t>
            </w:r>
            <w:proofErr w:type="spellEnd"/>
            <w:r w:rsidRPr="009E20D3">
              <w:t xml:space="preserve"> </w:t>
            </w:r>
          </w:p>
        </w:tc>
        <w:tc>
          <w:tcPr>
            <w:tcW w:w="1980" w:type="dxa"/>
          </w:tcPr>
          <w:p w:rsidRPr="00FC3EE0" w:rsidR="001B1F93" w:rsidP="008A3128" w:rsidRDefault="001B1F93" w14:paraId="0B00FA97" w14:textId="4F2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4D6ADF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070" w:type="dxa"/>
          </w:tcPr>
          <w:p w:rsidRPr="00FC3EE0" w:rsidR="001B1F93" w:rsidP="008A3128" w:rsidRDefault="001B1F93" w14:paraId="3F9A1E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1B1F93" w:rsidP="008A3128" w:rsidRDefault="00BC35A3" w14:paraId="16A3A93A" w14:textId="088EF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not null</w:t>
            </w:r>
            <w:r w:rsidR="00192F86">
              <w:t xml:space="preserve"> and </w:t>
            </w:r>
            <w:proofErr w:type="spellStart"/>
            <w:r w:rsidR="00192F86">
              <w:t>tenant_code</w:t>
            </w:r>
            <w:proofErr w:type="spellEnd"/>
            <w:r w:rsidR="00192F86">
              <w:t xml:space="preserve"> is null</w:t>
            </w:r>
            <w:r>
              <w:t>, this is a sponsor</w:t>
            </w:r>
            <w:r w:rsidR="00F03AA6">
              <w:t xml:space="preserve"> level</w:t>
            </w:r>
            <w:r>
              <w:t xml:space="preserve"> master</w:t>
            </w:r>
            <w:r w:rsidR="00F03AA6">
              <w:t xml:space="preserve"> walle</w:t>
            </w:r>
            <w:r w:rsidR="005E5AB8">
              <w:t>t</w:t>
            </w:r>
          </w:p>
        </w:tc>
      </w:tr>
      <w:tr w:rsidRPr="00FC3EE0" w:rsidR="00E92E3F" w:rsidTr="00907694" w14:paraId="2467D8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E92E3F" w:rsidP="00043D8D" w:rsidRDefault="00E92E3F" w14:paraId="69072C12" w14:textId="77777777">
            <w:pPr>
              <w:tabs>
                <w:tab w:val="right" w:pos="2119"/>
              </w:tabs>
            </w:pPr>
            <w:proofErr w:type="spellStart"/>
            <w:r w:rsidRPr="009E20D3">
              <w:t>tenant_code</w:t>
            </w:r>
            <w:proofErr w:type="spellEnd"/>
          </w:p>
        </w:tc>
        <w:tc>
          <w:tcPr>
            <w:tcW w:w="1980" w:type="dxa"/>
          </w:tcPr>
          <w:p w:rsidRPr="00FC3EE0" w:rsidR="00E92E3F" w:rsidP="008A3128" w:rsidRDefault="00E92E3F" w14:paraId="53329E2E" w14:textId="1E272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4D6ADF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070" w:type="dxa"/>
          </w:tcPr>
          <w:p w:rsidRPr="00FC3EE0" w:rsidR="00E92E3F" w:rsidP="008A3128" w:rsidRDefault="00E92E3F" w14:paraId="57EB3D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E92E3F" w:rsidP="008A3128" w:rsidRDefault="00BC35A3" w14:paraId="769A9C37" w14:textId="4498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not null, this is a tenant </w:t>
            </w:r>
            <w:r w:rsidR="00F03AA6">
              <w:t xml:space="preserve">level </w:t>
            </w:r>
            <w:r>
              <w:t>master</w:t>
            </w:r>
            <w:r w:rsidR="00F03AA6">
              <w:t xml:space="preserve"> wallet</w:t>
            </w:r>
          </w:p>
        </w:tc>
      </w:tr>
      <w:tr w:rsidRPr="00FC3EE0" w:rsidR="001B1F93" w:rsidTr="00907694" w14:paraId="38E24A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1B1F93" w:rsidP="00043D8D" w:rsidRDefault="001B1F93" w14:paraId="70B96846" w14:textId="77777777">
            <w:pPr>
              <w:tabs>
                <w:tab w:val="right" w:pos="2119"/>
              </w:tabs>
            </w:pPr>
            <w:proofErr w:type="spellStart"/>
            <w:r w:rsidRPr="009E20D3">
              <w:t>wallet_code</w:t>
            </w:r>
            <w:proofErr w:type="spellEnd"/>
          </w:p>
        </w:tc>
        <w:tc>
          <w:tcPr>
            <w:tcW w:w="1980" w:type="dxa"/>
          </w:tcPr>
          <w:p w:rsidRPr="00FC3EE0" w:rsidR="001B1F93" w:rsidP="006D72E2" w:rsidRDefault="001B1F93" w14:paraId="13E23946" w14:textId="51C6F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4D6ADF">
              <w:t>5</w:t>
            </w:r>
            <w:r>
              <w:t>0</w:t>
            </w:r>
            <w:r w:rsidRPr="00FC3EE0">
              <w:t>)</w:t>
            </w:r>
            <w:r>
              <w:tab/>
            </w:r>
          </w:p>
        </w:tc>
        <w:tc>
          <w:tcPr>
            <w:tcW w:w="2070" w:type="dxa"/>
          </w:tcPr>
          <w:p w:rsidRPr="00FC3EE0" w:rsidR="001B1F93" w:rsidP="001B1F93" w:rsidRDefault="001B1F93" w14:paraId="68BBDF03" w14:textId="417A2496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1B1F93" w:rsidP="008A3128" w:rsidRDefault="001B1F93" w14:paraId="0A6752DB" w14:textId="1135B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40752D">
              <w:t>, unique</w:t>
            </w:r>
          </w:p>
        </w:tc>
      </w:tr>
      <w:tr w:rsidRPr="00FC3EE0" w:rsidR="001B1F93" w:rsidTr="00907694" w14:paraId="0FAA7C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1B1F93" w:rsidP="00043D8D" w:rsidRDefault="001B1F93" w14:paraId="5C41267A" w14:textId="7F65B5B5">
            <w:pPr>
              <w:tabs>
                <w:tab w:val="right" w:pos="2119"/>
              </w:tabs>
            </w:pPr>
            <w:proofErr w:type="spellStart"/>
            <w:r w:rsidRPr="009E20D3">
              <w:t>master_wallet</w:t>
            </w:r>
            <w:proofErr w:type="spellEnd"/>
          </w:p>
        </w:tc>
        <w:tc>
          <w:tcPr>
            <w:tcW w:w="1980" w:type="dxa"/>
          </w:tcPr>
          <w:p w:rsidRPr="00FC3EE0" w:rsidR="001B1F93" w:rsidP="006D72E2" w:rsidRDefault="004D6ADF" w14:paraId="4A6DF328" w14:textId="7E96C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1B1F93">
              <w:t>it</w:t>
            </w:r>
          </w:p>
        </w:tc>
        <w:tc>
          <w:tcPr>
            <w:tcW w:w="2070" w:type="dxa"/>
          </w:tcPr>
          <w:p w:rsidRPr="00FC3EE0" w:rsidR="001B1F93" w:rsidP="008A3128" w:rsidRDefault="00900855" w14:paraId="77162164" w14:textId="2EF09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B1F93">
              <w:t>ef  0</w:t>
            </w:r>
            <w:r w:rsidR="001B1F93">
              <w:tab/>
            </w:r>
          </w:p>
        </w:tc>
        <w:tc>
          <w:tcPr>
            <w:tcW w:w="3240" w:type="dxa"/>
          </w:tcPr>
          <w:p w:rsidRPr="00FC3EE0" w:rsidR="001B1F93" w:rsidP="008A3128" w:rsidRDefault="001B1F93" w14:paraId="270BED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E92E3F" w:rsidTr="00907694" w14:paraId="44D76F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E92E3F" w:rsidP="00043D8D" w:rsidRDefault="001B1F93" w14:paraId="3EE97D58" w14:textId="1FB74D87">
            <w:pPr>
              <w:tabs>
                <w:tab w:val="right" w:pos="2119"/>
              </w:tabs>
            </w:pPr>
            <w:proofErr w:type="spellStart"/>
            <w:r w:rsidRPr="009E20D3">
              <w:t>wallet</w:t>
            </w:r>
            <w:r w:rsidRPr="009E20D3" w:rsidR="00E92E3F">
              <w:t>_</w:t>
            </w:r>
            <w:r w:rsidRPr="009E20D3">
              <w:t>name</w:t>
            </w:r>
            <w:proofErr w:type="spellEnd"/>
          </w:p>
        </w:tc>
        <w:tc>
          <w:tcPr>
            <w:tcW w:w="1980" w:type="dxa"/>
          </w:tcPr>
          <w:p w:rsidRPr="00FC3EE0" w:rsidR="00E92E3F" w:rsidP="006D72E2" w:rsidRDefault="00E92E3F" w14:paraId="1E7A6074" w14:textId="0771C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1B1F93">
              <w:t>8</w:t>
            </w:r>
            <w:r>
              <w:t>0</w:t>
            </w:r>
            <w:r w:rsidRPr="00FC3EE0">
              <w:t>)</w:t>
            </w:r>
            <w:r>
              <w:tab/>
            </w:r>
          </w:p>
        </w:tc>
        <w:tc>
          <w:tcPr>
            <w:tcW w:w="2070" w:type="dxa"/>
          </w:tcPr>
          <w:p w:rsidRPr="00FC3EE0" w:rsidR="00E92E3F" w:rsidP="008A3128" w:rsidRDefault="00E92E3F" w14:paraId="57D3008E" w14:textId="6615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E92E3F" w:rsidP="008A3128" w:rsidRDefault="00E92E3F" w14:paraId="54C92D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E92E3F" w:rsidTr="00907694" w14:paraId="13FAB4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E92E3F" w:rsidP="001B1F93" w:rsidRDefault="001B1F93" w14:paraId="17EF354B" w14:textId="45E01B92">
            <w:pPr>
              <w:tabs>
                <w:tab w:val="right" w:pos="2119"/>
              </w:tabs>
            </w:pPr>
            <w:r w:rsidRPr="009E20D3">
              <w:t xml:space="preserve">active </w:t>
            </w:r>
          </w:p>
        </w:tc>
        <w:tc>
          <w:tcPr>
            <w:tcW w:w="1980" w:type="dxa"/>
          </w:tcPr>
          <w:p w:rsidR="00E92E3F" w:rsidP="008A3128" w:rsidRDefault="001B1F93" w14:paraId="4EDC3A90" w14:textId="117AC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2E2">
              <w:t>bit</w:t>
            </w:r>
            <w:r w:rsidR="00E92E3F">
              <w:tab/>
            </w:r>
          </w:p>
        </w:tc>
        <w:tc>
          <w:tcPr>
            <w:tcW w:w="2070" w:type="dxa"/>
          </w:tcPr>
          <w:p w:rsidRPr="00FC3EE0" w:rsidR="00E92E3F" w:rsidP="008A3128" w:rsidRDefault="001B1F93" w14:paraId="71BF889E" w14:textId="6A17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C25">
              <w:t xml:space="preserve">def </w:t>
            </w:r>
            <w:r w:rsidR="0054683A">
              <w:t>0</w:t>
            </w:r>
          </w:p>
        </w:tc>
        <w:tc>
          <w:tcPr>
            <w:tcW w:w="3240" w:type="dxa"/>
          </w:tcPr>
          <w:p w:rsidRPr="00FC3EE0" w:rsidR="00E92E3F" w:rsidP="008A3128" w:rsidRDefault="00E92E3F" w14:paraId="5BE8FB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E92E3F" w:rsidTr="00907694" w14:paraId="736504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E92E3F" w:rsidP="00043D8D" w:rsidRDefault="001B1F93" w14:paraId="5B2048FD" w14:textId="184F602B">
            <w:pPr>
              <w:tabs>
                <w:tab w:val="right" w:pos="2119"/>
              </w:tabs>
            </w:pPr>
            <w:proofErr w:type="spellStart"/>
            <w:r w:rsidRPr="009E20D3">
              <w:t>active</w:t>
            </w:r>
            <w:r w:rsidRPr="009E20D3" w:rsidR="00E92E3F">
              <w:t>_start_ts</w:t>
            </w:r>
            <w:proofErr w:type="spellEnd"/>
          </w:p>
        </w:tc>
        <w:tc>
          <w:tcPr>
            <w:tcW w:w="1980" w:type="dxa"/>
          </w:tcPr>
          <w:p w:rsidRPr="00FC3EE0" w:rsidR="00E92E3F" w:rsidP="008A3128" w:rsidRDefault="00E92E3F" w14:paraId="009CF2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72E2">
              <w:t>DateTIme</w:t>
            </w:r>
            <w:proofErr w:type="spellEnd"/>
          </w:p>
        </w:tc>
        <w:tc>
          <w:tcPr>
            <w:tcW w:w="2070" w:type="dxa"/>
          </w:tcPr>
          <w:p w:rsidRPr="00FC3EE0" w:rsidR="00E92E3F" w:rsidP="008A3128" w:rsidRDefault="00E92E3F" w14:paraId="20184A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E92E3F" w:rsidP="008A3128" w:rsidRDefault="00E92E3F" w14:paraId="5EEADE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E92E3F" w:rsidTr="00907694" w14:paraId="33C60D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E92E3F" w:rsidP="00043D8D" w:rsidRDefault="001B1F93" w14:paraId="05727FF4" w14:textId="6B7B11ED">
            <w:pPr>
              <w:tabs>
                <w:tab w:val="right" w:pos="2119"/>
              </w:tabs>
            </w:pPr>
            <w:proofErr w:type="spellStart"/>
            <w:r w:rsidRPr="009E20D3">
              <w:t>active</w:t>
            </w:r>
            <w:r w:rsidRPr="009E20D3" w:rsidR="00E92E3F">
              <w:t>_</w:t>
            </w:r>
            <w:r w:rsidRPr="009E20D3">
              <w:t>end</w:t>
            </w:r>
            <w:r w:rsidRPr="009E20D3" w:rsidR="00E92E3F">
              <w:t>_ts</w:t>
            </w:r>
            <w:proofErr w:type="spellEnd"/>
          </w:p>
        </w:tc>
        <w:tc>
          <w:tcPr>
            <w:tcW w:w="1980" w:type="dxa"/>
          </w:tcPr>
          <w:p w:rsidRPr="00FC3EE0" w:rsidR="00E92E3F" w:rsidP="008A3128" w:rsidRDefault="00E92E3F" w14:paraId="14A372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72E2">
              <w:t>DateTIme</w:t>
            </w:r>
            <w:proofErr w:type="spellEnd"/>
          </w:p>
        </w:tc>
        <w:tc>
          <w:tcPr>
            <w:tcW w:w="2070" w:type="dxa"/>
          </w:tcPr>
          <w:p w:rsidRPr="00FC3EE0" w:rsidR="00E92E3F" w:rsidP="008A3128" w:rsidRDefault="00E92E3F" w14:paraId="5D6128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E92E3F" w:rsidP="008A3128" w:rsidRDefault="00E92E3F" w14:paraId="7358E1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1B1F93" w:rsidTr="00907694" w14:paraId="201556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1B1F93" w:rsidP="00043D8D" w:rsidRDefault="001B1F93" w14:paraId="47348C45" w14:textId="4183E93D">
            <w:pPr>
              <w:tabs>
                <w:tab w:val="right" w:pos="2119"/>
              </w:tabs>
            </w:pPr>
            <w:r w:rsidRPr="009E20D3">
              <w:t xml:space="preserve">balance </w:t>
            </w:r>
          </w:p>
        </w:tc>
        <w:tc>
          <w:tcPr>
            <w:tcW w:w="1980" w:type="dxa"/>
          </w:tcPr>
          <w:p w:rsidRPr="006D72E2" w:rsidR="001B1F93" w:rsidP="001B1F93" w:rsidRDefault="004D6ADF" w14:paraId="45F610E0" w14:textId="2229B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2E2">
              <w:t>D</w:t>
            </w:r>
            <w:r w:rsidRPr="006D72E2" w:rsidR="001B1F93">
              <w:t>ouble</w:t>
            </w:r>
          </w:p>
        </w:tc>
        <w:tc>
          <w:tcPr>
            <w:tcW w:w="2070" w:type="dxa"/>
          </w:tcPr>
          <w:p w:rsidRPr="00FC3EE0" w:rsidR="001B1F93" w:rsidP="001B1F93" w:rsidRDefault="001B1F93" w14:paraId="0BF24B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1B1F93" w:rsidP="001B1F93" w:rsidRDefault="001B1F93" w14:paraId="6937E33C" w14:textId="617A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FF02BD" w:rsidTr="00907694" w14:paraId="0037C9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FF02BD" w:rsidP="00873720" w:rsidRDefault="00FF02BD" w14:paraId="22049917" w14:textId="4D967359">
            <w:pPr>
              <w:tabs>
                <w:tab w:val="right" w:pos="2119"/>
              </w:tabs>
            </w:pPr>
            <w:proofErr w:type="spellStart"/>
            <w:r>
              <w:lastRenderedPageBreak/>
              <w:t>total_earned</w:t>
            </w:r>
            <w:proofErr w:type="spellEnd"/>
          </w:p>
        </w:tc>
        <w:tc>
          <w:tcPr>
            <w:tcW w:w="1980" w:type="dxa"/>
          </w:tcPr>
          <w:p w:rsidRPr="006D72E2" w:rsidR="00FF02BD" w:rsidP="00873720" w:rsidRDefault="004D6ADF" w14:paraId="2571DE59" w14:textId="420A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2E2">
              <w:t>D</w:t>
            </w:r>
            <w:r w:rsidRPr="006D72E2" w:rsidR="00FF02BD">
              <w:t>ouble</w:t>
            </w:r>
          </w:p>
        </w:tc>
        <w:tc>
          <w:tcPr>
            <w:tcW w:w="2070" w:type="dxa"/>
          </w:tcPr>
          <w:p w:rsidRPr="00FC3EE0" w:rsidR="00FF02BD" w:rsidP="00873720" w:rsidRDefault="00AD7E6B" w14:paraId="1C6BD1C1" w14:textId="1444C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rewarded earnings so far</w:t>
            </w:r>
          </w:p>
        </w:tc>
        <w:tc>
          <w:tcPr>
            <w:tcW w:w="3240" w:type="dxa"/>
          </w:tcPr>
          <w:p w:rsidRPr="00FC3EE0" w:rsidR="00FF02BD" w:rsidP="00873720" w:rsidRDefault="00FF02BD" w14:paraId="6F5A8F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1B1F93" w:rsidTr="00907694" w14:paraId="580538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9E20D3" w:rsidR="001B1F93" w:rsidP="00043D8D" w:rsidRDefault="001B1F93" w14:paraId="16D97F74" w14:textId="5265E08C">
            <w:pPr>
              <w:tabs>
                <w:tab w:val="right" w:pos="2119"/>
              </w:tabs>
            </w:pPr>
            <w:proofErr w:type="spellStart"/>
            <w:r w:rsidRPr="009E20D3">
              <w:t>earn_maximum</w:t>
            </w:r>
            <w:proofErr w:type="spellEnd"/>
          </w:p>
        </w:tc>
        <w:tc>
          <w:tcPr>
            <w:tcW w:w="1980" w:type="dxa"/>
          </w:tcPr>
          <w:p w:rsidRPr="006D72E2" w:rsidR="001B1F93" w:rsidP="001B1F93" w:rsidRDefault="004D6ADF" w14:paraId="30FB511F" w14:textId="3A9CC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2E2">
              <w:t>D</w:t>
            </w:r>
            <w:r w:rsidRPr="006D72E2" w:rsidR="001B1F93">
              <w:t>ouble</w:t>
            </w:r>
          </w:p>
        </w:tc>
        <w:tc>
          <w:tcPr>
            <w:tcW w:w="2070" w:type="dxa"/>
          </w:tcPr>
          <w:p w:rsidRPr="00FC3EE0" w:rsidR="001B1F93" w:rsidP="001B1F93" w:rsidRDefault="001B1F93" w14:paraId="3463CC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1B1F93" w:rsidP="001B1F93" w:rsidRDefault="001B1F93" w14:paraId="73B3E92C" w14:textId="2C04B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07694" w14:paraId="01D468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66BC27B7" w14:textId="4EE6F76B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6D72E2" w:rsidR="008A3128" w:rsidP="008A3128" w:rsidRDefault="008A3128" w14:paraId="5B4C7F68" w14:textId="0DAEB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070" w:type="dxa"/>
          </w:tcPr>
          <w:p w:rsidRPr="00FC3EE0" w:rsidR="008A3128" w:rsidP="008A3128" w:rsidRDefault="008A3128" w14:paraId="20C090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8A3128" w:rsidP="008A3128" w:rsidRDefault="008A3128" w14:paraId="1666D3B4" w14:textId="01D6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907694" w14:paraId="36161A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0F3FF400" w14:textId="09121C15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23804F50" w14:textId="16CC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070" w:type="dxa"/>
          </w:tcPr>
          <w:p w:rsidRPr="00FC3EE0" w:rsidR="008A3128" w:rsidP="008A3128" w:rsidRDefault="008A3128" w14:paraId="0C6F63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8A3128" w:rsidP="008A3128" w:rsidRDefault="008A3128" w14:paraId="283937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907694" w14:paraId="2CE2EF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34E31435" w14:textId="190CB27E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068B0668" w14:textId="05A5A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4D6ADF">
              <w:t>5</w:t>
            </w:r>
            <w:r w:rsidRPr="008A3128">
              <w:t>0)</w:t>
            </w:r>
          </w:p>
        </w:tc>
        <w:tc>
          <w:tcPr>
            <w:tcW w:w="2070" w:type="dxa"/>
          </w:tcPr>
          <w:p w:rsidRPr="00FC3EE0" w:rsidR="00556CCB" w:rsidP="00556CCB" w:rsidRDefault="00556CCB" w14:paraId="1E816C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556CCB" w:rsidP="00556CCB" w:rsidRDefault="00556CCB" w14:paraId="66282366" w14:textId="7DBBE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907694" w14:paraId="76C65B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0D1130C3" w14:textId="32BA792B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67886621" w14:textId="775F7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4D6ADF">
              <w:t>5</w:t>
            </w:r>
            <w:r w:rsidRPr="008A3128">
              <w:t>0)</w:t>
            </w:r>
          </w:p>
        </w:tc>
        <w:tc>
          <w:tcPr>
            <w:tcW w:w="2070" w:type="dxa"/>
          </w:tcPr>
          <w:p w:rsidRPr="00FC3EE0" w:rsidR="00556CCB" w:rsidP="00556CCB" w:rsidRDefault="00556CCB" w14:paraId="76C2F0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Pr="00FC3EE0" w:rsidR="00556CCB" w:rsidP="00556CCB" w:rsidRDefault="00556CCB" w14:paraId="2F8405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907694" w14:paraId="19EBD2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06EDB9F8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1A5D1CC1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4D6ADF" w14:paraId="0124DACE" w14:textId="31BFF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2070" w:type="dxa"/>
          </w:tcPr>
          <w:p w:rsidR="008A3128" w:rsidP="008A3128" w:rsidRDefault="008A3128" w14:paraId="5CA538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7DEAB745" w14:textId="4978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3240" w:type="dxa"/>
          </w:tcPr>
          <w:p w:rsidRPr="00FC3EE0" w:rsidR="008A3128" w:rsidP="008A3128" w:rsidRDefault="00CD6102" w14:paraId="3085D93D" w14:textId="4AE7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EC09EE" w:rsidP="00EC09EE" w:rsidRDefault="00737C27" w14:paraId="0550704C" w14:textId="0EC30CBF">
      <w:pPr>
        <w:rPr>
          <w:b/>
        </w:rPr>
      </w:pPr>
      <w:r>
        <w:rPr>
          <w:sz w:val="18"/>
        </w:rPr>
        <w:br/>
      </w:r>
      <w:r w:rsidRPr="002936CE" w:rsidR="00EC09EE">
        <w:rPr>
          <w:b/>
        </w:rPr>
        <w:t xml:space="preserve">Indexes: </w:t>
      </w:r>
    </w:p>
    <w:p w:rsidR="00E92E3F" w:rsidP="00785732" w:rsidRDefault="00E92E3F" w14:paraId="07DF21EF" w14:textId="43239EF2">
      <w:pPr>
        <w:pStyle w:val="ListParagraph"/>
        <w:numPr>
          <w:ilvl w:val="0"/>
          <w:numId w:val="4"/>
        </w:numPr>
        <w:rPr/>
      </w:pPr>
      <w:r w:rsidR="4AB4B61E">
        <w:rPr/>
        <w:t xml:space="preserve">Unique:  </w:t>
      </w:r>
      <w:proofErr w:type="spellStart"/>
      <w:r w:rsidR="2B6E75AA">
        <w:rPr/>
        <w:t>wallet</w:t>
      </w:r>
      <w:r w:rsidR="4AB4B61E">
        <w:rPr/>
        <w:t>_code</w:t>
      </w:r>
      <w:proofErr w:type="spellEnd"/>
      <w:r w:rsidR="4AB4B61E">
        <w:rPr/>
        <w:t xml:space="preserve"> + </w:t>
      </w:r>
      <w:proofErr w:type="spellStart"/>
      <w:r w:rsidR="4AB4B61E">
        <w:rPr/>
        <w:t>delete_nbr</w:t>
      </w:r>
      <w:proofErr w:type="spellEnd"/>
      <w:r>
        <w:br/>
      </w:r>
    </w:p>
    <w:p w:rsidR="00102F35" w:rsidP="00102F35" w:rsidRDefault="00102F35" w14:paraId="457817C4" w14:textId="4B4A9445">
      <w:pPr>
        <w:pStyle w:val="Heading3"/>
      </w:pPr>
      <w:bookmarkStart w:name="_Toc137123872" w:id="1071"/>
      <w:r>
        <w:t xml:space="preserve">Table: </w:t>
      </w:r>
      <w:r w:rsidRPr="00873938">
        <w:t>Consumer</w:t>
      </w:r>
      <w:r w:rsidR="00873938">
        <w:t xml:space="preserve"> W</w:t>
      </w:r>
      <w:r w:rsidRPr="00873938">
        <w:t>allet</w:t>
      </w:r>
      <w:bookmarkEnd w:id="1071"/>
    </w:p>
    <w:p w:rsidR="00102F35" w:rsidP="00102F35" w:rsidRDefault="00102F35" w14:paraId="2B3481FC" w14:textId="77777777">
      <w:pPr>
        <w:rPr>
          <w:i/>
          <w:iCs/>
        </w:rPr>
      </w:pPr>
      <w:r w:rsidRPr="00FC3EE0">
        <w:t xml:space="preserve">Table: </w:t>
      </w:r>
      <w:proofErr w:type="spellStart"/>
      <w:r w:rsidRPr="00102F35">
        <w:rPr>
          <w:i/>
          <w:iCs/>
        </w:rPr>
        <w:t>consumer_wallet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102F35" w:rsidTr="008A3128" w14:paraId="3BF8FA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102F35" w:rsidP="008A3128" w:rsidRDefault="00102F35" w14:paraId="186B7AD7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102F35" w:rsidP="008A3128" w:rsidRDefault="00102F35" w14:paraId="6E5438D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102F35" w:rsidP="008A3128" w:rsidRDefault="00102F35" w14:paraId="301636F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102F35" w:rsidP="008A3128" w:rsidRDefault="00102F35" w14:paraId="5F46D8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102F35" w:rsidTr="008A3128" w14:paraId="55006A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3105C" w:rsidR="00102F35" w:rsidP="008A3128" w:rsidRDefault="00102F35" w14:paraId="59B2F1FC" w14:textId="77777777">
            <w:pPr>
              <w:tabs>
                <w:tab w:val="right" w:pos="2119"/>
              </w:tabs>
            </w:pPr>
            <w:proofErr w:type="spellStart"/>
            <w:r w:rsidRPr="00B3105C">
              <w:t>consumer_wallet_id</w:t>
            </w:r>
            <w:proofErr w:type="spellEnd"/>
            <w:r w:rsidRPr="00B3105C">
              <w:t xml:space="preserve"> </w:t>
            </w:r>
          </w:p>
        </w:tc>
        <w:tc>
          <w:tcPr>
            <w:tcW w:w="1980" w:type="dxa"/>
          </w:tcPr>
          <w:p w:rsidR="00102F35" w:rsidP="008A3128" w:rsidRDefault="004F7CAA" w14:paraId="40FA3D0B" w14:textId="262A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102F35" w:rsidP="008A3128" w:rsidRDefault="00102F35" w14:paraId="5B04A9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102F35" w:rsidP="008A3128" w:rsidRDefault="00102F35" w14:paraId="5CE4EA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102F35" w:rsidTr="008A3128" w14:paraId="4AE978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3105C" w:rsidR="00102F35" w:rsidP="008A3128" w:rsidRDefault="00102F35" w14:paraId="0BF03968" w14:textId="6D8C9C60">
            <w:pPr>
              <w:tabs>
                <w:tab w:val="right" w:pos="2119"/>
              </w:tabs>
            </w:pPr>
            <w:proofErr w:type="spellStart"/>
            <w:r w:rsidRPr="00B3105C">
              <w:t>wallet_id</w:t>
            </w:r>
            <w:proofErr w:type="spellEnd"/>
            <w:r w:rsidRPr="00B3105C">
              <w:t xml:space="preserve"> </w:t>
            </w:r>
          </w:p>
        </w:tc>
        <w:tc>
          <w:tcPr>
            <w:tcW w:w="1980" w:type="dxa"/>
          </w:tcPr>
          <w:p w:rsidR="00102F35" w:rsidP="008A3128" w:rsidRDefault="004F7CAA" w14:paraId="19D6FA5D" w14:textId="0498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102F35" w:rsidP="008A3128" w:rsidRDefault="00102F35" w14:paraId="674F82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710" w:type="dxa"/>
          </w:tcPr>
          <w:p w:rsidRPr="00FC3EE0" w:rsidR="00102F35" w:rsidP="008A3128" w:rsidRDefault="00102F35" w14:paraId="704966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102F35" w:rsidTr="008A3128" w14:paraId="616882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3105C" w:rsidR="00102F35" w:rsidP="00043D8D" w:rsidRDefault="00102F35" w14:paraId="79BAB164" w14:textId="77777777">
            <w:pPr>
              <w:tabs>
                <w:tab w:val="right" w:pos="2119"/>
              </w:tabs>
            </w:pPr>
            <w:proofErr w:type="spellStart"/>
            <w:r w:rsidRPr="00B3105C">
              <w:t>tenant_code</w:t>
            </w:r>
            <w:proofErr w:type="spellEnd"/>
          </w:p>
        </w:tc>
        <w:tc>
          <w:tcPr>
            <w:tcW w:w="1980" w:type="dxa"/>
          </w:tcPr>
          <w:p w:rsidRPr="00FC3EE0" w:rsidR="00102F35" w:rsidP="008A3128" w:rsidRDefault="00102F35" w14:paraId="0A3438FA" w14:textId="09FEE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13F74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102F35" w:rsidP="008A3128" w:rsidRDefault="00102F35" w14:paraId="107A74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102F35" w:rsidP="008A3128" w:rsidRDefault="00102F35" w14:paraId="44E006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B00">
              <w:t>Not null</w:t>
            </w:r>
          </w:p>
        </w:tc>
      </w:tr>
      <w:tr w:rsidRPr="00FC3EE0" w:rsidR="00102F35" w:rsidTr="008A3128" w14:paraId="0EE487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3105C" w:rsidR="00102F35" w:rsidP="00043D8D" w:rsidRDefault="00102F35" w14:paraId="0158C297" w14:textId="77777777">
            <w:pPr>
              <w:tabs>
                <w:tab w:val="right" w:pos="2119"/>
              </w:tabs>
            </w:pPr>
            <w:proofErr w:type="spellStart"/>
            <w:r w:rsidRPr="00B3105C">
              <w:t>consumer_code</w:t>
            </w:r>
            <w:proofErr w:type="spellEnd"/>
            <w:r w:rsidRPr="00B3105C">
              <w:t xml:space="preserve"> </w:t>
            </w:r>
          </w:p>
        </w:tc>
        <w:tc>
          <w:tcPr>
            <w:tcW w:w="1980" w:type="dxa"/>
          </w:tcPr>
          <w:p w:rsidRPr="00FC3EE0" w:rsidR="00102F35" w:rsidP="008A3128" w:rsidRDefault="00102F35" w14:paraId="452DD453" w14:textId="2C71F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13F74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102F35" w:rsidP="008A3128" w:rsidRDefault="00102F35" w14:paraId="0A375A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102F35" w:rsidP="008A3128" w:rsidRDefault="00102F35" w14:paraId="088C71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B00">
              <w:t>Not null</w:t>
            </w:r>
          </w:p>
        </w:tc>
      </w:tr>
      <w:tr w:rsidRPr="00FC3EE0" w:rsidR="00102F35" w:rsidTr="008A3128" w14:paraId="37363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3105C" w:rsidR="00102F35" w:rsidP="00043D8D" w:rsidRDefault="00102F35" w14:paraId="70368BE1" w14:textId="77777777">
            <w:pPr>
              <w:tabs>
                <w:tab w:val="right" w:pos="2119"/>
              </w:tabs>
            </w:pPr>
            <w:proofErr w:type="spellStart"/>
            <w:r w:rsidRPr="00B3105C">
              <w:t>consumer_role</w:t>
            </w:r>
            <w:proofErr w:type="spellEnd"/>
            <w:r w:rsidRPr="00B3105C">
              <w:t xml:space="preserve"> </w:t>
            </w:r>
          </w:p>
        </w:tc>
        <w:tc>
          <w:tcPr>
            <w:tcW w:w="1980" w:type="dxa"/>
          </w:tcPr>
          <w:p w:rsidRPr="00FC3EE0" w:rsidR="00102F35" w:rsidP="008A3128" w:rsidRDefault="00102F35" w14:paraId="77A13D3B" w14:textId="41F2B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char(</w:t>
            </w:r>
            <w:r>
              <w:t>1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102F35" w:rsidP="008A3128" w:rsidRDefault="00102F35" w14:paraId="7FB702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102F35" w:rsidP="008A3128" w:rsidRDefault="00102F35" w14:paraId="2AE53B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B00">
              <w:t>Not null</w:t>
            </w:r>
          </w:p>
        </w:tc>
      </w:tr>
      <w:tr w:rsidRPr="00FC3EE0" w:rsidR="00102F35" w:rsidTr="008A3128" w14:paraId="0698C0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B3105C" w:rsidR="00102F35" w:rsidP="00043D8D" w:rsidRDefault="00102F35" w14:paraId="3509656A" w14:textId="77777777">
            <w:pPr>
              <w:tabs>
                <w:tab w:val="right" w:pos="2119"/>
              </w:tabs>
            </w:pPr>
            <w:proofErr w:type="spellStart"/>
            <w:r w:rsidRPr="00B3105C">
              <w:t>earn_maximum</w:t>
            </w:r>
            <w:proofErr w:type="spellEnd"/>
          </w:p>
        </w:tc>
        <w:tc>
          <w:tcPr>
            <w:tcW w:w="1980" w:type="dxa"/>
          </w:tcPr>
          <w:p w:rsidRPr="00721CE8" w:rsidR="00102F35" w:rsidP="008A3128" w:rsidRDefault="00D13F74" w14:paraId="448453B9" w14:textId="30C5C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CE8">
              <w:t>D</w:t>
            </w:r>
            <w:r w:rsidRPr="00721CE8" w:rsidR="00102F35">
              <w:t>ouble</w:t>
            </w:r>
          </w:p>
        </w:tc>
        <w:tc>
          <w:tcPr>
            <w:tcW w:w="1620" w:type="dxa"/>
          </w:tcPr>
          <w:p w:rsidRPr="00FC3EE0" w:rsidR="00102F35" w:rsidP="008A3128" w:rsidRDefault="00102F35" w14:paraId="238CAD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102F35" w:rsidP="008A3128" w:rsidRDefault="00102F35" w14:paraId="66DEA6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8A3128" w14:paraId="6A7F62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45F65EEC" w14:textId="07C31ABB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721CE8" w:rsidR="008A3128" w:rsidP="008A3128" w:rsidRDefault="008A3128" w14:paraId="17A45BC7" w14:textId="62E5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1761A5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180A9EEB" w14:textId="0B57D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8A3128" w14:paraId="261C4E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8A3128" w:rsidP="008A3128" w:rsidRDefault="008A3128" w14:paraId="27E4C232" w14:textId="26EE5FDF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8A3128" w:rsidP="008A3128" w:rsidRDefault="008A3128" w14:paraId="0DFAB4A2" w14:textId="21E0A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8A3128" w:rsidP="008A3128" w:rsidRDefault="008A3128" w14:paraId="65F074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8A3128" w:rsidP="008A3128" w:rsidRDefault="008A3128" w14:paraId="54BB07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8A3128" w14:paraId="4A5F47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0ED215D8" w14:textId="445535B1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2C9CAC21" w14:textId="20E5C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13F74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11842B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168012D6" w14:textId="67DED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8A3128" w14:paraId="719D55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1DBADE75" w14:textId="3BD5C2DF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24F4FC6E" w14:textId="362F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13F74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556CCB" w:rsidP="00556CCB" w:rsidRDefault="00556CCB" w14:paraId="6584DE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354D4D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8A3128" w:rsidTr="008A3128" w14:paraId="7E73EE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A3128" w:rsidP="008A3128" w:rsidRDefault="008A3128" w14:paraId="4099543F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1F6AF6F5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8A3128" w:rsidP="008A3128" w:rsidRDefault="00D13F74" w14:paraId="6590CE9F" w14:textId="50F04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1620" w:type="dxa"/>
          </w:tcPr>
          <w:p w:rsidR="008A3128" w:rsidP="008A3128" w:rsidRDefault="008A3128" w14:paraId="55B928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8A3128" w:rsidP="008A3128" w:rsidRDefault="008A3128" w14:paraId="7F539DBF" w14:textId="3B61A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8A3128" w:rsidP="008A3128" w:rsidRDefault="00E7154A" w14:paraId="45D7AF7B" w14:textId="64D8A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D045FD" w:rsidP="00D045FD" w:rsidRDefault="00D045FD" w14:paraId="2B29A6B7" w14:textId="67CE2110">
      <w:pPr>
        <w:rPr>
          <w:b/>
        </w:rPr>
      </w:pPr>
      <w:r>
        <w:br/>
      </w:r>
      <w:r w:rsidRPr="002936CE">
        <w:rPr>
          <w:b/>
        </w:rPr>
        <w:t xml:space="preserve">Indexes: </w:t>
      </w:r>
    </w:p>
    <w:p w:rsidR="00D045FD" w:rsidP="00102F35" w:rsidRDefault="00D045FD" w14:paraId="501CF9D3" w14:textId="235D6C90">
      <w:pPr>
        <w:pStyle w:val="ListParagraph"/>
        <w:numPr>
          <w:ilvl w:val="0"/>
          <w:numId w:val="4"/>
        </w:numPr>
        <w:rPr/>
      </w:pPr>
      <w:r w:rsidR="5AFC8811">
        <w:rPr/>
        <w:t xml:space="preserve">Unique:  </w:t>
      </w:r>
      <w:proofErr w:type="spellStart"/>
      <w:r w:rsidR="5AFC8811">
        <w:rPr/>
        <w:t>wallet</w:t>
      </w:r>
      <w:r w:rsidR="5AFC8811">
        <w:rPr/>
        <w:t>_</w:t>
      </w:r>
      <w:r w:rsidR="077DD6FE">
        <w:rPr/>
        <w:t>id</w:t>
      </w:r>
      <w:proofErr w:type="spellEnd"/>
      <w:r w:rsidR="5AFC8811">
        <w:rPr/>
        <w:t xml:space="preserve"> + </w:t>
      </w:r>
      <w:proofErr w:type="spellStart"/>
      <w:r w:rsidR="077DD6FE">
        <w:rPr/>
        <w:t>consumer_code</w:t>
      </w:r>
      <w:proofErr w:type="spellEnd"/>
      <w:r w:rsidR="077DD6FE">
        <w:rPr/>
        <w:t xml:space="preserve"> + </w:t>
      </w:r>
      <w:proofErr w:type="spellStart"/>
      <w:r w:rsidR="5AFC8811">
        <w:rPr/>
        <w:t>delete_nbr</w:t>
      </w:r>
      <w:proofErr w:type="spellEnd"/>
      <w:r>
        <w:br/>
      </w:r>
    </w:p>
    <w:p w:rsidR="00102F35" w:rsidP="00102F35" w:rsidRDefault="00102F35" w14:paraId="3F232A66" w14:textId="3ECF0366">
      <w:pPr>
        <w:pStyle w:val="Heading3"/>
      </w:pPr>
      <w:bookmarkStart w:name="_Toc137123873" w:id="1072"/>
      <w:r>
        <w:t xml:space="preserve">Table: </w:t>
      </w:r>
      <w:r w:rsidRPr="00BF00B2">
        <w:t>Transaction</w:t>
      </w:r>
      <w:bookmarkEnd w:id="1072"/>
      <w:r w:rsidRPr="00BF00B2">
        <w:t xml:space="preserve"> </w:t>
      </w:r>
    </w:p>
    <w:p w:rsidR="00102F35" w:rsidP="00102F35" w:rsidRDefault="00102F35" w14:paraId="431E511D" w14:textId="0C7D2F8E">
      <w:pPr>
        <w:rPr>
          <w:i/>
          <w:iCs/>
        </w:rPr>
      </w:pPr>
      <w:r w:rsidRPr="00FC3EE0">
        <w:t xml:space="preserve">Table: </w:t>
      </w:r>
      <w:r w:rsidRPr="00102F35">
        <w:rPr>
          <w:i/>
          <w:iCs/>
        </w:rPr>
        <w:t>transaction</w:t>
      </w:r>
    </w:p>
    <w:tbl>
      <w:tblPr>
        <w:tblStyle w:val="GridTable1Light-Accent1"/>
        <w:tblW w:w="9841" w:type="dxa"/>
        <w:tblLayout w:type="fixed"/>
        <w:tblLook w:val="04A0" w:firstRow="1" w:lastRow="0" w:firstColumn="1" w:lastColumn="0" w:noHBand="0" w:noVBand="1"/>
      </w:tblPr>
      <w:tblGrid>
        <w:gridCol w:w="3006"/>
        <w:gridCol w:w="1669"/>
        <w:gridCol w:w="2250"/>
        <w:gridCol w:w="2916"/>
      </w:tblGrid>
      <w:tr w:rsidRPr="00FC3EE0" w:rsidR="00102F35" w:rsidTr="003627A7" w14:paraId="500EFF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FC3EE0" w:rsidR="00102F35" w:rsidP="008A3128" w:rsidRDefault="00102F35" w14:paraId="7D1A9900" w14:textId="77777777">
            <w:r w:rsidRPr="00FC3EE0">
              <w:t>Field</w:t>
            </w:r>
          </w:p>
        </w:tc>
        <w:tc>
          <w:tcPr>
            <w:tcW w:w="1669" w:type="dxa"/>
          </w:tcPr>
          <w:p w:rsidRPr="00FC3EE0" w:rsidR="00102F35" w:rsidP="008A3128" w:rsidRDefault="00102F35" w14:paraId="006CA28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250" w:type="dxa"/>
          </w:tcPr>
          <w:p w:rsidRPr="00FC3EE0" w:rsidR="00102F35" w:rsidP="008A3128" w:rsidRDefault="00102F35" w14:paraId="62A466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2916" w:type="dxa"/>
          </w:tcPr>
          <w:p w:rsidRPr="00FC3EE0" w:rsidR="00102F35" w:rsidP="008A3128" w:rsidRDefault="00102F35" w14:paraId="5801971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102F35" w:rsidTr="003627A7" w14:paraId="7C11EBBF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102F35" w:rsidP="008A3128" w:rsidRDefault="00102F35" w14:paraId="6A5BE63F" w14:textId="58BF7C80">
            <w:pPr>
              <w:tabs>
                <w:tab w:val="right" w:pos="2119"/>
              </w:tabs>
            </w:pPr>
            <w:proofErr w:type="spellStart"/>
            <w:r w:rsidRPr="00386DDD">
              <w:t>transaction_id</w:t>
            </w:r>
            <w:proofErr w:type="spellEnd"/>
            <w:r w:rsidRPr="00386DDD">
              <w:t xml:space="preserve"> </w:t>
            </w:r>
          </w:p>
        </w:tc>
        <w:tc>
          <w:tcPr>
            <w:tcW w:w="1669" w:type="dxa"/>
          </w:tcPr>
          <w:p w:rsidR="00102F35" w:rsidP="008A3128" w:rsidRDefault="004F7CAA" w14:paraId="629CEC21" w14:textId="47288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250" w:type="dxa"/>
          </w:tcPr>
          <w:p w:rsidRPr="00FC3EE0" w:rsidR="00102F35" w:rsidP="008A3128" w:rsidRDefault="00102F35" w14:paraId="391BA7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2916" w:type="dxa"/>
          </w:tcPr>
          <w:p w:rsidRPr="00FC3EE0" w:rsidR="00102F35" w:rsidP="008A3128" w:rsidRDefault="00102F35" w14:paraId="74FF2A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102F35" w:rsidTr="003627A7" w14:paraId="581FA69D" w14:textId="7777777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102F35" w:rsidP="008A3128" w:rsidRDefault="00102F35" w14:paraId="568DF931" w14:textId="12645510">
            <w:pPr>
              <w:tabs>
                <w:tab w:val="right" w:pos="2119"/>
              </w:tabs>
            </w:pPr>
            <w:proofErr w:type="spellStart"/>
            <w:r w:rsidRPr="00386DDD">
              <w:t>wallet_id</w:t>
            </w:r>
            <w:proofErr w:type="spellEnd"/>
            <w:r w:rsidRPr="00386DDD">
              <w:t xml:space="preserve"> </w:t>
            </w:r>
          </w:p>
        </w:tc>
        <w:tc>
          <w:tcPr>
            <w:tcW w:w="1669" w:type="dxa"/>
          </w:tcPr>
          <w:p w:rsidR="00102F35" w:rsidP="008A3128" w:rsidRDefault="004F7CAA" w14:paraId="1F9DC1EA" w14:textId="18512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250" w:type="dxa"/>
          </w:tcPr>
          <w:p w:rsidRPr="00FC3EE0" w:rsidR="00102F35" w:rsidP="008A3128" w:rsidRDefault="00102F35" w14:paraId="022504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2916" w:type="dxa"/>
          </w:tcPr>
          <w:p w:rsidRPr="00FC3EE0" w:rsidR="00102F35" w:rsidP="008A3128" w:rsidRDefault="00102F35" w14:paraId="611E07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102F35" w:rsidTr="003627A7" w14:paraId="19C20FF4" w14:textId="77777777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102F35" w:rsidP="00043D8D" w:rsidRDefault="00102F35" w14:paraId="7D022DE1" w14:textId="77777777">
            <w:pPr>
              <w:tabs>
                <w:tab w:val="right" w:pos="2119"/>
              </w:tabs>
            </w:pPr>
            <w:proofErr w:type="spellStart"/>
            <w:r w:rsidRPr="00386DDD">
              <w:lastRenderedPageBreak/>
              <w:t>transaction_code</w:t>
            </w:r>
            <w:proofErr w:type="spellEnd"/>
          </w:p>
        </w:tc>
        <w:tc>
          <w:tcPr>
            <w:tcW w:w="1669" w:type="dxa"/>
          </w:tcPr>
          <w:p w:rsidRPr="00FC3EE0" w:rsidR="00102F35" w:rsidP="008A3128" w:rsidRDefault="00102F35" w14:paraId="57A70A32" w14:textId="32C8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732AE0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250" w:type="dxa"/>
          </w:tcPr>
          <w:p w:rsidRPr="00FC3EE0" w:rsidR="00102F35" w:rsidP="008A3128" w:rsidRDefault="00102F35" w14:paraId="3E3F0AF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Pr="00FC3EE0" w:rsidR="00102F35" w:rsidP="008A3128" w:rsidRDefault="00102F35" w14:paraId="13936CCF" w14:textId="48618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B00">
              <w:t>Not null</w:t>
            </w:r>
            <w:r w:rsidR="00DF4998">
              <w:t xml:space="preserve">, this is not unique – there will always </w:t>
            </w:r>
            <w:r w:rsidR="00B16A59">
              <w:t xml:space="preserve">be </w:t>
            </w:r>
            <w:r w:rsidR="00DF4998">
              <w:t xml:space="preserve">2 entries in this table with the same </w:t>
            </w:r>
            <w:proofErr w:type="spellStart"/>
            <w:r w:rsidR="00B66632">
              <w:t>transaction</w:t>
            </w:r>
            <w:r w:rsidR="00415AED">
              <w:t>_</w:t>
            </w:r>
            <w:r w:rsidR="00DF4998">
              <w:t>code</w:t>
            </w:r>
            <w:proofErr w:type="spellEnd"/>
            <w:r w:rsidR="00DF4998">
              <w:t xml:space="preserve"> due to double entry account keeping</w:t>
            </w:r>
          </w:p>
        </w:tc>
      </w:tr>
      <w:tr w:rsidRPr="00FC3EE0" w:rsidR="00102F35" w:rsidTr="003627A7" w14:paraId="36C7F642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102F35" w:rsidP="00043D8D" w:rsidRDefault="00102F35" w14:paraId="5147A7E8" w14:textId="7AF2F1E7">
            <w:pPr>
              <w:tabs>
                <w:tab w:val="right" w:pos="2119"/>
              </w:tabs>
            </w:pPr>
            <w:proofErr w:type="spellStart"/>
            <w:r w:rsidRPr="00386DDD">
              <w:t>transaction_type</w:t>
            </w:r>
            <w:proofErr w:type="spellEnd"/>
          </w:p>
        </w:tc>
        <w:tc>
          <w:tcPr>
            <w:tcW w:w="1669" w:type="dxa"/>
          </w:tcPr>
          <w:p w:rsidRPr="00FC3EE0" w:rsidR="00102F35" w:rsidP="00102F35" w:rsidRDefault="00102F35" w14:paraId="45014513" w14:textId="5197A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char(</w:t>
            </w:r>
            <w:r>
              <w:t>1</w:t>
            </w:r>
            <w:r w:rsidRPr="00FC3EE0">
              <w:t>)</w:t>
            </w:r>
          </w:p>
        </w:tc>
        <w:tc>
          <w:tcPr>
            <w:tcW w:w="2250" w:type="dxa"/>
          </w:tcPr>
          <w:p w:rsidRPr="00FC3EE0" w:rsidR="00102F35" w:rsidP="008A3128" w:rsidRDefault="00CB0DCE" w14:paraId="5CC3C2EA" w14:textId="1F74A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== Add, S == Subtract</w:t>
            </w:r>
          </w:p>
        </w:tc>
        <w:tc>
          <w:tcPr>
            <w:tcW w:w="2916" w:type="dxa"/>
          </w:tcPr>
          <w:p w:rsidRPr="00FC3EE0" w:rsidR="00102F35" w:rsidP="008A3128" w:rsidRDefault="00102F35" w14:paraId="5D1983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B00">
              <w:t>Not null</w:t>
            </w:r>
          </w:p>
        </w:tc>
      </w:tr>
      <w:tr w:rsidRPr="00FC3EE0" w:rsidR="00CA3783" w:rsidTr="003627A7" w14:paraId="5CADE137" w14:textId="7777777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CA3783" w:rsidP="00043D8D" w:rsidRDefault="00CA3783" w14:paraId="50BF1715" w14:textId="7D37DAC8">
            <w:pPr>
              <w:tabs>
                <w:tab w:val="right" w:pos="2119"/>
              </w:tabs>
            </w:pPr>
            <w:proofErr w:type="spellStart"/>
            <w:r w:rsidRPr="00386DDD">
              <w:t>previous_balance</w:t>
            </w:r>
            <w:proofErr w:type="spellEnd"/>
          </w:p>
        </w:tc>
        <w:tc>
          <w:tcPr>
            <w:tcW w:w="1669" w:type="dxa"/>
          </w:tcPr>
          <w:p w:rsidRPr="00721CE8" w:rsidR="00CA3783" w:rsidP="008A3128" w:rsidRDefault="00732AE0" w14:paraId="4DE56CAD" w14:textId="6960F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CE8">
              <w:t>D</w:t>
            </w:r>
            <w:r w:rsidRPr="00721CE8" w:rsidR="00CA3783">
              <w:t>ouble</w:t>
            </w:r>
          </w:p>
        </w:tc>
        <w:tc>
          <w:tcPr>
            <w:tcW w:w="2250" w:type="dxa"/>
          </w:tcPr>
          <w:p w:rsidRPr="00FC3EE0" w:rsidR="00CA3783" w:rsidP="008A3128" w:rsidRDefault="00CA3783" w14:paraId="7586FF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Pr="00FC3EE0" w:rsidR="00CA3783" w:rsidP="008A3128" w:rsidRDefault="00CA3783" w14:paraId="5711B0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CA3783" w:rsidTr="003627A7" w14:paraId="0B840AC5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CA3783" w:rsidP="00043D8D" w:rsidRDefault="00CA3783" w14:paraId="15A5E156" w14:textId="1F5C529C">
            <w:pPr>
              <w:tabs>
                <w:tab w:val="right" w:pos="2119"/>
              </w:tabs>
            </w:pPr>
            <w:proofErr w:type="spellStart"/>
            <w:r w:rsidRPr="00386DDD">
              <w:t>transaction_amount</w:t>
            </w:r>
            <w:proofErr w:type="spellEnd"/>
          </w:p>
        </w:tc>
        <w:tc>
          <w:tcPr>
            <w:tcW w:w="1669" w:type="dxa"/>
          </w:tcPr>
          <w:p w:rsidRPr="00721CE8" w:rsidR="00CA3783" w:rsidP="008A3128" w:rsidRDefault="00732AE0" w14:paraId="17C2585E" w14:textId="41FD4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CE8">
              <w:t>D</w:t>
            </w:r>
            <w:r w:rsidRPr="00721CE8" w:rsidR="00CA3783">
              <w:t>ouble</w:t>
            </w:r>
          </w:p>
        </w:tc>
        <w:tc>
          <w:tcPr>
            <w:tcW w:w="2250" w:type="dxa"/>
          </w:tcPr>
          <w:p w:rsidRPr="00FC3EE0" w:rsidR="00CA3783" w:rsidP="008A3128" w:rsidRDefault="00CA3783" w14:paraId="15C4C3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Pr="00FC3EE0" w:rsidR="00CA3783" w:rsidP="008A3128" w:rsidRDefault="00CA3783" w14:paraId="388CC5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CA3783" w:rsidTr="003627A7" w14:paraId="099C6AEF" w14:textId="7777777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CA3783" w:rsidP="00043D8D" w:rsidRDefault="00CA3783" w14:paraId="60BC38A6" w14:textId="77777777">
            <w:pPr>
              <w:tabs>
                <w:tab w:val="right" w:pos="2119"/>
              </w:tabs>
            </w:pPr>
            <w:r w:rsidRPr="00386DDD">
              <w:t>balance</w:t>
            </w:r>
          </w:p>
        </w:tc>
        <w:tc>
          <w:tcPr>
            <w:tcW w:w="1669" w:type="dxa"/>
          </w:tcPr>
          <w:p w:rsidRPr="00721CE8" w:rsidR="00CA3783" w:rsidP="008A3128" w:rsidRDefault="00CA3783" w14:paraId="2FD622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CE8">
              <w:t>double</w:t>
            </w:r>
          </w:p>
        </w:tc>
        <w:tc>
          <w:tcPr>
            <w:tcW w:w="2250" w:type="dxa"/>
          </w:tcPr>
          <w:p w:rsidRPr="00FC3EE0" w:rsidR="00CA3783" w:rsidP="008A3128" w:rsidRDefault="00CA3783" w14:paraId="44FB4A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Pr="00FC3EE0" w:rsidR="00CA3783" w:rsidP="008A3128" w:rsidRDefault="00CA3783" w14:paraId="776C1C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102F35" w:rsidTr="003627A7" w14:paraId="72BD4FB5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386DDD" w:rsidR="00102F35" w:rsidP="00043D8D" w:rsidRDefault="00102F35" w14:paraId="303F0C15" w14:textId="4B3643DD">
            <w:pPr>
              <w:tabs>
                <w:tab w:val="right" w:pos="2119"/>
              </w:tabs>
            </w:pPr>
            <w:proofErr w:type="spellStart"/>
            <w:r w:rsidRPr="00386DDD">
              <w:t>prev_wallet_txn_code</w:t>
            </w:r>
            <w:proofErr w:type="spellEnd"/>
            <w:r w:rsidRPr="00386DDD">
              <w:t> </w:t>
            </w:r>
          </w:p>
        </w:tc>
        <w:tc>
          <w:tcPr>
            <w:tcW w:w="1669" w:type="dxa"/>
          </w:tcPr>
          <w:p w:rsidRPr="00FC3EE0" w:rsidR="00102F35" w:rsidP="00102F35" w:rsidRDefault="00102F35" w14:paraId="7DBF4DC1" w14:textId="67F3E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100</w:t>
            </w:r>
            <w:r w:rsidRPr="00FC3EE0">
              <w:t>)</w:t>
            </w:r>
          </w:p>
        </w:tc>
        <w:tc>
          <w:tcPr>
            <w:tcW w:w="2250" w:type="dxa"/>
          </w:tcPr>
          <w:p w:rsidRPr="00FC3EE0" w:rsidR="00102F35" w:rsidP="008A3128" w:rsidRDefault="00CA3783" w14:paraId="2F16D3EF" w14:textId="62D1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2916" w:type="dxa"/>
          </w:tcPr>
          <w:p w:rsidRPr="00FC3EE0" w:rsidR="00102F35" w:rsidP="008A3128" w:rsidRDefault="00102F35" w14:paraId="19CD44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B00">
              <w:t>Not null</w:t>
            </w:r>
          </w:p>
        </w:tc>
      </w:tr>
      <w:tr w:rsidRPr="00FC3EE0" w:rsidR="008A3128" w:rsidTr="003627A7" w14:paraId="1FB64BBF" w14:textId="7777777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3128" w:rsidP="008A3128" w:rsidRDefault="008A3128" w14:paraId="1235E8A9" w14:textId="520790EC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669" w:type="dxa"/>
          </w:tcPr>
          <w:p w:rsidRPr="00FC3EE0" w:rsidR="008A3128" w:rsidP="008A3128" w:rsidRDefault="008A3128" w14:paraId="392B53F7" w14:textId="074F8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250" w:type="dxa"/>
          </w:tcPr>
          <w:p w:rsidR="008A3128" w:rsidP="008A3128" w:rsidRDefault="008A3128" w14:paraId="4E4109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Pr="00A60B00" w:rsidR="008A3128" w:rsidP="008A3128" w:rsidRDefault="008A3128" w14:paraId="30253D88" w14:textId="1252D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3627A7" w14:paraId="300FA581" w14:textId="7777777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Pr="008A3128" w:rsidR="00556CCB" w:rsidP="00556CCB" w:rsidRDefault="00556CCB" w14:paraId="588E5675" w14:textId="634D1DE7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669" w:type="dxa"/>
          </w:tcPr>
          <w:p w:rsidRPr="008A3128" w:rsidR="00556CCB" w:rsidP="00556CCB" w:rsidRDefault="00556CCB" w14:paraId="6797BB04" w14:textId="2ED57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51682">
              <w:t>5</w:t>
            </w:r>
            <w:r w:rsidRPr="008A3128">
              <w:t>0)</w:t>
            </w:r>
          </w:p>
        </w:tc>
        <w:tc>
          <w:tcPr>
            <w:tcW w:w="2250" w:type="dxa"/>
          </w:tcPr>
          <w:p w:rsidR="00556CCB" w:rsidP="00556CCB" w:rsidRDefault="00556CCB" w14:paraId="42EE73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Pr="00FC3EE0" w:rsidR="00556CCB" w:rsidP="00556CCB" w:rsidRDefault="00556CCB" w14:paraId="50D5AB0B" w14:textId="127C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8A3128" w:rsidTr="003627A7" w14:paraId="59A06E25" w14:textId="77777777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3128" w:rsidP="008A3128" w:rsidRDefault="008A3128" w14:paraId="7AAE61CC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8A3128" w:rsidP="008A3128" w:rsidRDefault="008A3128" w14:paraId="2664D9F4" w14:textId="77777777">
            <w:pPr>
              <w:tabs>
                <w:tab w:val="right" w:pos="2119"/>
              </w:tabs>
            </w:pPr>
          </w:p>
        </w:tc>
        <w:tc>
          <w:tcPr>
            <w:tcW w:w="1669" w:type="dxa"/>
          </w:tcPr>
          <w:p w:rsidRPr="008A3128" w:rsidR="008A3128" w:rsidP="008A3128" w:rsidRDefault="004F7CAA" w14:paraId="060A3884" w14:textId="4BD3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250" w:type="dxa"/>
          </w:tcPr>
          <w:p w:rsidR="008A3128" w:rsidP="008A3128" w:rsidRDefault="008A3128" w14:paraId="5EC45C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="008A3128" w:rsidP="008A3128" w:rsidRDefault="008A3128" w14:paraId="5126CF62" w14:textId="2E2F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2916" w:type="dxa"/>
          </w:tcPr>
          <w:p w:rsidRPr="00FC3EE0" w:rsidR="008A3128" w:rsidP="008A3128" w:rsidRDefault="00E7154A" w14:paraId="58EEBB9D" w14:textId="67A0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701B08" w:rsidP="00701B08" w:rsidRDefault="00701B08" w14:paraId="7D0860EC" w14:textId="77777777">
      <w:pPr>
        <w:rPr>
          <w:b/>
        </w:rPr>
      </w:pPr>
      <w:r>
        <w:br/>
      </w:r>
      <w:r w:rsidRPr="002936CE">
        <w:rPr>
          <w:b/>
        </w:rPr>
        <w:t xml:space="preserve">Indexes: </w:t>
      </w:r>
    </w:p>
    <w:p w:rsidR="006F4AA2" w:rsidP="00CA3783" w:rsidRDefault="006F4AA2" w14:paraId="79EC2EEE" w14:textId="32B70ED9">
      <w:pPr>
        <w:pStyle w:val="ListParagraph"/>
        <w:numPr>
          <w:ilvl w:val="0"/>
          <w:numId w:val="4"/>
        </w:numPr>
        <w:rPr/>
      </w:pPr>
      <w:r w:rsidR="063E857D">
        <w:rPr/>
        <w:t xml:space="preserve">Unique:  </w:t>
      </w:r>
      <w:proofErr w:type="spellStart"/>
      <w:r w:rsidR="063E857D">
        <w:rPr/>
        <w:t>transaction_code</w:t>
      </w:r>
      <w:proofErr w:type="spellEnd"/>
      <w:r w:rsidR="063E857D">
        <w:rPr/>
        <w:t xml:space="preserve"> + </w:t>
      </w:r>
      <w:proofErr w:type="spellStart"/>
      <w:r w:rsidR="063E857D">
        <w:rPr/>
        <w:t>transaction_type</w:t>
      </w:r>
      <w:proofErr w:type="spellEnd"/>
      <w:r w:rsidR="063E857D">
        <w:rPr/>
        <w:t xml:space="preserve"> + </w:t>
      </w:r>
      <w:proofErr w:type="spellStart"/>
      <w:r w:rsidR="063E857D">
        <w:rPr/>
        <w:t>delete_nbr</w:t>
      </w:r>
      <w:proofErr w:type="spellEnd"/>
    </w:p>
    <w:p w:rsidR="00CA3783" w:rsidP="00CA3783" w:rsidRDefault="00CA3783" w14:paraId="44B18C61" w14:textId="723F1A98">
      <w:pPr>
        <w:pStyle w:val="ListParagraph"/>
        <w:numPr>
          <w:ilvl w:val="0"/>
          <w:numId w:val="4"/>
        </w:numPr>
        <w:rPr/>
      </w:pPr>
      <w:r w:rsidR="6F02644C">
        <w:rPr/>
        <w:t xml:space="preserve">Unique:  </w:t>
      </w:r>
      <w:proofErr w:type="spellStart"/>
      <w:r w:rsidR="6F02644C">
        <w:rPr/>
        <w:t>prev_wallet_txn</w:t>
      </w:r>
      <w:r w:rsidR="6F02644C">
        <w:rPr/>
        <w:t>_code</w:t>
      </w:r>
      <w:proofErr w:type="spellEnd"/>
      <w:r w:rsidR="6F02644C">
        <w:rPr/>
        <w:t xml:space="preserve"> + </w:t>
      </w:r>
      <w:proofErr w:type="spellStart"/>
      <w:r w:rsidR="6F02644C">
        <w:rPr/>
        <w:t>delete_nbr</w:t>
      </w:r>
      <w:proofErr w:type="spellEnd"/>
    </w:p>
    <w:p w:rsidR="00CA3783" w:rsidP="00CA3783" w:rsidRDefault="00CA3783" w14:paraId="58B7DF64" w14:textId="77777777">
      <w:pPr>
        <w:pStyle w:val="ListParagraph"/>
      </w:pPr>
    </w:p>
    <w:p w:rsidR="00CA3783" w:rsidP="00CA3783" w:rsidRDefault="00CA3783" w14:paraId="4FFA4905" w14:textId="5A58C7C1">
      <w:pPr>
        <w:pStyle w:val="Heading3"/>
      </w:pPr>
      <w:bookmarkStart w:name="_Toc137123874" w:id="1073"/>
      <w:r>
        <w:t xml:space="preserve">Table: </w:t>
      </w:r>
      <w:r w:rsidRPr="00492CEF">
        <w:t>Transaction</w:t>
      </w:r>
      <w:r w:rsidR="00653C0C">
        <w:t xml:space="preserve"> D</w:t>
      </w:r>
      <w:r w:rsidRPr="00492CEF">
        <w:t>etail</w:t>
      </w:r>
      <w:bookmarkEnd w:id="1073"/>
    </w:p>
    <w:p w:rsidR="00CA3783" w:rsidP="00CA3783" w:rsidRDefault="00CA3783" w14:paraId="4FD02792" w14:textId="6C9C911B">
      <w:pPr>
        <w:rPr>
          <w:i/>
          <w:iCs/>
        </w:rPr>
      </w:pPr>
      <w:r w:rsidRPr="00FC3EE0">
        <w:t xml:space="preserve">Table: </w:t>
      </w:r>
      <w:proofErr w:type="spellStart"/>
      <w:r w:rsidRPr="00CA3783">
        <w:rPr>
          <w:i/>
          <w:iCs/>
        </w:rPr>
        <w:t>transaction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_</w:t>
      </w:r>
      <w:r w:rsidRPr="00CA3783">
        <w:rPr>
          <w:i/>
          <w:iCs/>
        </w:rPr>
        <w:t>detail</w:t>
      </w:r>
      <w:proofErr w:type="spellEnd"/>
    </w:p>
    <w:tbl>
      <w:tblPr>
        <w:tblStyle w:val="GridTable1Light-Accent1"/>
        <w:tblW w:w="9175" w:type="dxa"/>
        <w:tblLayout w:type="fixed"/>
        <w:tblLook w:val="04A0" w:firstRow="1" w:lastRow="0" w:firstColumn="1" w:lastColumn="0" w:noHBand="0" w:noVBand="1"/>
      </w:tblPr>
      <w:tblGrid>
        <w:gridCol w:w="3505"/>
        <w:gridCol w:w="1530"/>
        <w:gridCol w:w="2520"/>
        <w:gridCol w:w="1620"/>
      </w:tblGrid>
      <w:tr w:rsidRPr="00FC3EE0" w:rsidR="00CA3783" w:rsidTr="00CD5B1B" w14:paraId="3D44D0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FC3EE0" w:rsidR="00CA3783" w:rsidP="008A3128" w:rsidRDefault="00CA3783" w14:paraId="7F8AF54F" w14:textId="77777777">
            <w:r w:rsidRPr="00FC3EE0">
              <w:t>Field</w:t>
            </w:r>
          </w:p>
        </w:tc>
        <w:tc>
          <w:tcPr>
            <w:tcW w:w="1530" w:type="dxa"/>
          </w:tcPr>
          <w:p w:rsidRPr="00FC3EE0" w:rsidR="00CA3783" w:rsidP="008A3128" w:rsidRDefault="00CA3783" w14:paraId="10F1DFC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2520" w:type="dxa"/>
          </w:tcPr>
          <w:p w:rsidRPr="00FC3EE0" w:rsidR="00CA3783" w:rsidP="008A3128" w:rsidRDefault="00CA3783" w14:paraId="2A225D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620" w:type="dxa"/>
          </w:tcPr>
          <w:p w:rsidRPr="00FC3EE0" w:rsidR="00CA3783" w:rsidP="008A3128" w:rsidRDefault="00CA3783" w14:paraId="03570AC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CA3783" w:rsidTr="00CD5B1B" w14:paraId="2AB7B5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8A3128" w:rsidRDefault="00CA3783" w14:paraId="13FBD909" w14:textId="5EBCF26F">
            <w:pPr>
              <w:tabs>
                <w:tab w:val="right" w:pos="2119"/>
              </w:tabs>
            </w:pPr>
            <w:proofErr w:type="spellStart"/>
            <w:r w:rsidRPr="0062690A">
              <w:t>transaction_detail_id</w:t>
            </w:r>
            <w:proofErr w:type="spellEnd"/>
            <w:r w:rsidRPr="0062690A">
              <w:t xml:space="preserve"> </w:t>
            </w:r>
          </w:p>
        </w:tc>
        <w:tc>
          <w:tcPr>
            <w:tcW w:w="1530" w:type="dxa"/>
          </w:tcPr>
          <w:p w:rsidR="00CA3783" w:rsidP="008A3128" w:rsidRDefault="004F7CAA" w14:paraId="3FC1EB09" w14:textId="0F683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20" w:type="dxa"/>
          </w:tcPr>
          <w:p w:rsidRPr="00FC3EE0" w:rsidR="00CA3783" w:rsidP="008A3128" w:rsidRDefault="00CA3783" w14:paraId="0D629E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620" w:type="dxa"/>
          </w:tcPr>
          <w:p w:rsidRPr="00FC3EE0" w:rsidR="00CA3783" w:rsidP="008A3128" w:rsidRDefault="00CA3783" w14:paraId="1B5519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CA3783" w:rsidTr="00CD5B1B" w14:paraId="06D934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8A3128" w:rsidRDefault="00CA3783" w14:paraId="64B9C663" w14:textId="6C510458">
            <w:pPr>
              <w:tabs>
                <w:tab w:val="right" w:pos="2119"/>
              </w:tabs>
            </w:pPr>
            <w:proofErr w:type="spellStart"/>
            <w:r w:rsidRPr="0062690A">
              <w:t>transaction_id</w:t>
            </w:r>
            <w:proofErr w:type="spellEnd"/>
            <w:r w:rsidRPr="0062690A">
              <w:t xml:space="preserve"> </w:t>
            </w:r>
          </w:p>
        </w:tc>
        <w:tc>
          <w:tcPr>
            <w:tcW w:w="1530" w:type="dxa"/>
          </w:tcPr>
          <w:p w:rsidR="00CA3783" w:rsidP="008A3128" w:rsidRDefault="004F7CAA" w14:paraId="45FC9F3A" w14:textId="6A14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20" w:type="dxa"/>
          </w:tcPr>
          <w:p w:rsidRPr="00FC3EE0" w:rsidR="00CA3783" w:rsidP="008A3128" w:rsidRDefault="00CA3783" w14:paraId="077557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620" w:type="dxa"/>
          </w:tcPr>
          <w:p w:rsidRPr="00FC3EE0" w:rsidR="00CA3783" w:rsidP="008A3128" w:rsidRDefault="00556CCB" w14:paraId="3B99658A" w14:textId="53A4D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CA3783" w:rsidTr="00CD5B1B" w14:paraId="03119F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043D8D" w:rsidRDefault="00CA3783" w14:paraId="01D3DF4C" w14:textId="1EC122DD">
            <w:pPr>
              <w:tabs>
                <w:tab w:val="right" w:pos="2119"/>
              </w:tabs>
            </w:pPr>
            <w:proofErr w:type="spellStart"/>
            <w:r w:rsidRPr="0062690A">
              <w:t>transaction_detail_type</w:t>
            </w:r>
            <w:proofErr w:type="spellEnd"/>
          </w:p>
        </w:tc>
        <w:tc>
          <w:tcPr>
            <w:tcW w:w="1530" w:type="dxa"/>
          </w:tcPr>
          <w:p w:rsidRPr="00FC3EE0" w:rsidR="00CA3783" w:rsidP="00CA3783" w:rsidRDefault="00CA3783" w14:paraId="382A2972" w14:textId="5C6B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char(</w:t>
            </w:r>
            <w:r>
              <w:t>20</w:t>
            </w:r>
            <w:r w:rsidRPr="00FC3EE0">
              <w:t>)</w:t>
            </w:r>
          </w:p>
        </w:tc>
        <w:tc>
          <w:tcPr>
            <w:tcW w:w="2520" w:type="dxa"/>
          </w:tcPr>
          <w:p w:rsidRPr="00FC3EE0" w:rsidR="00CA3783" w:rsidP="008A3128" w:rsidRDefault="006453C9" w14:paraId="4484D528" w14:textId="1A36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REWARD, REDEMPTION, ADJUSTMENT, RETUR</w:t>
            </w:r>
            <w:r w:rsidR="00954731">
              <w:t>N, FUND</w:t>
            </w:r>
          </w:p>
        </w:tc>
        <w:tc>
          <w:tcPr>
            <w:tcW w:w="1620" w:type="dxa"/>
          </w:tcPr>
          <w:p w:rsidRPr="00FC3EE0" w:rsidR="00CA3783" w:rsidP="008A3128" w:rsidRDefault="000E0309" w14:paraId="36F228BD" w14:textId="2326C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Pr="00FC3EE0" w:rsidR="00CA3783" w:rsidTr="00CD5B1B" w14:paraId="525062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043D8D" w:rsidRDefault="00CA3783" w14:paraId="4C177F09" w14:textId="77777777">
            <w:pPr>
              <w:tabs>
                <w:tab w:val="right" w:pos="2119"/>
              </w:tabs>
            </w:pPr>
            <w:proofErr w:type="spellStart"/>
            <w:r w:rsidRPr="0062690A">
              <w:t>consumer_code</w:t>
            </w:r>
            <w:proofErr w:type="spellEnd"/>
          </w:p>
        </w:tc>
        <w:tc>
          <w:tcPr>
            <w:tcW w:w="1530" w:type="dxa"/>
          </w:tcPr>
          <w:p w:rsidRPr="00FC3EE0" w:rsidR="00CA3783" w:rsidP="008A3128" w:rsidRDefault="00CA3783" w14:paraId="3C71476C" w14:textId="45829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B655CC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520" w:type="dxa"/>
          </w:tcPr>
          <w:p w:rsidRPr="00FC3EE0" w:rsidR="00CA3783" w:rsidP="008A3128" w:rsidRDefault="00CA3783" w14:paraId="60CDDB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FC3EE0" w:rsidR="00CA3783" w:rsidP="008A3128" w:rsidRDefault="00CA3783" w14:paraId="545EC2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CA3783" w:rsidTr="00CD5B1B" w14:paraId="2913ED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043D8D" w:rsidRDefault="00CA3783" w14:paraId="1BA134FB" w14:textId="5AD43C84">
            <w:pPr>
              <w:tabs>
                <w:tab w:val="right" w:pos="2119"/>
              </w:tabs>
            </w:pPr>
            <w:proofErr w:type="spellStart"/>
            <w:r w:rsidRPr="0062690A">
              <w:t>task_code</w:t>
            </w:r>
            <w:proofErr w:type="spellEnd"/>
          </w:p>
        </w:tc>
        <w:tc>
          <w:tcPr>
            <w:tcW w:w="1530" w:type="dxa"/>
          </w:tcPr>
          <w:p w:rsidRPr="00FC3EE0" w:rsidR="00CA3783" w:rsidP="008A3128" w:rsidRDefault="00CA3783" w14:paraId="127A4140" w14:textId="1A72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B655CC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2520" w:type="dxa"/>
          </w:tcPr>
          <w:p w:rsidRPr="00FC3EE0" w:rsidR="00CA3783" w:rsidP="008A3128" w:rsidRDefault="00CA3783" w14:paraId="7725F3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FC3EE0" w:rsidR="00CA3783" w:rsidP="008A3128" w:rsidRDefault="00CA3783" w14:paraId="05F528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CA3783" w:rsidTr="00CD5B1B" w14:paraId="7A28F4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043D8D" w:rsidRDefault="00CA3783" w14:paraId="14944452" w14:textId="35A83489">
            <w:pPr>
              <w:tabs>
                <w:tab w:val="right" w:pos="2119"/>
              </w:tabs>
            </w:pPr>
            <w:r w:rsidRPr="0062690A">
              <w:t>notes</w:t>
            </w:r>
          </w:p>
        </w:tc>
        <w:tc>
          <w:tcPr>
            <w:tcW w:w="1530" w:type="dxa"/>
          </w:tcPr>
          <w:p w:rsidRPr="00FC3EE0" w:rsidR="00CA3783" w:rsidP="008A3128" w:rsidRDefault="00CA3783" w14:paraId="170DC9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1024</w:t>
            </w:r>
            <w:r w:rsidRPr="00FC3EE0">
              <w:t>)</w:t>
            </w:r>
          </w:p>
        </w:tc>
        <w:tc>
          <w:tcPr>
            <w:tcW w:w="2520" w:type="dxa"/>
          </w:tcPr>
          <w:p w:rsidRPr="00FC3EE0" w:rsidR="00CA3783" w:rsidP="008A3128" w:rsidRDefault="00CA3783" w14:paraId="06FF65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FC3EE0" w:rsidR="00CA3783" w:rsidP="008A3128" w:rsidRDefault="00CA3783" w14:paraId="0EDAC7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CA3783" w:rsidTr="00CD5B1B" w14:paraId="24CB77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043D8D" w:rsidRDefault="00CA3783" w14:paraId="61CE5941" w14:textId="52918F20">
            <w:pPr>
              <w:tabs>
                <w:tab w:val="right" w:pos="2119"/>
              </w:tabs>
            </w:pPr>
            <w:proofErr w:type="spellStart"/>
            <w:r w:rsidRPr="0062690A">
              <w:t>redemption_ref</w:t>
            </w:r>
            <w:proofErr w:type="spellEnd"/>
          </w:p>
        </w:tc>
        <w:tc>
          <w:tcPr>
            <w:tcW w:w="1530" w:type="dxa"/>
          </w:tcPr>
          <w:p w:rsidRPr="00FC3EE0" w:rsidR="00CA3783" w:rsidP="00CA3783" w:rsidRDefault="00CA3783" w14:paraId="4442F179" w14:textId="52A35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80</w:t>
            </w:r>
            <w:r w:rsidRPr="00FC3EE0">
              <w:t>)</w:t>
            </w:r>
          </w:p>
        </w:tc>
        <w:tc>
          <w:tcPr>
            <w:tcW w:w="2520" w:type="dxa"/>
          </w:tcPr>
          <w:p w:rsidRPr="00FC3EE0" w:rsidR="00CA3783" w:rsidP="008A3128" w:rsidRDefault="00CA3783" w14:paraId="573687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FC3EE0" w:rsidR="00CA3783" w:rsidP="008A3128" w:rsidRDefault="00CA3783" w14:paraId="61EB8E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CA3783" w:rsidTr="00CD5B1B" w14:paraId="1204AE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62690A" w:rsidR="00CA3783" w:rsidP="00043D8D" w:rsidRDefault="00CA3783" w14:paraId="7F148D30" w14:textId="4554AF16">
            <w:pPr>
              <w:tabs>
                <w:tab w:val="right" w:pos="2119"/>
              </w:tabs>
            </w:pPr>
            <w:proofErr w:type="spellStart"/>
            <w:r w:rsidRPr="0062690A">
              <w:t>redemption_item_description</w:t>
            </w:r>
            <w:proofErr w:type="spellEnd"/>
          </w:p>
        </w:tc>
        <w:tc>
          <w:tcPr>
            <w:tcW w:w="1530" w:type="dxa"/>
          </w:tcPr>
          <w:p w:rsidRPr="00FC3EE0" w:rsidR="00CA3783" w:rsidP="008A3128" w:rsidRDefault="00CA3783" w14:paraId="5279664B" w14:textId="23CDB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1024</w:t>
            </w:r>
            <w:r w:rsidRPr="00FC3EE0">
              <w:t>)</w:t>
            </w:r>
          </w:p>
        </w:tc>
        <w:tc>
          <w:tcPr>
            <w:tcW w:w="2520" w:type="dxa"/>
          </w:tcPr>
          <w:p w:rsidRPr="00FC3EE0" w:rsidR="00CA3783" w:rsidP="008A3128" w:rsidRDefault="00CA3783" w14:paraId="16562ED4" w14:textId="6ECFD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FC3EE0" w:rsidR="00CA3783" w:rsidP="008A3128" w:rsidRDefault="00CA3783" w14:paraId="034F3DDB" w14:textId="333FA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CD5B1B" w14:paraId="56B06F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56CCB" w:rsidP="00556CCB" w:rsidRDefault="00556CCB" w14:paraId="4330A188" w14:textId="70405D36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530" w:type="dxa"/>
          </w:tcPr>
          <w:p w:rsidRPr="00FC3EE0" w:rsidR="00556CCB" w:rsidP="00556CCB" w:rsidRDefault="00556CCB" w14:paraId="3BB1B94B" w14:textId="7044E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2520" w:type="dxa"/>
          </w:tcPr>
          <w:p w:rsidRPr="00FC3EE0" w:rsidR="00556CCB" w:rsidP="00556CCB" w:rsidRDefault="00556CCB" w14:paraId="2C1E58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FC3EE0" w:rsidR="00556CCB" w:rsidP="00556CCB" w:rsidRDefault="00556CCB" w14:paraId="233F83CF" w14:textId="1DA28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D4FF5" w:rsidTr="00CD5B1B" w14:paraId="7E0A2F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Pr="008A3128" w:rsidR="00AD4FF5" w:rsidP="00AD4FF5" w:rsidRDefault="00AD4FF5" w14:paraId="1EE6F99B" w14:textId="67BE3184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530" w:type="dxa"/>
          </w:tcPr>
          <w:p w:rsidRPr="008A3128" w:rsidR="00AD4FF5" w:rsidP="00AD4FF5" w:rsidRDefault="00AD4FF5" w14:paraId="1E0267CF" w14:textId="6DD1A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B655CC">
              <w:t>5</w:t>
            </w:r>
            <w:r w:rsidRPr="008A3128">
              <w:t>0)</w:t>
            </w:r>
          </w:p>
        </w:tc>
        <w:tc>
          <w:tcPr>
            <w:tcW w:w="2520" w:type="dxa"/>
          </w:tcPr>
          <w:p w:rsidRPr="00FC3EE0" w:rsidR="00AD4FF5" w:rsidP="00AD4FF5" w:rsidRDefault="00AD4FF5" w14:paraId="5D5522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FC3EE0" w:rsidR="00AD4FF5" w:rsidP="00AD4FF5" w:rsidRDefault="00AD4FF5" w14:paraId="2607385E" w14:textId="3F330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CD5B1B" w14:paraId="4AA22B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56CCB" w:rsidP="00556CCB" w:rsidRDefault="00556CCB" w14:paraId="4A641ACA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556CCB" w:rsidP="00556CCB" w:rsidRDefault="00556CCB" w14:paraId="1C00B5BE" w14:textId="77777777">
            <w:pPr>
              <w:tabs>
                <w:tab w:val="right" w:pos="2119"/>
              </w:tabs>
            </w:pPr>
          </w:p>
        </w:tc>
        <w:tc>
          <w:tcPr>
            <w:tcW w:w="1530" w:type="dxa"/>
          </w:tcPr>
          <w:p w:rsidRPr="008A3128" w:rsidR="00556CCB" w:rsidP="00556CCB" w:rsidRDefault="004F7CAA" w14:paraId="6248FDD5" w14:textId="2B949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20" w:type="dxa"/>
          </w:tcPr>
          <w:p w:rsidR="00556CCB" w:rsidP="00556CCB" w:rsidRDefault="00556CCB" w14:paraId="15A2AF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556CCB" w:rsidP="00556CCB" w:rsidRDefault="00556CCB" w14:paraId="253EBCFB" w14:textId="1D280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620" w:type="dxa"/>
          </w:tcPr>
          <w:p w:rsidRPr="00FC3EE0" w:rsidR="00556CCB" w:rsidP="00556CCB" w:rsidRDefault="008623F8" w14:paraId="72E4B289" w14:textId="1347A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701B08" w:rsidP="00701B08" w:rsidRDefault="00701B08" w14:paraId="09B5E37A" w14:textId="77777777">
      <w:pPr>
        <w:rPr>
          <w:b/>
        </w:rPr>
      </w:pPr>
      <w:r>
        <w:br/>
      </w:r>
      <w:r w:rsidRPr="002936CE">
        <w:rPr>
          <w:b/>
        </w:rPr>
        <w:t xml:space="preserve">Indexes: </w:t>
      </w:r>
    </w:p>
    <w:p w:rsidR="00701B08" w:rsidP="00701B08" w:rsidRDefault="00701B08" w14:paraId="21E4800F" w14:textId="08D6E397">
      <w:pPr>
        <w:pStyle w:val="ListParagraph"/>
        <w:numPr>
          <w:ilvl w:val="0"/>
          <w:numId w:val="4"/>
        </w:numPr>
        <w:rPr/>
      </w:pPr>
      <w:r w:rsidR="706A23C9">
        <w:rPr/>
        <w:t xml:space="preserve">Unique:  </w:t>
      </w:r>
      <w:proofErr w:type="spellStart"/>
      <w:r w:rsidR="706A23C9">
        <w:rPr/>
        <w:t>transaction_id</w:t>
      </w:r>
      <w:proofErr w:type="spellEnd"/>
      <w:r w:rsidR="706A23C9">
        <w:rPr/>
        <w:t xml:space="preserve"> + </w:t>
      </w:r>
      <w:proofErr w:type="spellStart"/>
      <w:r w:rsidR="706A23C9">
        <w:rPr/>
        <w:t>delete_nbr</w:t>
      </w:r>
      <w:proofErr w:type="spellEnd"/>
    </w:p>
    <w:p w:rsidR="00102F35" w:rsidP="0008236A" w:rsidRDefault="00102F35" w14:paraId="056DA0D0" w14:textId="561196E4"/>
    <w:p w:rsidR="00D46C49" w:rsidP="00D46C49" w:rsidRDefault="00D46C49" w14:paraId="6B2DFA84" w14:textId="77777777">
      <w:pPr>
        <w:pStyle w:val="Heading2"/>
      </w:pPr>
      <w:bookmarkStart w:name="_Toc137123875" w:id="1074"/>
      <w:r>
        <w:lastRenderedPageBreak/>
        <w:t>API</w:t>
      </w:r>
      <w:bookmarkEnd w:id="1074"/>
    </w:p>
    <w:p w:rsidRPr="00E85B22" w:rsidR="00996D3D" w:rsidP="00996D3D" w:rsidRDefault="00996D3D" w14:paraId="6BD404CD" w14:textId="1C7F4A6E">
      <w:r>
        <w:t>Namespace prefix: SunnyRewards.Helios.Wallet.*</w:t>
      </w:r>
    </w:p>
    <w:p w:rsidR="00996D3D" w:rsidP="00996D3D" w:rsidRDefault="00996D3D" w14:paraId="485479DE" w14:textId="022AC88B">
      <w:r>
        <w:t xml:space="preserve">Repository name:  </w:t>
      </w:r>
      <w:proofErr w:type="spellStart"/>
      <w:r>
        <w:t>helios</w:t>
      </w:r>
      <w:proofErr w:type="spellEnd"/>
      <w:r>
        <w:t>-wallet-</w:t>
      </w:r>
      <w:proofErr w:type="spellStart"/>
      <w:r>
        <w:t>api</w:t>
      </w:r>
      <w:proofErr w:type="spellEnd"/>
    </w:p>
    <w:p w:rsidRPr="00996D3D" w:rsidR="00996D3D" w:rsidP="00996D3D" w:rsidRDefault="00996D3D" w14:paraId="00A57A8D" w14:textId="77777777"/>
    <w:p w:rsidR="008266E1" w:rsidP="008266E1" w:rsidRDefault="008266E1" w14:paraId="1273ECD2" w14:textId="2383513F">
      <w:pPr>
        <w:pStyle w:val="Heading3"/>
      </w:pPr>
      <w:bookmarkStart w:name="_Toc137123876" w:id="1075"/>
      <w:r>
        <w:t>Wallet Endpoints</w:t>
      </w:r>
      <w:bookmarkEnd w:id="1075"/>
    </w:p>
    <w:p w:rsidR="008266E1" w:rsidP="008266E1" w:rsidRDefault="008266E1" w14:paraId="0450FF12" w14:textId="77777777">
      <w:pPr>
        <w:pStyle w:val="Heading4"/>
      </w:pPr>
      <w:r>
        <w:t>CRUD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8266E1" w:rsidTr="00AC3AFD" w14:paraId="5914517D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8266E1" w:rsidP="00AC3AFD" w:rsidRDefault="008266E1" w14:paraId="325613A8" w14:textId="77777777">
            <w:r>
              <w:t>GET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8266E1" w:rsidP="00AC3AFD" w:rsidRDefault="008266E1" w14:paraId="2B3CDDC3" w14:textId="79944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A76A2B">
              <w:t>wallet</w:t>
            </w:r>
            <w:r>
              <w:t>/{</w:t>
            </w:r>
            <w:r w:rsidR="00A76A2B">
              <w:t>wallet</w:t>
            </w:r>
            <w:r>
              <w:t>-id}</w:t>
            </w:r>
          </w:p>
        </w:tc>
      </w:tr>
      <w:tr w:rsidR="008266E1" w:rsidTr="00AC3AFD" w14:paraId="73125A7F" w14:textId="77777777">
        <w:trPr>
          <w:trHeight w:val="20"/>
        </w:trPr>
        <w:tc>
          <w:tcPr>
            <w:tcW w:w="2416" w:type="dxa"/>
          </w:tcPr>
          <w:p w:rsidR="008266E1" w:rsidP="00AC3AFD" w:rsidRDefault="008266E1" w14:paraId="7B870578" w14:textId="77777777"/>
        </w:tc>
        <w:tc>
          <w:tcPr>
            <w:tcW w:w="6610" w:type="dxa"/>
          </w:tcPr>
          <w:p w:rsidR="008266E1" w:rsidP="00AC3AFD" w:rsidRDefault="008266E1" w14:paraId="05E9BD5D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6"/>
        <w:gridCol w:w="2289"/>
        <w:gridCol w:w="2531"/>
        <w:gridCol w:w="2820"/>
      </w:tblGrid>
      <w:tr w:rsidR="00326AD3" w:rsidTr="00AC3AFD" w14:paraId="69BD6B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66E1" w:rsidP="00AC3AFD" w:rsidRDefault="008266E1" w14:paraId="22269F71" w14:textId="77777777"/>
        </w:tc>
        <w:tc>
          <w:tcPr>
            <w:tcW w:w="2362" w:type="dxa"/>
          </w:tcPr>
          <w:p w:rsidR="008266E1" w:rsidP="00AC3AFD" w:rsidRDefault="008266E1" w14:paraId="3EBF7BB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8266E1" w:rsidP="00AC3AFD" w:rsidRDefault="008266E1" w14:paraId="52F9976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8266E1" w:rsidP="00AC3AFD" w:rsidRDefault="008266E1" w14:paraId="4C335E8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26AD3" w:rsidTr="00AC3AFD" w14:paraId="326C51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66E1" w:rsidP="00AC3AFD" w:rsidRDefault="008266E1" w14:paraId="22C88823" w14:textId="77777777">
            <w:r>
              <w:t>Input</w:t>
            </w:r>
          </w:p>
        </w:tc>
        <w:tc>
          <w:tcPr>
            <w:tcW w:w="2362" w:type="dxa"/>
          </w:tcPr>
          <w:p w:rsidR="008266E1" w:rsidP="00AC3AFD" w:rsidRDefault="008266E1" w14:paraId="021B734C" w14:textId="77777777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637" w:type="dxa"/>
          </w:tcPr>
          <w:p w:rsidR="008266E1" w:rsidP="00AC3AFD" w:rsidRDefault="008266E1" w14:paraId="7222D0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8" w:type="dxa"/>
          </w:tcPr>
          <w:p w:rsidR="008266E1" w:rsidP="00AC3AFD" w:rsidRDefault="008266E1" w14:paraId="3C981B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AD3" w:rsidTr="00AC3AFD" w14:paraId="1DB346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66E1" w:rsidP="00AC3AFD" w:rsidRDefault="008266E1" w14:paraId="0081D47D" w14:textId="77777777">
            <w:r>
              <w:t>Output</w:t>
            </w:r>
          </w:p>
        </w:tc>
        <w:tc>
          <w:tcPr>
            <w:tcW w:w="2362" w:type="dxa"/>
          </w:tcPr>
          <w:p w:rsidR="008266E1" w:rsidP="00AC3AFD" w:rsidRDefault="00326AD3" w14:paraId="0FC1645A" w14:textId="734A0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Wallet</w:t>
            </w:r>
            <w:r w:rsidR="008266E1">
              <w:t>Dto</w:t>
            </w:r>
            <w:proofErr w:type="spellEnd"/>
          </w:p>
        </w:tc>
        <w:tc>
          <w:tcPr>
            <w:tcW w:w="2637" w:type="dxa"/>
          </w:tcPr>
          <w:p w:rsidR="008266E1" w:rsidP="00AC3AFD" w:rsidRDefault="008266E1" w14:paraId="093399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8266E1" w:rsidP="00AC3AFD" w:rsidRDefault="008266E1" w14:paraId="1B8A24D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66E1" w:rsidP="008266E1" w:rsidRDefault="008266E1" w14:paraId="01B1B7A8" w14:textId="77777777"/>
    <w:p w:rsidR="008266E1" w:rsidP="008266E1" w:rsidRDefault="00073EC2" w14:paraId="19DF686F" w14:textId="35F5D741">
      <w:proofErr w:type="spellStart"/>
      <w:r>
        <w:t>Wallet</w:t>
      </w:r>
      <w:r w:rsidR="008266E1">
        <w:t>Dto</w:t>
      </w:r>
      <w:proofErr w:type="spellEnd"/>
      <w:r w:rsidR="008266E1">
        <w:t xml:space="preserve"> (extends </w:t>
      </w:r>
      <w:proofErr w:type="spellStart"/>
      <w:r w:rsidR="008266E1">
        <w:t>BaseDto</w:t>
      </w:r>
      <w:proofErr w:type="spellEnd"/>
      <w:r w:rsidR="008266E1">
        <w:t>) members:</w:t>
      </w:r>
    </w:p>
    <w:p w:rsidR="00A44BA3" w:rsidP="00A44BA3" w:rsidRDefault="00A44BA3" w14:paraId="572901DE" w14:textId="13828C3A">
      <w:pPr>
        <w:pStyle w:val="ListParagraph"/>
        <w:numPr>
          <w:ilvl w:val="0"/>
          <w:numId w:val="4"/>
        </w:numPr>
        <w:rPr/>
      </w:pPr>
      <w:r w:rsidR="61E9661D">
        <w:rPr/>
        <w:t xml:space="preserve">Long </w:t>
      </w:r>
      <w:proofErr w:type="spellStart"/>
      <w:r w:rsidR="5651AE7A">
        <w:rPr/>
        <w:t>W</w:t>
      </w:r>
      <w:r w:rsidR="61E9661D">
        <w:rPr/>
        <w:t>allet</w:t>
      </w:r>
      <w:r w:rsidR="5651AE7A">
        <w:rPr/>
        <w:t>I</w:t>
      </w:r>
      <w:r w:rsidR="61E9661D">
        <w:rPr/>
        <w:t>d</w:t>
      </w:r>
      <w:proofErr w:type="spellEnd"/>
      <w:r w:rsidR="61E9661D">
        <w:rPr/>
        <w:t xml:space="preserve"> </w:t>
      </w:r>
    </w:p>
    <w:p w:rsidR="00A44BA3" w:rsidP="00A44BA3" w:rsidRDefault="00A44BA3" w14:paraId="5B3980A8" w14:textId="1CC3D717">
      <w:pPr>
        <w:pStyle w:val="ListParagraph"/>
        <w:numPr>
          <w:ilvl w:val="0"/>
          <w:numId w:val="4"/>
        </w:numPr>
        <w:rPr/>
      </w:pPr>
      <w:r w:rsidR="61E9661D">
        <w:rPr/>
        <w:t xml:space="preserve">Long </w:t>
      </w:r>
      <w:proofErr w:type="spellStart"/>
      <w:r w:rsidR="3B938EFF">
        <w:rPr/>
        <w:t>W</w:t>
      </w:r>
      <w:r w:rsidR="61E9661D">
        <w:rPr/>
        <w:t>allet</w:t>
      </w:r>
      <w:r w:rsidR="3B938EFF">
        <w:rPr/>
        <w:t>T</w:t>
      </w:r>
      <w:r w:rsidR="61E9661D">
        <w:rPr/>
        <w:t>ype</w:t>
      </w:r>
      <w:r w:rsidR="3B938EFF">
        <w:rPr/>
        <w:t>I</w:t>
      </w:r>
      <w:r w:rsidR="61E9661D">
        <w:rPr/>
        <w:t>d</w:t>
      </w:r>
      <w:proofErr w:type="spellEnd"/>
      <w:r w:rsidR="61E9661D">
        <w:rPr/>
        <w:t xml:space="preserve"> </w:t>
      </w:r>
    </w:p>
    <w:p w:rsidR="00A44BA3" w:rsidP="00A44BA3" w:rsidRDefault="00A44BA3" w14:paraId="48099329" w14:textId="7BF8CFA1">
      <w:pPr>
        <w:pStyle w:val="ListParagraph"/>
        <w:numPr>
          <w:ilvl w:val="0"/>
          <w:numId w:val="4"/>
        </w:numPr>
        <w:rPr/>
      </w:pPr>
      <w:r w:rsidR="61E9661D">
        <w:rPr/>
        <w:t xml:space="preserve">String </w:t>
      </w:r>
      <w:proofErr w:type="spellStart"/>
      <w:r w:rsidR="7FD2C827">
        <w:rPr/>
        <w:t>C</w:t>
      </w:r>
      <w:r w:rsidR="61E9661D">
        <w:rPr/>
        <w:t>ustomer</w:t>
      </w:r>
      <w:r w:rsidR="7FD2C827">
        <w:rPr/>
        <w:t>C</w:t>
      </w:r>
      <w:r w:rsidR="61E9661D">
        <w:rPr/>
        <w:t>ode</w:t>
      </w:r>
      <w:proofErr w:type="spellEnd"/>
      <w:r w:rsidR="61E9661D">
        <w:rPr/>
        <w:t xml:space="preserve"> </w:t>
      </w:r>
    </w:p>
    <w:p w:rsidR="00A44BA3" w:rsidP="00A44BA3" w:rsidRDefault="00A44BA3" w14:paraId="325F557A" w14:textId="045304BF">
      <w:pPr>
        <w:pStyle w:val="ListParagraph"/>
        <w:numPr>
          <w:ilvl w:val="0"/>
          <w:numId w:val="4"/>
        </w:numPr>
        <w:rPr/>
      </w:pPr>
      <w:r w:rsidR="61E9661D">
        <w:rPr/>
        <w:t xml:space="preserve">String </w:t>
      </w:r>
      <w:proofErr w:type="spellStart"/>
      <w:r w:rsidR="7FD2C827">
        <w:rPr/>
        <w:t>S</w:t>
      </w:r>
      <w:r w:rsidR="61E9661D">
        <w:rPr/>
        <w:t>ponsor</w:t>
      </w:r>
      <w:r w:rsidR="7FD2C827">
        <w:rPr/>
        <w:t>C</w:t>
      </w:r>
      <w:r w:rsidR="61E9661D">
        <w:rPr/>
        <w:t>ode</w:t>
      </w:r>
      <w:proofErr w:type="spellEnd"/>
      <w:r w:rsidR="61E9661D">
        <w:rPr/>
        <w:t xml:space="preserve"> </w:t>
      </w:r>
    </w:p>
    <w:p w:rsidR="00A44BA3" w:rsidP="00A44BA3" w:rsidRDefault="00A44BA3" w14:paraId="0E5EEB09" w14:textId="34A024FF">
      <w:pPr>
        <w:pStyle w:val="ListParagraph"/>
        <w:numPr>
          <w:ilvl w:val="0"/>
          <w:numId w:val="4"/>
        </w:numPr>
        <w:rPr/>
      </w:pPr>
      <w:r w:rsidR="61E9661D">
        <w:rPr/>
        <w:t xml:space="preserve">String </w:t>
      </w:r>
      <w:proofErr w:type="spellStart"/>
      <w:r w:rsidR="7FD2C827">
        <w:rPr/>
        <w:t>T</w:t>
      </w:r>
      <w:r w:rsidR="61E9661D">
        <w:rPr/>
        <w:t>enant</w:t>
      </w:r>
      <w:r w:rsidR="7FD2C827">
        <w:rPr/>
        <w:t>C</w:t>
      </w:r>
      <w:r w:rsidR="61E9661D">
        <w:rPr/>
        <w:t>ode</w:t>
      </w:r>
      <w:proofErr w:type="spellEnd"/>
    </w:p>
    <w:p w:rsidR="00A44BA3" w:rsidP="00A44BA3" w:rsidRDefault="00A44BA3" w14:paraId="6A6B7735" w14:textId="15FF5C7E">
      <w:pPr>
        <w:pStyle w:val="ListParagraph"/>
        <w:numPr>
          <w:ilvl w:val="0"/>
          <w:numId w:val="4"/>
        </w:numPr>
        <w:rPr/>
      </w:pPr>
      <w:r w:rsidR="61E9661D">
        <w:rPr/>
        <w:t xml:space="preserve">String </w:t>
      </w:r>
      <w:proofErr w:type="spellStart"/>
      <w:r w:rsidR="7FD2C827">
        <w:rPr/>
        <w:t>W</w:t>
      </w:r>
      <w:r w:rsidR="61E9661D">
        <w:rPr/>
        <w:t>allet</w:t>
      </w:r>
      <w:r w:rsidR="7FD2C827">
        <w:rPr/>
        <w:t>C</w:t>
      </w:r>
      <w:r w:rsidR="61E9661D">
        <w:rPr/>
        <w:t>ode</w:t>
      </w:r>
      <w:proofErr w:type="spellEnd"/>
    </w:p>
    <w:p w:rsidR="00A44BA3" w:rsidP="00A44BA3" w:rsidRDefault="00E05FC8" w14:paraId="37C91C46" w14:textId="7D75F03E">
      <w:pPr>
        <w:pStyle w:val="ListParagraph"/>
        <w:numPr>
          <w:ilvl w:val="0"/>
          <w:numId w:val="4"/>
        </w:numPr>
        <w:rPr/>
      </w:pPr>
      <w:r w:rsidR="5E88E592">
        <w:rPr/>
        <w:t xml:space="preserve">Bool </w:t>
      </w:r>
      <w:proofErr w:type="spellStart"/>
      <w:r w:rsidR="7FD2C827">
        <w:rPr/>
        <w:t>M</w:t>
      </w:r>
      <w:r w:rsidR="61E9661D">
        <w:rPr/>
        <w:t>aster</w:t>
      </w:r>
      <w:r w:rsidR="7FD2C827">
        <w:rPr/>
        <w:t>W</w:t>
      </w:r>
      <w:r w:rsidR="61E9661D">
        <w:rPr/>
        <w:t>allet</w:t>
      </w:r>
      <w:proofErr w:type="spellEnd"/>
    </w:p>
    <w:p w:rsidR="00A44BA3" w:rsidP="00A44BA3" w:rsidRDefault="0001652E" w14:paraId="394E721C" w14:textId="3ED798B1">
      <w:pPr>
        <w:pStyle w:val="ListParagraph"/>
        <w:numPr>
          <w:ilvl w:val="0"/>
          <w:numId w:val="4"/>
        </w:numPr>
        <w:rPr/>
      </w:pPr>
      <w:r w:rsidR="04634A12">
        <w:rPr/>
        <w:t xml:space="preserve">String </w:t>
      </w:r>
      <w:proofErr w:type="spellStart"/>
      <w:r w:rsidR="7FD2C827">
        <w:rPr/>
        <w:t>W</w:t>
      </w:r>
      <w:r w:rsidR="61E9661D">
        <w:rPr/>
        <w:t>allet</w:t>
      </w:r>
      <w:r w:rsidR="7FD2C827">
        <w:rPr/>
        <w:t>N</w:t>
      </w:r>
      <w:r w:rsidR="61E9661D">
        <w:rPr/>
        <w:t>ame</w:t>
      </w:r>
      <w:proofErr w:type="spellEnd"/>
    </w:p>
    <w:p w:rsidR="00A44BA3" w:rsidP="00A44BA3" w:rsidRDefault="0001652E" w14:paraId="117C7D5B" w14:textId="39A5DFB1">
      <w:pPr>
        <w:pStyle w:val="ListParagraph"/>
        <w:numPr>
          <w:ilvl w:val="0"/>
          <w:numId w:val="4"/>
        </w:numPr>
        <w:rPr/>
      </w:pPr>
      <w:r w:rsidR="04634A12">
        <w:rPr/>
        <w:t xml:space="preserve">Bool </w:t>
      </w:r>
      <w:r w:rsidR="7FD2C827">
        <w:rPr/>
        <w:t>A</w:t>
      </w:r>
      <w:r w:rsidR="61E9661D">
        <w:rPr/>
        <w:t xml:space="preserve">ctive </w:t>
      </w:r>
    </w:p>
    <w:p w:rsidR="00A44BA3" w:rsidP="00A44BA3" w:rsidRDefault="0001652E" w14:paraId="6FE1D616" w14:textId="1D4D233D">
      <w:pPr>
        <w:pStyle w:val="ListParagraph"/>
        <w:numPr>
          <w:ilvl w:val="0"/>
          <w:numId w:val="4"/>
        </w:numPr>
        <w:rPr/>
      </w:pPr>
      <w:proofErr w:type="spellStart"/>
      <w:r w:rsidR="04634A12">
        <w:rPr/>
        <w:t>DateTime</w:t>
      </w:r>
      <w:proofErr w:type="spellEnd"/>
      <w:r w:rsidR="04634A12">
        <w:rPr/>
        <w:t xml:space="preserve"> </w:t>
      </w:r>
      <w:proofErr w:type="spellStart"/>
      <w:r w:rsidR="7FD2C827">
        <w:rPr/>
        <w:t>A</w:t>
      </w:r>
      <w:r w:rsidR="61E9661D">
        <w:rPr/>
        <w:t>ctive</w:t>
      </w:r>
      <w:r w:rsidR="7FD2C827">
        <w:rPr/>
        <w:t>S</w:t>
      </w:r>
      <w:r w:rsidR="61E9661D">
        <w:rPr/>
        <w:t>tart</w:t>
      </w:r>
      <w:r w:rsidR="7FD2C827">
        <w:rPr/>
        <w:t>T</w:t>
      </w:r>
      <w:r w:rsidR="61E9661D">
        <w:rPr/>
        <w:t>s</w:t>
      </w:r>
      <w:proofErr w:type="spellEnd"/>
    </w:p>
    <w:p w:rsidR="00A44BA3" w:rsidP="00A44BA3" w:rsidRDefault="0001652E" w14:paraId="45DEF584" w14:textId="0A97BACC">
      <w:pPr>
        <w:pStyle w:val="ListParagraph"/>
        <w:numPr>
          <w:ilvl w:val="0"/>
          <w:numId w:val="4"/>
        </w:numPr>
        <w:rPr/>
      </w:pPr>
      <w:proofErr w:type="spellStart"/>
      <w:r w:rsidR="04634A12">
        <w:rPr/>
        <w:t>DateTime</w:t>
      </w:r>
      <w:proofErr w:type="spellEnd"/>
      <w:r w:rsidR="04634A12">
        <w:rPr/>
        <w:t xml:space="preserve"> </w:t>
      </w:r>
      <w:proofErr w:type="spellStart"/>
      <w:r w:rsidR="7FD2C827">
        <w:rPr/>
        <w:t>A</w:t>
      </w:r>
      <w:r w:rsidR="61E9661D">
        <w:rPr/>
        <w:t>ctive</w:t>
      </w:r>
      <w:r w:rsidR="7FD2C827">
        <w:rPr/>
        <w:t>E</w:t>
      </w:r>
      <w:r w:rsidR="61E9661D">
        <w:rPr/>
        <w:t>nd</w:t>
      </w:r>
      <w:r w:rsidR="7FD2C827">
        <w:rPr/>
        <w:t>T</w:t>
      </w:r>
      <w:r w:rsidR="61E9661D">
        <w:rPr/>
        <w:t>s</w:t>
      </w:r>
      <w:proofErr w:type="spellEnd"/>
    </w:p>
    <w:p w:rsidR="00A44BA3" w:rsidP="00A44BA3" w:rsidRDefault="00BE3C68" w14:paraId="157D959C" w14:textId="39323079">
      <w:pPr>
        <w:pStyle w:val="ListParagraph"/>
        <w:numPr>
          <w:ilvl w:val="0"/>
          <w:numId w:val="4"/>
        </w:numPr>
        <w:rPr/>
      </w:pPr>
      <w:r w:rsidR="75EF9DDB">
        <w:rPr/>
        <w:t xml:space="preserve">Double </w:t>
      </w:r>
      <w:r w:rsidR="7FD2C827">
        <w:rPr/>
        <w:t>B</w:t>
      </w:r>
      <w:r w:rsidR="61E9661D">
        <w:rPr/>
        <w:t xml:space="preserve">alance </w:t>
      </w:r>
    </w:p>
    <w:p w:rsidR="008266E1" w:rsidP="00A44BA3" w:rsidRDefault="00CF7D3A" w14:paraId="6151463C" w14:textId="01D16410">
      <w:pPr>
        <w:pStyle w:val="ListParagraph"/>
        <w:numPr>
          <w:ilvl w:val="0"/>
          <w:numId w:val="4"/>
        </w:numPr>
        <w:rPr/>
      </w:pPr>
      <w:r w:rsidR="63961A57">
        <w:rPr/>
        <w:t xml:space="preserve">Double </w:t>
      </w:r>
      <w:proofErr w:type="spellStart"/>
      <w:r w:rsidR="7FD2C827">
        <w:rPr/>
        <w:t>E</w:t>
      </w:r>
      <w:r w:rsidR="61E9661D">
        <w:rPr/>
        <w:t>arn</w:t>
      </w:r>
      <w:r w:rsidR="7FD2C827">
        <w:rPr/>
        <w:t>M</w:t>
      </w:r>
      <w:r w:rsidR="61E9661D">
        <w:rPr/>
        <w:t>aximum</w:t>
      </w:r>
      <w:proofErr w:type="spellEnd"/>
    </w:p>
    <w:p w:rsidR="003972DA" w:rsidP="00A44BA3" w:rsidRDefault="003972DA" w14:paraId="4A02D1F1" w14:textId="01043DB2">
      <w:pPr>
        <w:pStyle w:val="ListParagraph"/>
        <w:numPr>
          <w:ilvl w:val="0"/>
          <w:numId w:val="4"/>
        </w:numPr>
        <w:rPr/>
      </w:pPr>
      <w:r w:rsidR="5A682A52">
        <w:rPr/>
        <w:t xml:space="preserve">Double </w:t>
      </w:r>
      <w:proofErr w:type="spellStart"/>
      <w:r w:rsidR="5A682A52">
        <w:rPr/>
        <w:t>TotalEarned</w:t>
      </w:r>
      <w:proofErr w:type="spellEnd"/>
    </w:p>
    <w:p w:rsidR="00674B0A" w:rsidP="00A44BA3" w:rsidRDefault="00674B0A" w14:paraId="1CEC5A21" w14:textId="7AD11565">
      <w:pPr>
        <w:pStyle w:val="ListParagraph"/>
        <w:numPr>
          <w:ilvl w:val="0"/>
          <w:numId w:val="4"/>
        </w:numPr>
        <w:rPr/>
      </w:pPr>
      <w:r w:rsidR="29FF2442">
        <w:rPr/>
        <w:t xml:space="preserve">Double </w:t>
      </w:r>
      <w:proofErr w:type="spellStart"/>
      <w:r w:rsidR="29FF2442">
        <w:rPr/>
        <w:t>LeftToEarn</w:t>
      </w:r>
      <w:proofErr w:type="spellEnd"/>
      <w:r w:rsidR="29FF2442">
        <w:rPr/>
        <w:t xml:space="preserve"> // this is a computed field</w:t>
      </w:r>
      <w:r w:rsidR="0CA44CD9">
        <w:rPr/>
        <w:t xml:space="preserve"> (== </w:t>
      </w:r>
      <w:proofErr w:type="spellStart"/>
      <w:r w:rsidR="5D40ADC8">
        <w:rPr/>
        <w:t>EarnMaximum</w:t>
      </w:r>
      <w:proofErr w:type="spellEnd"/>
      <w:r w:rsidR="5D40ADC8">
        <w:rPr/>
        <w:t xml:space="preserve"> – </w:t>
      </w:r>
      <w:proofErr w:type="spellStart"/>
      <w:r w:rsidR="5D40ADC8">
        <w:rPr/>
        <w:t>TotalEarned</w:t>
      </w:r>
      <w:proofErr w:type="spellEnd"/>
      <w:r w:rsidR="5D40ADC8">
        <w:rPr/>
        <w:t>)</w:t>
      </w:r>
    </w:p>
    <w:p w:rsidR="008266E1" w:rsidP="008266E1" w:rsidRDefault="008266E1" w14:paraId="0600681B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8266E1" w:rsidTr="00AC3AFD" w14:paraId="210F0D0F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8266E1" w:rsidP="00AC3AFD" w:rsidRDefault="008266E1" w14:paraId="58A69465" w14:textId="77777777">
            <w:r>
              <w:t>POST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8266E1" w:rsidP="00AC3AFD" w:rsidRDefault="008266E1" w14:paraId="0997D690" w14:textId="02C1E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EE1C5A">
              <w:t>wallet</w:t>
            </w:r>
          </w:p>
        </w:tc>
      </w:tr>
      <w:tr w:rsidR="008266E1" w:rsidTr="00AC3AFD" w14:paraId="35668C37" w14:textId="77777777">
        <w:trPr>
          <w:trHeight w:val="20"/>
        </w:trPr>
        <w:tc>
          <w:tcPr>
            <w:tcW w:w="2416" w:type="dxa"/>
          </w:tcPr>
          <w:p w:rsidR="008266E1" w:rsidP="00AC3AFD" w:rsidRDefault="008266E1" w14:paraId="5974BB82" w14:textId="77777777"/>
        </w:tc>
        <w:tc>
          <w:tcPr>
            <w:tcW w:w="6610" w:type="dxa"/>
          </w:tcPr>
          <w:p w:rsidR="008266E1" w:rsidP="00AC3AFD" w:rsidRDefault="008266E1" w14:paraId="6E4A59DE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1"/>
        <w:gridCol w:w="2494"/>
        <w:gridCol w:w="2346"/>
        <w:gridCol w:w="2805"/>
      </w:tblGrid>
      <w:tr w:rsidR="008266E1" w:rsidTr="00AC3AFD" w14:paraId="206DC2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266E1" w:rsidP="00AC3AFD" w:rsidRDefault="008266E1" w14:paraId="3A1DE97B" w14:textId="77777777"/>
        </w:tc>
        <w:tc>
          <w:tcPr>
            <w:tcW w:w="2494" w:type="dxa"/>
          </w:tcPr>
          <w:p w:rsidR="008266E1" w:rsidP="00AC3AFD" w:rsidRDefault="008266E1" w14:paraId="2892E2C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6" w:type="dxa"/>
          </w:tcPr>
          <w:p w:rsidR="008266E1" w:rsidP="00AC3AFD" w:rsidRDefault="008266E1" w14:paraId="2613F1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05" w:type="dxa"/>
          </w:tcPr>
          <w:p w:rsidR="008266E1" w:rsidP="00AC3AFD" w:rsidRDefault="008266E1" w14:paraId="6631D2B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266E1" w:rsidTr="00AC3AFD" w14:paraId="1C8CD8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266E1" w:rsidP="00AC3AFD" w:rsidRDefault="008266E1" w14:paraId="2DC0D555" w14:textId="77777777">
            <w:r>
              <w:t>Input</w:t>
            </w:r>
          </w:p>
        </w:tc>
        <w:tc>
          <w:tcPr>
            <w:tcW w:w="2494" w:type="dxa"/>
          </w:tcPr>
          <w:p w:rsidR="008266E1" w:rsidP="00AC3AFD" w:rsidRDefault="00671670" w14:paraId="59C4E270" w14:textId="366EA833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WalletDto</w:t>
            </w:r>
            <w:proofErr w:type="spellEnd"/>
          </w:p>
        </w:tc>
        <w:tc>
          <w:tcPr>
            <w:tcW w:w="2346" w:type="dxa"/>
          </w:tcPr>
          <w:p w:rsidR="008266E1" w:rsidP="00AC3AFD" w:rsidRDefault="008266E1" w14:paraId="712FC4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8266E1" w:rsidP="00AC3AFD" w:rsidRDefault="008266E1" w14:paraId="50886B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6E1" w:rsidTr="00AC3AFD" w14:paraId="3C3D23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266E1" w:rsidP="00AC3AFD" w:rsidRDefault="008266E1" w14:paraId="626186FE" w14:textId="77777777">
            <w:r>
              <w:t>Output</w:t>
            </w:r>
          </w:p>
        </w:tc>
        <w:tc>
          <w:tcPr>
            <w:tcW w:w="2494" w:type="dxa"/>
          </w:tcPr>
          <w:p w:rsidR="008266E1" w:rsidP="00AC3AFD" w:rsidRDefault="00671670" w14:paraId="52849ACF" w14:textId="12CD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WalletDto</w:t>
            </w:r>
            <w:proofErr w:type="spellEnd"/>
          </w:p>
        </w:tc>
        <w:tc>
          <w:tcPr>
            <w:tcW w:w="2346" w:type="dxa"/>
          </w:tcPr>
          <w:p w:rsidR="008266E1" w:rsidP="00AC3AFD" w:rsidRDefault="008266E1" w14:paraId="4433DD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8266E1" w:rsidP="00AC3AFD" w:rsidRDefault="008266E1" w14:paraId="14C748B6" w14:textId="0564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 w:rsidR="00671670">
              <w:t>WalletId</w:t>
            </w:r>
            <w:proofErr w:type="spellEnd"/>
            <w:r>
              <w:t xml:space="preserve"> filled</w:t>
            </w:r>
          </w:p>
        </w:tc>
      </w:tr>
    </w:tbl>
    <w:p w:rsidRPr="008F1E95" w:rsidR="008266E1" w:rsidP="008266E1" w:rsidRDefault="008266E1" w14:paraId="0A7FBBF4" w14:textId="77777777"/>
    <w:p w:rsidR="008266E1" w:rsidP="008266E1" w:rsidRDefault="008266E1" w14:paraId="615A2601" w14:textId="77777777">
      <w:pPr>
        <w:pStyle w:val="Heading5"/>
      </w:pPr>
      <w:r>
        <w:t>Algorithm</w:t>
      </w:r>
    </w:p>
    <w:p w:rsidR="008266E1" w:rsidP="008266E1" w:rsidRDefault="008266E1" w14:paraId="5A70CE33" w14:textId="2C7F9947">
      <w:r>
        <w:t xml:space="preserve">Special case of business logic required for </w:t>
      </w:r>
      <w:r w:rsidR="00356A1F">
        <w:t xml:space="preserve">POST </w:t>
      </w:r>
      <w:r>
        <w:t xml:space="preserve">of </w:t>
      </w:r>
      <w:r w:rsidR="00356A1F">
        <w:t>Wallet</w:t>
      </w:r>
      <w:r>
        <w:t>:</w:t>
      </w:r>
    </w:p>
    <w:p w:rsidR="009A596D" w:rsidP="008266E1" w:rsidRDefault="009A596D" w14:paraId="625A586C" w14:textId="359418E4">
      <w:pPr>
        <w:pStyle w:val="ListParagraph"/>
        <w:numPr>
          <w:ilvl w:val="0"/>
          <w:numId w:val="24"/>
        </w:numPr>
      </w:pPr>
      <w:r>
        <w:t>POST – initial creation – enforce Balance == 0</w:t>
      </w:r>
    </w:p>
    <w:p w:rsidR="008266E1" w:rsidP="008266E1" w:rsidRDefault="00D31928" w14:paraId="34A37290" w14:textId="451AAF34">
      <w:pPr>
        <w:pStyle w:val="ListParagraph"/>
        <w:numPr>
          <w:ilvl w:val="0"/>
          <w:numId w:val="24"/>
        </w:numPr>
      </w:pPr>
      <w:r>
        <w:t xml:space="preserve">There is no Wallet </w:t>
      </w:r>
      <w:r w:rsidR="009A596D">
        <w:t xml:space="preserve">PUT – </w:t>
      </w:r>
      <w:r>
        <w:t>must be triggered only through Transaction POST</w:t>
      </w:r>
      <w:r w:rsidR="00371693">
        <w:br/>
      </w:r>
    </w:p>
    <w:p w:rsidR="00140607" w:rsidP="00140607" w:rsidRDefault="00625FDA" w14:paraId="017DB608" w14:textId="7DACEEE3">
      <w:pPr>
        <w:pStyle w:val="Heading4"/>
      </w:pPr>
      <w:r>
        <w:lastRenderedPageBreak/>
        <w:t>Get</w:t>
      </w:r>
      <w:r w:rsidR="00140607">
        <w:t xml:space="preserve"> Master Wallet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140607" w:rsidTr="00AC3AFD" w14:paraId="3400300A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140607" w:rsidP="00AC3AFD" w:rsidRDefault="009628F7" w14:paraId="4EBD1192" w14:textId="54891335">
            <w:r>
              <w:t>POST</w:t>
            </w:r>
            <w:r w:rsidR="00F72AD4">
              <w:t xml:space="preserve"> (posted GET)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140607" w:rsidP="00AC3AFD" w:rsidRDefault="00140607" w14:paraId="4657DE83" w14:textId="70FE1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2755B4">
              <w:t>wallet/</w:t>
            </w:r>
            <w:r w:rsidR="00375C19">
              <w:t>get</w:t>
            </w:r>
            <w:r>
              <w:t>-master-wallet</w:t>
            </w:r>
          </w:p>
        </w:tc>
      </w:tr>
      <w:tr w:rsidR="00140607" w:rsidTr="00AC3AFD" w14:paraId="2D16EA4A" w14:textId="77777777">
        <w:trPr>
          <w:trHeight w:val="20"/>
        </w:trPr>
        <w:tc>
          <w:tcPr>
            <w:tcW w:w="2416" w:type="dxa"/>
          </w:tcPr>
          <w:p w:rsidR="00140607" w:rsidP="00AC3AFD" w:rsidRDefault="00140607" w14:paraId="063FD16B" w14:textId="77777777"/>
        </w:tc>
        <w:tc>
          <w:tcPr>
            <w:tcW w:w="6610" w:type="dxa"/>
          </w:tcPr>
          <w:p w:rsidR="00140607" w:rsidP="00AC3AFD" w:rsidRDefault="00140607" w14:paraId="5951AAEB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84"/>
        <w:gridCol w:w="2946"/>
        <w:gridCol w:w="2263"/>
        <w:gridCol w:w="2523"/>
      </w:tblGrid>
      <w:tr w:rsidR="00982E9A" w:rsidTr="00AC3AFD" w14:paraId="3E55A5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40607" w:rsidP="00AC3AFD" w:rsidRDefault="00140607" w14:paraId="6326E874" w14:textId="77777777"/>
        </w:tc>
        <w:tc>
          <w:tcPr>
            <w:tcW w:w="2362" w:type="dxa"/>
          </w:tcPr>
          <w:p w:rsidR="00140607" w:rsidP="00AC3AFD" w:rsidRDefault="00140607" w14:paraId="66B0A69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140607" w:rsidP="00AC3AFD" w:rsidRDefault="00140607" w14:paraId="21F40A1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140607" w:rsidP="00AC3AFD" w:rsidRDefault="00140607" w14:paraId="2A34957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82E9A" w:rsidTr="00AC3AFD" w14:paraId="315343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40607" w:rsidP="00AC3AFD" w:rsidRDefault="00140607" w14:paraId="76AEB817" w14:textId="77777777">
            <w:r>
              <w:t>Input</w:t>
            </w:r>
          </w:p>
        </w:tc>
        <w:tc>
          <w:tcPr>
            <w:tcW w:w="2362" w:type="dxa"/>
          </w:tcPr>
          <w:p w:rsidR="00140607" w:rsidP="00AC3AFD" w:rsidRDefault="00E34677" w14:paraId="27D93727" w14:textId="1BC4295E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982E9A">
              <w:t>MasterWalletRequestDto</w:t>
            </w:r>
            <w:proofErr w:type="spellEnd"/>
            <w:r w:rsidR="00140607">
              <w:tab/>
            </w:r>
          </w:p>
        </w:tc>
        <w:tc>
          <w:tcPr>
            <w:tcW w:w="2637" w:type="dxa"/>
          </w:tcPr>
          <w:p w:rsidR="00140607" w:rsidP="00AC3AFD" w:rsidRDefault="00982E9A" w14:paraId="5325A31E" w14:textId="483AA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140607" w:rsidP="00AC3AFD" w:rsidRDefault="00140607" w14:paraId="65EF88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E9A" w:rsidTr="00AC3AFD" w14:paraId="6B55D2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40607" w:rsidP="00AC3AFD" w:rsidRDefault="00140607" w14:paraId="625FD1DF" w14:textId="77777777">
            <w:r>
              <w:t>Output</w:t>
            </w:r>
          </w:p>
        </w:tc>
        <w:tc>
          <w:tcPr>
            <w:tcW w:w="2362" w:type="dxa"/>
          </w:tcPr>
          <w:p w:rsidR="00140607" w:rsidP="00AC3AFD" w:rsidRDefault="00034497" w14:paraId="11034EA0" w14:textId="7A461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GetMasterWalletResponseDto</w:t>
            </w:r>
            <w:proofErr w:type="spellEnd"/>
          </w:p>
        </w:tc>
        <w:tc>
          <w:tcPr>
            <w:tcW w:w="2637" w:type="dxa"/>
          </w:tcPr>
          <w:p w:rsidR="00140607" w:rsidP="00AC3AFD" w:rsidRDefault="00140607" w14:paraId="46EC18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140607" w:rsidP="00AC3AFD" w:rsidRDefault="00140607" w14:paraId="6A6979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0607" w:rsidP="00140607" w:rsidRDefault="00140607" w14:paraId="5681C55E" w14:textId="77777777"/>
    <w:p w:rsidR="009628F7" w:rsidP="009628F7" w:rsidRDefault="00E34677" w14:paraId="0E3A1870" w14:textId="0E8A69A7">
      <w:proofErr w:type="spellStart"/>
      <w:r>
        <w:t>Get</w:t>
      </w:r>
      <w:r w:rsidR="009628F7">
        <w:t>MasterWalletRequestDto</w:t>
      </w:r>
      <w:proofErr w:type="spellEnd"/>
      <w:r w:rsidR="009628F7">
        <w:t xml:space="preserve"> members:</w:t>
      </w:r>
    </w:p>
    <w:p w:rsidR="009628F7" w:rsidP="009628F7" w:rsidRDefault="00194A85" w14:paraId="500C9852" w14:textId="46348A92">
      <w:pPr>
        <w:pStyle w:val="ListParagraph"/>
        <w:numPr>
          <w:ilvl w:val="0"/>
          <w:numId w:val="4"/>
        </w:numPr>
        <w:rPr/>
      </w:pPr>
      <w:r w:rsidR="584DB2F9">
        <w:rPr/>
        <w:t xml:space="preserve">String </w:t>
      </w:r>
      <w:proofErr w:type="spellStart"/>
      <w:r w:rsidR="508D682A">
        <w:rPr/>
        <w:t>WalletType</w:t>
      </w:r>
      <w:r w:rsidR="584DB2F9">
        <w:rPr/>
        <w:t>Name</w:t>
      </w:r>
      <w:proofErr w:type="spellEnd"/>
      <w:r w:rsidR="55E6367D">
        <w:rPr/>
        <w:t xml:space="preserve"> </w:t>
      </w:r>
      <w:r w:rsidR="747A982A">
        <w:rPr/>
        <w:t xml:space="preserve">// </w:t>
      </w:r>
      <w:r w:rsidR="55E6367D">
        <w:rPr/>
        <w:t xml:space="preserve">(REWARD, REDEMPTION, FUND </w:t>
      </w:r>
      <w:proofErr w:type="spellStart"/>
      <w:r w:rsidR="55E6367D">
        <w:rPr/>
        <w:t>etc</w:t>
      </w:r>
      <w:proofErr w:type="spellEnd"/>
      <w:r w:rsidR="55E6367D">
        <w:rPr/>
        <w:t>)</w:t>
      </w:r>
    </w:p>
    <w:p w:rsidR="009628F7" w:rsidP="009628F7" w:rsidRDefault="009628F7" w14:paraId="0E3C6586" w14:textId="2938ACD0">
      <w:pPr>
        <w:pStyle w:val="ListParagraph"/>
        <w:numPr>
          <w:ilvl w:val="0"/>
          <w:numId w:val="4"/>
        </w:numPr>
        <w:rPr/>
      </w:pPr>
      <w:r w:rsidR="508D682A">
        <w:rPr/>
        <w:t xml:space="preserve">String </w:t>
      </w:r>
      <w:proofErr w:type="spellStart"/>
      <w:r w:rsidR="287574CA">
        <w:rPr/>
        <w:t>Tenant</w:t>
      </w:r>
      <w:r w:rsidR="508D682A">
        <w:rPr/>
        <w:t>Code</w:t>
      </w:r>
      <w:proofErr w:type="spellEnd"/>
    </w:p>
    <w:p w:rsidR="005C1499" w:rsidP="009628F7" w:rsidRDefault="005C1499" w14:paraId="0B7E3C27" w14:textId="5BD0EA5E">
      <w:pPr>
        <w:pStyle w:val="ListParagraph"/>
        <w:numPr>
          <w:ilvl w:val="0"/>
          <w:numId w:val="4"/>
        </w:numPr>
        <w:rPr/>
      </w:pPr>
      <w:r w:rsidR="000B190C">
        <w:rPr/>
        <w:t xml:space="preserve">String </w:t>
      </w:r>
      <w:proofErr w:type="spellStart"/>
      <w:r w:rsidR="000B190C">
        <w:rPr/>
        <w:t>SponsorCode</w:t>
      </w:r>
      <w:proofErr w:type="spellEnd"/>
      <w:r w:rsidR="000B190C">
        <w:rPr/>
        <w:t xml:space="preserve"> </w:t>
      </w:r>
      <w:r w:rsidR="747A982A">
        <w:rPr/>
        <w:t xml:space="preserve">// </w:t>
      </w:r>
      <w:r w:rsidR="000B190C">
        <w:rPr/>
        <w:t>(not used in MVP)</w:t>
      </w:r>
    </w:p>
    <w:p w:rsidR="005C1499" w:rsidP="009628F7" w:rsidRDefault="005C1499" w14:paraId="3BBDF36A" w14:textId="5762F724">
      <w:pPr>
        <w:pStyle w:val="ListParagraph"/>
        <w:numPr>
          <w:ilvl w:val="0"/>
          <w:numId w:val="4"/>
        </w:numPr>
        <w:rPr/>
      </w:pPr>
      <w:r w:rsidR="000B190C">
        <w:rPr/>
        <w:t xml:space="preserve">String </w:t>
      </w:r>
      <w:proofErr w:type="spellStart"/>
      <w:r w:rsidR="000B190C">
        <w:rPr/>
        <w:t>CustomerCode</w:t>
      </w:r>
      <w:proofErr w:type="spellEnd"/>
      <w:r w:rsidR="000B190C">
        <w:rPr/>
        <w:t xml:space="preserve"> </w:t>
      </w:r>
      <w:r w:rsidR="747A982A">
        <w:rPr/>
        <w:t xml:space="preserve">// </w:t>
      </w:r>
      <w:r w:rsidR="000B190C">
        <w:rPr/>
        <w:t>(not used in MVP)</w:t>
      </w:r>
      <w:r>
        <w:br/>
      </w:r>
    </w:p>
    <w:p w:rsidR="006E30DC" w:rsidP="006E30DC" w:rsidRDefault="006E30DC" w14:paraId="4AFE39C2" w14:textId="4C1EF52F">
      <w:proofErr w:type="spellStart"/>
      <w:r>
        <w:t>GetMasterWalletResponseDto</w:t>
      </w:r>
      <w:proofErr w:type="spellEnd"/>
      <w:r>
        <w:t xml:space="preserve"> (extends </w:t>
      </w:r>
      <w:proofErr w:type="spellStart"/>
      <w:r>
        <w:t>BaseResponseDto</w:t>
      </w:r>
      <w:proofErr w:type="spellEnd"/>
      <w:r>
        <w:t>)</w:t>
      </w:r>
      <w:r w:rsidR="00A1061D">
        <w:t xml:space="preserve"> members</w:t>
      </w:r>
      <w:r>
        <w:t>:</w:t>
      </w:r>
    </w:p>
    <w:p w:rsidR="006E30DC" w:rsidP="006E30DC" w:rsidRDefault="006E30DC" w14:paraId="15FA9422" w14:textId="77777777">
      <w:pPr>
        <w:pStyle w:val="ListParagraph"/>
        <w:numPr>
          <w:ilvl w:val="0"/>
          <w:numId w:val="39"/>
        </w:numPr>
      </w:pPr>
      <w:proofErr w:type="spellStart"/>
      <w:r>
        <w:t>WalletDto</w:t>
      </w:r>
      <w:proofErr w:type="spellEnd"/>
      <w:r>
        <w:t xml:space="preserve"> Wallet</w:t>
      </w:r>
    </w:p>
    <w:p w:rsidR="006E30DC" w:rsidP="0008236A" w:rsidRDefault="006E30DC" w14:paraId="0C5F9C5C" w14:textId="77777777"/>
    <w:p w:rsidR="000846DE" w:rsidP="000846DE" w:rsidRDefault="000846DE" w14:paraId="2F8173F1" w14:textId="74792BC3">
      <w:pPr>
        <w:pStyle w:val="Heading3"/>
      </w:pPr>
      <w:bookmarkStart w:name="_Toc137123877" w:id="1076"/>
      <w:r>
        <w:t>Consumer Wallet Endpoints</w:t>
      </w:r>
      <w:bookmarkEnd w:id="1076"/>
    </w:p>
    <w:p w:rsidR="000846DE" w:rsidP="000846DE" w:rsidRDefault="000846DE" w14:paraId="1449BE65" w14:textId="77777777">
      <w:pPr>
        <w:pStyle w:val="Heading4"/>
      </w:pPr>
      <w:r>
        <w:t>CRUD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0846DE" w:rsidTr="00AC3AFD" w14:paraId="74C813A0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0846DE" w:rsidP="00AC3AFD" w:rsidRDefault="000846DE" w14:paraId="6C19D3FF" w14:textId="77777777">
            <w:r>
              <w:t>GET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0846DE" w:rsidP="00AC3AFD" w:rsidRDefault="000846DE" w14:paraId="35E6DD64" w14:textId="17C2D5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consumer-</w:t>
            </w:r>
            <w:r w:rsidR="00156DD9">
              <w:t>wallet</w:t>
            </w:r>
            <w:r>
              <w:t>/{</w:t>
            </w:r>
            <w:r w:rsidR="00451B2F">
              <w:t>consumer-wallet</w:t>
            </w:r>
            <w:r>
              <w:t>-id}</w:t>
            </w:r>
          </w:p>
        </w:tc>
      </w:tr>
      <w:tr w:rsidR="000846DE" w:rsidTr="00AC3AFD" w14:paraId="2EF83037" w14:textId="77777777">
        <w:trPr>
          <w:trHeight w:val="20"/>
        </w:trPr>
        <w:tc>
          <w:tcPr>
            <w:tcW w:w="2416" w:type="dxa"/>
          </w:tcPr>
          <w:p w:rsidR="000846DE" w:rsidP="00AC3AFD" w:rsidRDefault="000846DE" w14:paraId="3AA5DA36" w14:textId="77777777"/>
        </w:tc>
        <w:tc>
          <w:tcPr>
            <w:tcW w:w="6610" w:type="dxa"/>
          </w:tcPr>
          <w:p w:rsidR="000846DE" w:rsidP="00AC3AFD" w:rsidRDefault="000846DE" w14:paraId="07B1117A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69"/>
        <w:gridCol w:w="2336"/>
        <w:gridCol w:w="2512"/>
        <w:gridCol w:w="2799"/>
      </w:tblGrid>
      <w:tr w:rsidR="00BD41FB" w:rsidTr="00AC3AFD" w14:paraId="20B5E1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6DE" w:rsidP="00AC3AFD" w:rsidRDefault="000846DE" w14:paraId="025E7EFB" w14:textId="77777777"/>
        </w:tc>
        <w:tc>
          <w:tcPr>
            <w:tcW w:w="2362" w:type="dxa"/>
          </w:tcPr>
          <w:p w:rsidR="000846DE" w:rsidP="00AC3AFD" w:rsidRDefault="000846DE" w14:paraId="7E3A243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0846DE" w:rsidP="00AC3AFD" w:rsidRDefault="000846DE" w14:paraId="178C6B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0846DE" w:rsidP="00AC3AFD" w:rsidRDefault="000846DE" w14:paraId="010B11C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41FB" w:rsidTr="00AC3AFD" w14:paraId="7068D1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6DE" w:rsidP="00AC3AFD" w:rsidRDefault="000846DE" w14:paraId="7CA80FE4" w14:textId="77777777">
            <w:r>
              <w:t>Input</w:t>
            </w:r>
          </w:p>
        </w:tc>
        <w:tc>
          <w:tcPr>
            <w:tcW w:w="2362" w:type="dxa"/>
          </w:tcPr>
          <w:p w:rsidR="000846DE" w:rsidP="00AC3AFD" w:rsidRDefault="000846DE" w14:paraId="56769347" w14:textId="77777777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637" w:type="dxa"/>
          </w:tcPr>
          <w:p w:rsidR="000846DE" w:rsidP="00AC3AFD" w:rsidRDefault="000846DE" w14:paraId="1DFCED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8" w:type="dxa"/>
          </w:tcPr>
          <w:p w:rsidR="000846DE" w:rsidP="00AC3AFD" w:rsidRDefault="000846DE" w14:paraId="0B239D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1FB" w:rsidTr="00AC3AFD" w14:paraId="12F875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6DE" w:rsidP="00AC3AFD" w:rsidRDefault="000846DE" w14:paraId="003DF9E2" w14:textId="77777777">
            <w:r>
              <w:t>Output</w:t>
            </w:r>
          </w:p>
        </w:tc>
        <w:tc>
          <w:tcPr>
            <w:tcW w:w="2362" w:type="dxa"/>
          </w:tcPr>
          <w:p w:rsidR="000846DE" w:rsidP="00AC3AFD" w:rsidRDefault="00BD41FB" w14:paraId="64A80D2B" w14:textId="603D8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ConsumerWallet</w:t>
            </w:r>
            <w:r w:rsidR="000846DE">
              <w:t>Dto</w:t>
            </w:r>
            <w:proofErr w:type="spellEnd"/>
          </w:p>
        </w:tc>
        <w:tc>
          <w:tcPr>
            <w:tcW w:w="2637" w:type="dxa"/>
          </w:tcPr>
          <w:p w:rsidR="000846DE" w:rsidP="00AC3AFD" w:rsidRDefault="000846DE" w14:paraId="1E0E22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0846DE" w:rsidP="00AC3AFD" w:rsidRDefault="000846DE" w14:paraId="1F3D6F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46DE" w:rsidP="000846DE" w:rsidRDefault="000846DE" w14:paraId="60C0AD01" w14:textId="77777777"/>
    <w:p w:rsidR="000846DE" w:rsidP="000846DE" w:rsidRDefault="0078167D" w14:paraId="5AB9E2B8" w14:textId="6FF84E56">
      <w:proofErr w:type="spellStart"/>
      <w:r>
        <w:t>ConsumerWalletDto</w:t>
      </w:r>
      <w:proofErr w:type="spellEnd"/>
      <w:r>
        <w:t xml:space="preserve"> </w:t>
      </w:r>
      <w:r w:rsidR="000846DE">
        <w:t xml:space="preserve">(extends </w:t>
      </w:r>
      <w:proofErr w:type="spellStart"/>
      <w:r w:rsidR="000846DE">
        <w:t>BaseDto</w:t>
      </w:r>
      <w:proofErr w:type="spellEnd"/>
      <w:r w:rsidR="000846DE">
        <w:t>) members:</w:t>
      </w:r>
    </w:p>
    <w:p w:rsidR="00DD1E5C" w:rsidP="00DD1E5C" w:rsidRDefault="00DD1E5C" w14:paraId="152DEED9" w14:textId="2C703654">
      <w:pPr>
        <w:pStyle w:val="ListParagraph"/>
        <w:numPr>
          <w:ilvl w:val="0"/>
          <w:numId w:val="4"/>
        </w:numPr>
        <w:rPr/>
      </w:pPr>
      <w:r w:rsidR="686DF9AB">
        <w:rPr/>
        <w:t xml:space="preserve">Long </w:t>
      </w:r>
      <w:proofErr w:type="spellStart"/>
      <w:r w:rsidR="7B2E420A">
        <w:rPr/>
        <w:t>C</w:t>
      </w:r>
      <w:r w:rsidR="686DF9AB">
        <w:rPr/>
        <w:t>onsumer</w:t>
      </w:r>
      <w:r w:rsidR="7B2E420A">
        <w:rPr/>
        <w:t>W</w:t>
      </w:r>
      <w:r w:rsidR="686DF9AB">
        <w:rPr/>
        <w:t>allet</w:t>
      </w:r>
      <w:r w:rsidR="7B2E420A">
        <w:rPr/>
        <w:t>I</w:t>
      </w:r>
      <w:r w:rsidR="686DF9AB">
        <w:rPr/>
        <w:t>d</w:t>
      </w:r>
      <w:proofErr w:type="spellEnd"/>
      <w:r w:rsidR="686DF9AB">
        <w:rPr/>
        <w:t xml:space="preserve"> </w:t>
      </w:r>
    </w:p>
    <w:p w:rsidR="00DD1E5C" w:rsidP="00DD1E5C" w:rsidRDefault="00DD1E5C" w14:paraId="1E30C0E4" w14:textId="161F83D9">
      <w:pPr>
        <w:pStyle w:val="ListParagraph"/>
        <w:numPr>
          <w:ilvl w:val="0"/>
          <w:numId w:val="4"/>
        </w:numPr>
        <w:rPr/>
      </w:pPr>
      <w:r w:rsidR="686DF9AB">
        <w:rPr/>
        <w:t xml:space="preserve">Long </w:t>
      </w:r>
      <w:proofErr w:type="spellStart"/>
      <w:r w:rsidR="7B2E420A">
        <w:rPr/>
        <w:t>W</w:t>
      </w:r>
      <w:r w:rsidR="686DF9AB">
        <w:rPr/>
        <w:t>allet</w:t>
      </w:r>
      <w:r w:rsidR="7B2E420A">
        <w:rPr/>
        <w:t>I</w:t>
      </w:r>
      <w:r w:rsidR="686DF9AB">
        <w:rPr/>
        <w:t>d</w:t>
      </w:r>
      <w:proofErr w:type="spellEnd"/>
      <w:r w:rsidR="686DF9AB">
        <w:rPr/>
        <w:t xml:space="preserve"> </w:t>
      </w:r>
    </w:p>
    <w:p w:rsidR="00DD1E5C" w:rsidP="00DD1E5C" w:rsidRDefault="00DD1E5C" w14:paraId="4F64BE4C" w14:textId="3EE816A1">
      <w:pPr>
        <w:pStyle w:val="ListParagraph"/>
        <w:numPr>
          <w:ilvl w:val="0"/>
          <w:numId w:val="4"/>
        </w:numPr>
        <w:rPr/>
      </w:pPr>
      <w:r w:rsidR="686DF9AB">
        <w:rPr/>
        <w:t xml:space="preserve">String </w:t>
      </w:r>
      <w:proofErr w:type="spellStart"/>
      <w:r w:rsidR="7B2E420A">
        <w:rPr/>
        <w:t>T</w:t>
      </w:r>
      <w:r w:rsidR="686DF9AB">
        <w:rPr/>
        <w:t>enant</w:t>
      </w:r>
      <w:r w:rsidR="7B2E420A">
        <w:rPr/>
        <w:t>C</w:t>
      </w:r>
      <w:r w:rsidR="686DF9AB">
        <w:rPr/>
        <w:t>ode</w:t>
      </w:r>
      <w:proofErr w:type="spellEnd"/>
    </w:p>
    <w:p w:rsidR="00DD1E5C" w:rsidP="00DD1E5C" w:rsidRDefault="00DD1E5C" w14:paraId="66E550C9" w14:textId="1A5DC8BA">
      <w:pPr>
        <w:pStyle w:val="ListParagraph"/>
        <w:numPr>
          <w:ilvl w:val="0"/>
          <w:numId w:val="4"/>
        </w:numPr>
        <w:rPr/>
      </w:pPr>
      <w:r w:rsidR="686DF9AB">
        <w:rPr/>
        <w:t xml:space="preserve">String </w:t>
      </w:r>
      <w:proofErr w:type="spellStart"/>
      <w:r w:rsidR="7B2E420A">
        <w:rPr/>
        <w:t>C</w:t>
      </w:r>
      <w:r w:rsidR="686DF9AB">
        <w:rPr/>
        <w:t>onsumer</w:t>
      </w:r>
      <w:r w:rsidR="7B2E420A">
        <w:rPr/>
        <w:t>C</w:t>
      </w:r>
      <w:r w:rsidR="686DF9AB">
        <w:rPr/>
        <w:t>ode</w:t>
      </w:r>
      <w:proofErr w:type="spellEnd"/>
      <w:r w:rsidR="686DF9AB">
        <w:rPr/>
        <w:t xml:space="preserve"> </w:t>
      </w:r>
    </w:p>
    <w:p w:rsidR="00DD1E5C" w:rsidP="00DD1E5C" w:rsidRDefault="0025038E" w14:paraId="06590D6F" w14:textId="275B07DC">
      <w:pPr>
        <w:pStyle w:val="ListParagraph"/>
        <w:numPr>
          <w:ilvl w:val="0"/>
          <w:numId w:val="4"/>
        </w:numPr>
        <w:rPr/>
      </w:pPr>
      <w:r w:rsidR="4508CA8A">
        <w:rPr/>
        <w:t xml:space="preserve">String </w:t>
      </w:r>
      <w:proofErr w:type="spellStart"/>
      <w:r w:rsidR="7B2E420A">
        <w:rPr/>
        <w:t>C</w:t>
      </w:r>
      <w:r w:rsidR="686DF9AB">
        <w:rPr/>
        <w:t>onsumer</w:t>
      </w:r>
      <w:r w:rsidR="7B2E420A">
        <w:rPr/>
        <w:t>R</w:t>
      </w:r>
      <w:r w:rsidR="686DF9AB">
        <w:rPr/>
        <w:t>ole</w:t>
      </w:r>
      <w:proofErr w:type="spellEnd"/>
      <w:r w:rsidR="686DF9AB">
        <w:rPr/>
        <w:t xml:space="preserve"> </w:t>
      </w:r>
    </w:p>
    <w:p w:rsidR="000846DE" w:rsidP="00DD1E5C" w:rsidRDefault="0025038E" w14:paraId="6E1AB371" w14:textId="19B24AF3">
      <w:pPr>
        <w:pStyle w:val="ListParagraph"/>
        <w:numPr>
          <w:ilvl w:val="0"/>
          <w:numId w:val="4"/>
        </w:numPr>
        <w:rPr/>
      </w:pPr>
      <w:r w:rsidR="4508CA8A">
        <w:rPr/>
        <w:t xml:space="preserve">Double </w:t>
      </w:r>
      <w:proofErr w:type="spellStart"/>
      <w:r w:rsidR="7B2E420A">
        <w:rPr/>
        <w:t>E</w:t>
      </w:r>
      <w:r w:rsidR="686DF9AB">
        <w:rPr/>
        <w:t>arn</w:t>
      </w:r>
      <w:r w:rsidR="7B2E420A">
        <w:rPr/>
        <w:t>M</w:t>
      </w:r>
      <w:r w:rsidR="686DF9AB">
        <w:rPr/>
        <w:t>aximum</w:t>
      </w:r>
      <w:proofErr w:type="spellEnd"/>
    </w:p>
    <w:p w:rsidR="000846DE" w:rsidP="000846DE" w:rsidRDefault="000846DE" w14:paraId="1162E4F3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0846DE" w:rsidTr="00AC3AFD" w14:paraId="07357409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0846DE" w:rsidP="00AC3AFD" w:rsidRDefault="000846DE" w14:paraId="19F5EB29" w14:textId="77777777">
            <w:r>
              <w:t>POST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0846DE" w:rsidP="00AC3AFD" w:rsidRDefault="000846DE" w14:paraId="0A4B562B" w14:textId="627DF4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consumer-</w:t>
            </w:r>
            <w:r w:rsidR="006C54FA">
              <w:t>wallet</w:t>
            </w:r>
          </w:p>
        </w:tc>
      </w:tr>
      <w:tr w:rsidR="000846DE" w:rsidTr="00AC3AFD" w14:paraId="729D80E9" w14:textId="77777777">
        <w:trPr>
          <w:trHeight w:val="20"/>
        </w:trPr>
        <w:tc>
          <w:tcPr>
            <w:tcW w:w="2416" w:type="dxa"/>
          </w:tcPr>
          <w:p w:rsidR="000846DE" w:rsidP="00AC3AFD" w:rsidRDefault="000846DE" w14:paraId="28B12A87" w14:textId="77777777"/>
        </w:tc>
        <w:tc>
          <w:tcPr>
            <w:tcW w:w="6610" w:type="dxa"/>
          </w:tcPr>
          <w:p w:rsidR="000846DE" w:rsidP="00AC3AFD" w:rsidRDefault="000846DE" w14:paraId="2FB94BCB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1"/>
        <w:gridCol w:w="2494"/>
        <w:gridCol w:w="2346"/>
        <w:gridCol w:w="2805"/>
      </w:tblGrid>
      <w:tr w:rsidR="000846DE" w:rsidTr="00AC3AFD" w14:paraId="023B5D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846DE" w:rsidP="00AC3AFD" w:rsidRDefault="000846DE" w14:paraId="1F676681" w14:textId="77777777"/>
        </w:tc>
        <w:tc>
          <w:tcPr>
            <w:tcW w:w="2494" w:type="dxa"/>
          </w:tcPr>
          <w:p w:rsidR="000846DE" w:rsidP="00AC3AFD" w:rsidRDefault="000846DE" w14:paraId="5CD4201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6" w:type="dxa"/>
          </w:tcPr>
          <w:p w:rsidR="000846DE" w:rsidP="00AC3AFD" w:rsidRDefault="000846DE" w14:paraId="50DF88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05" w:type="dxa"/>
          </w:tcPr>
          <w:p w:rsidR="000846DE" w:rsidP="00AC3AFD" w:rsidRDefault="000846DE" w14:paraId="2A8317F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846DE" w:rsidTr="00AC3AFD" w14:paraId="2D22E7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846DE" w:rsidP="00AC3AFD" w:rsidRDefault="000846DE" w14:paraId="3A84EAB2" w14:textId="77777777">
            <w:r>
              <w:t>Input</w:t>
            </w:r>
          </w:p>
        </w:tc>
        <w:tc>
          <w:tcPr>
            <w:tcW w:w="2494" w:type="dxa"/>
          </w:tcPr>
          <w:p w:rsidR="000846DE" w:rsidP="00AC3AFD" w:rsidRDefault="0059010E" w14:paraId="182C8164" w14:textId="0566FF06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ConsumerWalletDto</w:t>
            </w:r>
            <w:proofErr w:type="spellEnd"/>
          </w:p>
        </w:tc>
        <w:tc>
          <w:tcPr>
            <w:tcW w:w="2346" w:type="dxa"/>
          </w:tcPr>
          <w:p w:rsidR="000846DE" w:rsidP="00AC3AFD" w:rsidRDefault="000846DE" w14:paraId="7E6C91D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0846DE" w:rsidP="00AC3AFD" w:rsidRDefault="000846DE" w14:paraId="262323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6DE" w:rsidTr="00AC3AFD" w14:paraId="0AD190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846DE" w:rsidP="00AC3AFD" w:rsidRDefault="000846DE" w14:paraId="2F12C915" w14:textId="77777777">
            <w:r>
              <w:t>Output</w:t>
            </w:r>
          </w:p>
        </w:tc>
        <w:tc>
          <w:tcPr>
            <w:tcW w:w="2494" w:type="dxa"/>
          </w:tcPr>
          <w:p w:rsidR="000846DE" w:rsidP="00AC3AFD" w:rsidRDefault="0059010E" w14:paraId="7EB8EC7D" w14:textId="7CEAE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ConsumerWalletDto</w:t>
            </w:r>
            <w:proofErr w:type="spellEnd"/>
          </w:p>
        </w:tc>
        <w:tc>
          <w:tcPr>
            <w:tcW w:w="2346" w:type="dxa"/>
          </w:tcPr>
          <w:p w:rsidR="000846DE" w:rsidP="00AC3AFD" w:rsidRDefault="000846DE" w14:paraId="17556A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0846DE" w:rsidP="00AC3AFD" w:rsidRDefault="000846DE" w14:paraId="42E94A3B" w14:textId="0A611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 w:rsidR="0059010E">
              <w:t>ConsumerWalletId</w:t>
            </w:r>
            <w:proofErr w:type="spellEnd"/>
            <w:r w:rsidR="0059010E">
              <w:t xml:space="preserve"> </w:t>
            </w:r>
            <w:r>
              <w:t>filled</w:t>
            </w:r>
          </w:p>
        </w:tc>
      </w:tr>
    </w:tbl>
    <w:p w:rsidRPr="004F5DFE" w:rsidR="000846DE" w:rsidP="000846DE" w:rsidRDefault="000846DE" w14:paraId="24ACDA5F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0846DE" w:rsidTr="00AC3AFD" w14:paraId="08B2F1AC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0846DE" w:rsidP="00AC3AFD" w:rsidRDefault="000846DE" w14:paraId="16423672" w14:textId="77777777">
            <w:r>
              <w:lastRenderedPageBreak/>
              <w:t>PUT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0846DE" w:rsidP="00AC3AFD" w:rsidRDefault="000846DE" w14:paraId="052F7548" w14:textId="1AD08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consumer-</w:t>
            </w:r>
            <w:r w:rsidR="00EE42E9">
              <w:t>wallet</w:t>
            </w:r>
          </w:p>
        </w:tc>
      </w:tr>
      <w:tr w:rsidR="000846DE" w:rsidTr="00AC3AFD" w14:paraId="158E91B0" w14:textId="77777777">
        <w:trPr>
          <w:trHeight w:val="20"/>
        </w:trPr>
        <w:tc>
          <w:tcPr>
            <w:tcW w:w="2416" w:type="dxa"/>
          </w:tcPr>
          <w:p w:rsidR="000846DE" w:rsidP="00AC3AFD" w:rsidRDefault="000846DE" w14:paraId="53EE14E5" w14:textId="77777777"/>
        </w:tc>
        <w:tc>
          <w:tcPr>
            <w:tcW w:w="6610" w:type="dxa"/>
          </w:tcPr>
          <w:p w:rsidR="000846DE" w:rsidP="00AC3AFD" w:rsidRDefault="000846DE" w14:paraId="6FA484FB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1"/>
        <w:gridCol w:w="2494"/>
        <w:gridCol w:w="2346"/>
        <w:gridCol w:w="2805"/>
      </w:tblGrid>
      <w:tr w:rsidR="000846DE" w:rsidTr="00AC3AFD" w14:paraId="21A124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846DE" w:rsidP="00AC3AFD" w:rsidRDefault="000846DE" w14:paraId="1977D432" w14:textId="77777777"/>
        </w:tc>
        <w:tc>
          <w:tcPr>
            <w:tcW w:w="2494" w:type="dxa"/>
          </w:tcPr>
          <w:p w:rsidR="000846DE" w:rsidP="00AC3AFD" w:rsidRDefault="000846DE" w14:paraId="2514520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6" w:type="dxa"/>
          </w:tcPr>
          <w:p w:rsidR="000846DE" w:rsidP="00AC3AFD" w:rsidRDefault="000846DE" w14:paraId="179C153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05" w:type="dxa"/>
          </w:tcPr>
          <w:p w:rsidR="000846DE" w:rsidP="00AC3AFD" w:rsidRDefault="000846DE" w14:paraId="59E783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846DE" w:rsidTr="00AC3AFD" w14:paraId="608F16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846DE" w:rsidP="00AC3AFD" w:rsidRDefault="000846DE" w14:paraId="3E07EE70" w14:textId="77777777">
            <w:r>
              <w:t>Input</w:t>
            </w:r>
          </w:p>
        </w:tc>
        <w:tc>
          <w:tcPr>
            <w:tcW w:w="2494" w:type="dxa"/>
          </w:tcPr>
          <w:p w:rsidR="000846DE" w:rsidP="00AC3AFD" w:rsidRDefault="00D64991" w14:paraId="51531B60" w14:textId="47469410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ConsumerWalletDto</w:t>
            </w:r>
            <w:proofErr w:type="spellEnd"/>
          </w:p>
        </w:tc>
        <w:tc>
          <w:tcPr>
            <w:tcW w:w="2346" w:type="dxa"/>
          </w:tcPr>
          <w:p w:rsidR="000846DE" w:rsidP="00AC3AFD" w:rsidRDefault="000846DE" w14:paraId="7C4DFF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0846DE" w:rsidP="00AC3AFD" w:rsidRDefault="000846DE" w14:paraId="575B31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6DE" w:rsidTr="00AC3AFD" w14:paraId="6464E2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846DE" w:rsidP="00AC3AFD" w:rsidRDefault="000846DE" w14:paraId="6C4C7DCE" w14:textId="77777777">
            <w:r>
              <w:t>Output</w:t>
            </w:r>
          </w:p>
        </w:tc>
        <w:tc>
          <w:tcPr>
            <w:tcW w:w="2494" w:type="dxa"/>
          </w:tcPr>
          <w:p w:rsidR="000846DE" w:rsidP="00AC3AFD" w:rsidRDefault="000846DE" w14:paraId="4D8326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6" w:type="dxa"/>
          </w:tcPr>
          <w:p w:rsidR="000846DE" w:rsidP="00AC3AFD" w:rsidRDefault="000846DE" w14:paraId="3B61F3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0846DE" w:rsidP="00AC3AFD" w:rsidRDefault="000846DE" w14:paraId="37CA3B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8F1E95" w:rsidR="000846DE" w:rsidP="000846DE" w:rsidRDefault="000846DE" w14:paraId="0D4FE105" w14:textId="77777777"/>
    <w:p w:rsidR="00C145DE" w:rsidP="00C145DE" w:rsidRDefault="00C145DE" w14:paraId="6BCC790A" w14:textId="7D74AD6B">
      <w:pPr>
        <w:pStyle w:val="Heading4"/>
      </w:pPr>
      <w:r>
        <w:t>Find Consumer Wallet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C145DE" w:rsidTr="00AC3AFD" w14:paraId="15EBE809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C145DE" w:rsidP="00AC3AFD" w:rsidRDefault="0023440E" w14:paraId="1E4C55D1" w14:textId="24F656D4">
            <w:r>
              <w:t xml:space="preserve">POST </w:t>
            </w:r>
            <w:r w:rsidR="00C5067B">
              <w:t>(posted GET)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C145DE" w:rsidP="00AC3AFD" w:rsidRDefault="00C145DE" w14:paraId="7184FD07" w14:textId="723AC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consumer-wallet</w:t>
            </w:r>
            <w:r w:rsidR="00417B93">
              <w:t>/find-consumer-wallet</w:t>
            </w:r>
          </w:p>
        </w:tc>
      </w:tr>
      <w:tr w:rsidR="00C145DE" w:rsidTr="00AC3AFD" w14:paraId="40A5EB3A" w14:textId="77777777">
        <w:trPr>
          <w:trHeight w:val="20"/>
        </w:trPr>
        <w:tc>
          <w:tcPr>
            <w:tcW w:w="2416" w:type="dxa"/>
          </w:tcPr>
          <w:p w:rsidR="00C145DE" w:rsidP="00AC3AFD" w:rsidRDefault="00C145DE" w14:paraId="163169BA" w14:textId="77777777"/>
        </w:tc>
        <w:tc>
          <w:tcPr>
            <w:tcW w:w="6610" w:type="dxa"/>
          </w:tcPr>
          <w:p w:rsidR="00C145DE" w:rsidP="00AC3AFD" w:rsidRDefault="00C145DE" w14:paraId="00B1D0DA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37"/>
        <w:gridCol w:w="3280"/>
        <w:gridCol w:w="2127"/>
        <w:gridCol w:w="2372"/>
      </w:tblGrid>
      <w:tr w:rsidR="00460526" w:rsidTr="00AC3AFD" w14:paraId="6D6423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145DE" w:rsidP="00AC3AFD" w:rsidRDefault="00C145DE" w14:paraId="383DD41B" w14:textId="77777777"/>
        </w:tc>
        <w:tc>
          <w:tcPr>
            <w:tcW w:w="2362" w:type="dxa"/>
          </w:tcPr>
          <w:p w:rsidR="00C145DE" w:rsidP="00AC3AFD" w:rsidRDefault="00C145DE" w14:paraId="36FEF26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C145DE" w:rsidP="00AC3AFD" w:rsidRDefault="00C145DE" w14:paraId="6DA6A7D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C145DE" w:rsidP="00AC3AFD" w:rsidRDefault="00C145DE" w14:paraId="2D81F36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60526" w:rsidTr="00AC3AFD" w14:paraId="280FF2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145DE" w:rsidP="00AC3AFD" w:rsidRDefault="00C145DE" w14:paraId="35BB0723" w14:textId="77777777">
            <w:r>
              <w:t>Input</w:t>
            </w:r>
          </w:p>
        </w:tc>
        <w:tc>
          <w:tcPr>
            <w:tcW w:w="2362" w:type="dxa"/>
          </w:tcPr>
          <w:p w:rsidR="00C145DE" w:rsidP="00AC3AFD" w:rsidRDefault="00460526" w14:paraId="630D93AB" w14:textId="093042DC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FindConsumerWalletRequestDto</w:t>
            </w:r>
            <w:proofErr w:type="spellEnd"/>
          </w:p>
        </w:tc>
        <w:tc>
          <w:tcPr>
            <w:tcW w:w="2637" w:type="dxa"/>
          </w:tcPr>
          <w:p w:rsidR="00C145DE" w:rsidP="00AC3AFD" w:rsidRDefault="00460526" w14:paraId="1AE6EBAD" w14:textId="303B8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C145DE" w:rsidP="00AC3AFD" w:rsidRDefault="00C145DE" w14:paraId="27EC1C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526" w:rsidTr="00AC3AFD" w14:paraId="1D0E23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145DE" w:rsidP="00AC3AFD" w:rsidRDefault="00C145DE" w14:paraId="06D29D67" w14:textId="77777777">
            <w:r>
              <w:t>Output</w:t>
            </w:r>
          </w:p>
        </w:tc>
        <w:tc>
          <w:tcPr>
            <w:tcW w:w="2362" w:type="dxa"/>
          </w:tcPr>
          <w:p w:rsidR="00C145DE" w:rsidP="00AC3AFD" w:rsidRDefault="00E63A11" w14:paraId="58ED3F4D" w14:textId="77568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FindConsumerWalletResponseDto</w:t>
            </w:r>
            <w:proofErr w:type="spellEnd"/>
            <w:r>
              <w:t xml:space="preserve"> </w:t>
            </w:r>
          </w:p>
        </w:tc>
        <w:tc>
          <w:tcPr>
            <w:tcW w:w="2637" w:type="dxa"/>
          </w:tcPr>
          <w:p w:rsidR="00C145DE" w:rsidP="00AC3AFD" w:rsidRDefault="00C145DE" w14:paraId="20A240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C145DE" w:rsidP="00AC3AFD" w:rsidRDefault="00C145DE" w14:paraId="0B8C36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45DE" w:rsidP="00C145DE" w:rsidRDefault="00C145DE" w14:paraId="42782C3A" w14:textId="77777777"/>
    <w:p w:rsidR="00C145DE" w:rsidP="00C145DE" w:rsidRDefault="006F2E6A" w14:paraId="174574C8" w14:textId="3EA4C118">
      <w:proofErr w:type="spellStart"/>
      <w:r>
        <w:t>FindConsumerWalletRequestDto</w:t>
      </w:r>
      <w:proofErr w:type="spellEnd"/>
      <w:r>
        <w:t xml:space="preserve"> </w:t>
      </w:r>
      <w:r w:rsidR="00C145DE">
        <w:t>members:</w:t>
      </w:r>
    </w:p>
    <w:p w:rsidR="00C145DE" w:rsidP="00C145DE" w:rsidRDefault="0023440E" w14:paraId="5E9DC99D" w14:textId="07130575">
      <w:pPr>
        <w:pStyle w:val="ListParagraph"/>
        <w:numPr>
          <w:ilvl w:val="0"/>
          <w:numId w:val="4"/>
        </w:numPr>
        <w:rPr/>
      </w:pPr>
      <w:r w:rsidR="1FD4EB8F">
        <w:rPr/>
        <w:t xml:space="preserve">String </w:t>
      </w:r>
      <w:proofErr w:type="spellStart"/>
      <w:r w:rsidR="1FD4EB8F">
        <w:rPr/>
        <w:t>ConsumerCode</w:t>
      </w:r>
      <w:proofErr w:type="spellEnd"/>
    </w:p>
    <w:p w:rsidR="00E63A11" w:rsidP="0008236A" w:rsidRDefault="00F943C8" w14:paraId="5DEEF834" w14:textId="77777777">
      <w:r>
        <w:t>Note:  for MVP, the List size will be == 1</w:t>
      </w:r>
      <w:r w:rsidR="00A455BE">
        <w:t xml:space="preserve"> as each consumer will have only one REWARD type wallet</w:t>
      </w:r>
    </w:p>
    <w:p w:rsidR="00E207AA" w:rsidP="00E207AA" w:rsidRDefault="00C451FF" w14:paraId="4A168A69" w14:textId="0415F59E">
      <w:r>
        <w:br/>
      </w:r>
      <w:proofErr w:type="spellStart"/>
      <w:r w:rsidR="00E207AA">
        <w:t>FindConsumerWalletResponseDto</w:t>
      </w:r>
      <w:proofErr w:type="spellEnd"/>
      <w:r w:rsidR="00E207AA">
        <w:t xml:space="preserve"> (extends </w:t>
      </w:r>
      <w:proofErr w:type="spellStart"/>
      <w:r w:rsidR="00E207AA">
        <w:t>BaseResponseDto</w:t>
      </w:r>
      <w:proofErr w:type="spellEnd"/>
      <w:r w:rsidR="00E207AA">
        <w:t>) members:</w:t>
      </w:r>
    </w:p>
    <w:p w:rsidR="000846DE" w:rsidP="00187ACD" w:rsidRDefault="00187ACD" w14:paraId="0D0A8A02" w14:textId="00F3FFB8">
      <w:pPr>
        <w:pStyle w:val="ListParagraph"/>
        <w:numPr>
          <w:ilvl w:val="0"/>
          <w:numId w:val="4"/>
        </w:numPr>
        <w:rPr/>
      </w:pPr>
      <w:r w:rsidR="7E5D732F">
        <w:rPr/>
        <w:t>List&lt;</w:t>
      </w:r>
      <w:proofErr w:type="spellStart"/>
      <w:r w:rsidR="7E5D732F">
        <w:rPr/>
        <w:t>ConsumerWalletDto</w:t>
      </w:r>
      <w:proofErr w:type="spellEnd"/>
      <w:r w:rsidR="7E5D732F">
        <w:rPr/>
        <w:t>&gt;</w:t>
      </w:r>
      <w:r w:rsidR="58E605E3">
        <w:rPr/>
        <w:t xml:space="preserve"> </w:t>
      </w:r>
      <w:proofErr w:type="spellStart"/>
      <w:r w:rsidR="58E605E3">
        <w:rPr/>
        <w:t>ConsumerWallets</w:t>
      </w:r>
      <w:proofErr w:type="spellEnd"/>
    </w:p>
    <w:p w:rsidR="00187ACD" w:rsidP="0008236A" w:rsidRDefault="00187ACD" w14:paraId="1C93B148" w14:textId="77777777"/>
    <w:p w:rsidR="00C451FF" w:rsidP="00C451FF" w:rsidRDefault="00C451FF" w14:paraId="14C453EA" w14:textId="509E75B1">
      <w:pPr>
        <w:pStyle w:val="Heading3"/>
      </w:pPr>
      <w:bookmarkStart w:name="_Toc137123878" w:id="1077"/>
      <w:r>
        <w:t>Transaction Endpoints</w:t>
      </w:r>
      <w:bookmarkEnd w:id="1077"/>
    </w:p>
    <w:p w:rsidR="00C451FF" w:rsidP="00C451FF" w:rsidRDefault="00846F69" w14:paraId="4AD3FA8B" w14:textId="647DA98F">
      <w:pPr>
        <w:pStyle w:val="Heading4"/>
      </w:pPr>
      <w:r>
        <w:t xml:space="preserve">POST </w:t>
      </w:r>
      <w:r w:rsidR="00997B5D">
        <w:t>Double Entry Transaction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C451FF" w:rsidTr="00AC3AFD" w14:paraId="5A68ADC7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C451FF" w:rsidP="00AC3AFD" w:rsidRDefault="00846F69" w14:paraId="413F8BB9" w14:textId="7CB2D220">
            <w:r>
              <w:t>POST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C451FF" w:rsidP="00AC3AFD" w:rsidRDefault="00C451FF" w14:paraId="3DE02142" w14:textId="790B6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 w:rsidR="00846F69">
              <w:t>transaction</w:t>
            </w:r>
            <w:r w:rsidR="00883DDA">
              <w:t>/de-transaction</w:t>
            </w:r>
          </w:p>
        </w:tc>
      </w:tr>
      <w:tr w:rsidR="00C451FF" w:rsidTr="00AC3AFD" w14:paraId="7490A679" w14:textId="77777777">
        <w:trPr>
          <w:trHeight w:val="20"/>
        </w:trPr>
        <w:tc>
          <w:tcPr>
            <w:tcW w:w="2416" w:type="dxa"/>
          </w:tcPr>
          <w:p w:rsidR="00C451FF" w:rsidP="00AC3AFD" w:rsidRDefault="00C451FF" w14:paraId="7CDF8C19" w14:textId="77777777"/>
        </w:tc>
        <w:tc>
          <w:tcPr>
            <w:tcW w:w="6610" w:type="dxa"/>
          </w:tcPr>
          <w:p w:rsidR="00C451FF" w:rsidP="00AC3AFD" w:rsidRDefault="00C451FF" w14:paraId="270E8EFF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83"/>
        <w:gridCol w:w="2948"/>
        <w:gridCol w:w="2263"/>
        <w:gridCol w:w="2522"/>
      </w:tblGrid>
      <w:tr w:rsidR="00F069F0" w:rsidTr="00AC3AFD" w14:paraId="1752B6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51FF" w:rsidP="00AC3AFD" w:rsidRDefault="00C451FF" w14:paraId="6C4F67FD" w14:textId="77777777"/>
        </w:tc>
        <w:tc>
          <w:tcPr>
            <w:tcW w:w="2362" w:type="dxa"/>
          </w:tcPr>
          <w:p w:rsidR="00C451FF" w:rsidP="00AC3AFD" w:rsidRDefault="00C451FF" w14:paraId="3D5554D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C451FF" w:rsidP="00AC3AFD" w:rsidRDefault="00C451FF" w14:paraId="0DA38B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C451FF" w:rsidP="00AC3AFD" w:rsidRDefault="00C451FF" w14:paraId="563701F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069F0" w:rsidTr="00AC3AFD" w14:paraId="043C99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51FF" w:rsidP="00AC3AFD" w:rsidRDefault="00C451FF" w14:paraId="5B266919" w14:textId="77777777">
            <w:r>
              <w:t>Input</w:t>
            </w:r>
          </w:p>
        </w:tc>
        <w:tc>
          <w:tcPr>
            <w:tcW w:w="2362" w:type="dxa"/>
          </w:tcPr>
          <w:p w:rsidR="00C451FF" w:rsidP="00AC3AFD" w:rsidRDefault="00F069F0" w14:paraId="6B9AD898" w14:textId="39454B6B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</w:t>
            </w:r>
            <w:r w:rsidR="00A32ED6">
              <w:t>DE</w:t>
            </w:r>
            <w:r>
              <w:t>TransactionRequestDto</w:t>
            </w:r>
            <w:proofErr w:type="spellEnd"/>
            <w:r w:rsidR="00C451FF">
              <w:tab/>
            </w:r>
          </w:p>
        </w:tc>
        <w:tc>
          <w:tcPr>
            <w:tcW w:w="2637" w:type="dxa"/>
          </w:tcPr>
          <w:p w:rsidR="00C451FF" w:rsidP="00AC3AFD" w:rsidRDefault="00590116" w14:paraId="2E742A5E" w14:textId="335DA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C451FF" w:rsidP="00AC3AFD" w:rsidRDefault="00C451FF" w14:paraId="398A28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9F0" w:rsidTr="00AC3AFD" w14:paraId="1D0066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51FF" w:rsidP="00AC3AFD" w:rsidRDefault="00C451FF" w14:paraId="23CBA384" w14:textId="77777777">
            <w:r>
              <w:t>Output</w:t>
            </w:r>
          </w:p>
        </w:tc>
        <w:tc>
          <w:tcPr>
            <w:tcW w:w="2362" w:type="dxa"/>
          </w:tcPr>
          <w:p w:rsidR="00C451FF" w:rsidP="00AC3AFD" w:rsidRDefault="00182B6D" w14:paraId="564CC396" w14:textId="7CA9E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BaseResponseDto</w:t>
            </w:r>
            <w:proofErr w:type="spellEnd"/>
          </w:p>
        </w:tc>
        <w:tc>
          <w:tcPr>
            <w:tcW w:w="2637" w:type="dxa"/>
          </w:tcPr>
          <w:p w:rsidR="00C451FF" w:rsidP="00AC3AFD" w:rsidRDefault="00182B6D" w14:paraId="59F83A04" w14:textId="51C18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C451FF" w:rsidP="00AC3AFD" w:rsidRDefault="00C451FF" w14:paraId="22D694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51FF" w:rsidP="00C451FF" w:rsidRDefault="00C451FF" w14:paraId="335CE401" w14:textId="77777777"/>
    <w:p w:rsidR="00C451FF" w:rsidP="00C451FF" w:rsidRDefault="00344B44" w14:paraId="0DA3C66B" w14:textId="172FAAB6">
      <w:proofErr w:type="spellStart"/>
      <w:r>
        <w:t>Post</w:t>
      </w:r>
      <w:r w:rsidR="000A4F15">
        <w:t>DE</w:t>
      </w:r>
      <w:r>
        <w:t>TransactionRequestDto</w:t>
      </w:r>
      <w:proofErr w:type="spellEnd"/>
      <w:r>
        <w:t xml:space="preserve"> </w:t>
      </w:r>
      <w:r w:rsidR="00C451FF">
        <w:t>members:</w:t>
      </w:r>
    </w:p>
    <w:p w:rsidR="00C451FF" w:rsidP="00C451FF" w:rsidRDefault="0037560F" w14:paraId="5EFFB85B" w14:textId="3C192F06">
      <w:pPr>
        <w:pStyle w:val="ListParagraph"/>
        <w:numPr>
          <w:ilvl w:val="0"/>
          <w:numId w:val="4"/>
        </w:numPr>
        <w:rPr/>
      </w:pPr>
      <w:proofErr w:type="spellStart"/>
      <w:r w:rsidR="7DBD9DF6">
        <w:rPr/>
        <w:t>TransactionEntryD</w:t>
      </w:r>
      <w:r w:rsidR="5E4F0B19">
        <w:rPr/>
        <w:t>to</w:t>
      </w:r>
      <w:proofErr w:type="spellEnd"/>
      <w:r w:rsidR="7DBD9DF6">
        <w:rPr/>
        <w:t xml:space="preserve"> </w:t>
      </w:r>
      <w:proofErr w:type="spellStart"/>
      <w:r w:rsidR="7DBD9DF6">
        <w:rPr/>
        <w:t>S</w:t>
      </w:r>
      <w:r w:rsidR="1051DC4E">
        <w:rPr/>
        <w:t>ubtract</w:t>
      </w:r>
      <w:r w:rsidR="6EA9E2A1">
        <w:rPr/>
        <w:t>Entry</w:t>
      </w:r>
      <w:proofErr w:type="spellEnd"/>
    </w:p>
    <w:p w:rsidR="0037560F" w:rsidP="00C451FF" w:rsidRDefault="0037560F" w14:paraId="502419D0" w14:textId="2F78EB2E">
      <w:pPr>
        <w:pStyle w:val="ListParagraph"/>
        <w:numPr>
          <w:ilvl w:val="0"/>
          <w:numId w:val="4"/>
        </w:numPr>
        <w:rPr/>
      </w:pPr>
      <w:proofErr w:type="spellStart"/>
      <w:r w:rsidR="7DBD9DF6">
        <w:rPr/>
        <w:t>TransactionEntryD</w:t>
      </w:r>
      <w:r w:rsidR="5E4F0B19">
        <w:rPr/>
        <w:t>to</w:t>
      </w:r>
      <w:proofErr w:type="spellEnd"/>
      <w:r w:rsidR="7DBD9DF6">
        <w:rPr/>
        <w:t xml:space="preserve"> </w:t>
      </w:r>
      <w:proofErr w:type="spellStart"/>
      <w:r w:rsidR="1051DC4E">
        <w:rPr/>
        <w:t>Add</w:t>
      </w:r>
      <w:r w:rsidR="6EA9E2A1">
        <w:rPr/>
        <w:t>Entry</w:t>
      </w:r>
      <w:proofErr w:type="spellEnd"/>
    </w:p>
    <w:p w:rsidR="00A7150B" w:rsidP="00C451FF" w:rsidRDefault="00A7150B" w14:paraId="27807D0B" w14:textId="176C3293">
      <w:proofErr w:type="spellStart"/>
      <w:r>
        <w:t>TransactionEntryD</w:t>
      </w:r>
      <w:r w:rsidR="00CD6D2A">
        <w:t>to</w:t>
      </w:r>
      <w:proofErr w:type="spellEnd"/>
      <w:r>
        <w:t xml:space="preserve"> members:</w:t>
      </w:r>
    </w:p>
    <w:p w:rsidR="00A7150B" w:rsidP="00700A6D" w:rsidRDefault="00A7150B" w14:paraId="42492243" w14:textId="609B89A8">
      <w:pPr>
        <w:pStyle w:val="ListParagraph"/>
        <w:numPr>
          <w:ilvl w:val="0"/>
          <w:numId w:val="32"/>
        </w:numPr>
      </w:pPr>
      <w:proofErr w:type="spellStart"/>
      <w:r>
        <w:t>TransactionDto</w:t>
      </w:r>
      <w:proofErr w:type="spellEnd"/>
      <w:r w:rsidR="00700A6D">
        <w:t xml:space="preserve"> Transaction</w:t>
      </w:r>
    </w:p>
    <w:p w:rsidR="00700A6D" w:rsidP="00700A6D" w:rsidRDefault="00700A6D" w14:paraId="02E3B327" w14:textId="282901AD">
      <w:pPr>
        <w:pStyle w:val="ListParagraph"/>
        <w:numPr>
          <w:ilvl w:val="0"/>
          <w:numId w:val="32"/>
        </w:numPr>
      </w:pPr>
      <w:proofErr w:type="spellStart"/>
      <w:r>
        <w:t>TransactionDetailDto</w:t>
      </w:r>
      <w:proofErr w:type="spellEnd"/>
      <w:r>
        <w:t xml:space="preserve"> </w:t>
      </w:r>
      <w:proofErr w:type="spellStart"/>
      <w:r>
        <w:t>TransactionDetail</w:t>
      </w:r>
      <w:proofErr w:type="spellEnd"/>
    </w:p>
    <w:p w:rsidR="00E72507" w:rsidP="00E72507" w:rsidRDefault="00E72507" w14:paraId="2C9B7ED0" w14:textId="0030290B">
      <w:proofErr w:type="spellStart"/>
      <w:r>
        <w:t>TransactionDto</w:t>
      </w:r>
      <w:proofErr w:type="spellEnd"/>
      <w:r>
        <w:t xml:space="preserve"> </w:t>
      </w:r>
      <w:r w:rsidR="00F93009">
        <w:t xml:space="preserve">(extends </w:t>
      </w:r>
      <w:proofErr w:type="spellStart"/>
      <w:r w:rsidR="00F93009">
        <w:t>BaseDto</w:t>
      </w:r>
      <w:proofErr w:type="spellEnd"/>
      <w:r w:rsidR="00F93009">
        <w:t xml:space="preserve">) </w:t>
      </w:r>
      <w:r>
        <w:t>members:</w:t>
      </w:r>
    </w:p>
    <w:p w:rsidR="00D65165" w:rsidP="00D65165" w:rsidRDefault="00D65165" w14:paraId="362B66B8" w14:textId="3EF48B8A">
      <w:pPr>
        <w:pStyle w:val="ListParagraph"/>
        <w:numPr>
          <w:ilvl w:val="0"/>
          <w:numId w:val="32"/>
        </w:numPr>
      </w:pPr>
      <w:r>
        <w:t xml:space="preserve">Long </w:t>
      </w:r>
      <w:proofErr w:type="spellStart"/>
      <w:r>
        <w:t>TransactionId</w:t>
      </w:r>
      <w:proofErr w:type="spellEnd"/>
    </w:p>
    <w:p w:rsidR="00D65165" w:rsidP="00D65165" w:rsidRDefault="00D65165" w14:paraId="3A1063C1" w14:textId="06EBAC9C">
      <w:pPr>
        <w:pStyle w:val="ListParagraph"/>
        <w:numPr>
          <w:ilvl w:val="0"/>
          <w:numId w:val="32"/>
        </w:numPr>
      </w:pPr>
      <w:r>
        <w:t xml:space="preserve">Long </w:t>
      </w:r>
      <w:proofErr w:type="spellStart"/>
      <w:r w:rsidR="00FD325B">
        <w:t>W</w:t>
      </w:r>
      <w:r>
        <w:t>allet</w:t>
      </w:r>
      <w:r w:rsidR="00FD325B">
        <w:t>I</w:t>
      </w:r>
      <w:r>
        <w:t>d</w:t>
      </w:r>
      <w:proofErr w:type="spellEnd"/>
      <w:r>
        <w:t xml:space="preserve"> </w:t>
      </w:r>
    </w:p>
    <w:p w:rsidR="00D65165" w:rsidP="00D65165" w:rsidRDefault="00D65165" w14:paraId="21CFC4D2" w14:textId="7C2E712D">
      <w:pPr>
        <w:pStyle w:val="ListParagraph"/>
        <w:numPr>
          <w:ilvl w:val="0"/>
          <w:numId w:val="32"/>
        </w:numPr>
      </w:pPr>
      <w:r>
        <w:t xml:space="preserve">String </w:t>
      </w:r>
      <w:proofErr w:type="spellStart"/>
      <w:r w:rsidR="00CB0917">
        <w:t>T</w:t>
      </w:r>
      <w:r>
        <w:t>ransaction</w:t>
      </w:r>
      <w:r w:rsidR="00CB0917">
        <w:t>C</w:t>
      </w:r>
      <w:r>
        <w:t>ode</w:t>
      </w:r>
      <w:proofErr w:type="spellEnd"/>
    </w:p>
    <w:p w:rsidR="00D65165" w:rsidP="00D65165" w:rsidRDefault="00D65165" w14:paraId="3ABE80BC" w14:textId="68F7B55D">
      <w:pPr>
        <w:pStyle w:val="ListParagraph"/>
        <w:numPr>
          <w:ilvl w:val="0"/>
          <w:numId w:val="32"/>
        </w:numPr>
      </w:pPr>
      <w:r>
        <w:lastRenderedPageBreak/>
        <w:t xml:space="preserve">String </w:t>
      </w:r>
      <w:proofErr w:type="spellStart"/>
      <w:r w:rsidR="00CB0917">
        <w:t>T</w:t>
      </w:r>
      <w:r>
        <w:t>ransaction</w:t>
      </w:r>
      <w:r w:rsidR="00CB0917">
        <w:t>T</w:t>
      </w:r>
      <w:r>
        <w:t>ype</w:t>
      </w:r>
      <w:proofErr w:type="spellEnd"/>
    </w:p>
    <w:p w:rsidR="00D65165" w:rsidP="00D65165" w:rsidRDefault="00D65165" w14:paraId="395D7AF9" w14:textId="3B00B786">
      <w:pPr>
        <w:pStyle w:val="ListParagraph"/>
        <w:numPr>
          <w:ilvl w:val="0"/>
          <w:numId w:val="32"/>
        </w:numPr>
      </w:pPr>
      <w:r>
        <w:t xml:space="preserve">Double </w:t>
      </w:r>
      <w:proofErr w:type="spellStart"/>
      <w:r w:rsidR="006F1809">
        <w:t>P</w:t>
      </w:r>
      <w:r>
        <w:t>revious</w:t>
      </w:r>
      <w:r w:rsidR="006F1809">
        <w:t>B</w:t>
      </w:r>
      <w:r>
        <w:t>alance</w:t>
      </w:r>
      <w:proofErr w:type="spellEnd"/>
    </w:p>
    <w:p w:rsidR="00D65165" w:rsidP="00D65165" w:rsidRDefault="00D65165" w14:paraId="524371A8" w14:textId="36A54359">
      <w:pPr>
        <w:pStyle w:val="ListParagraph"/>
        <w:numPr>
          <w:ilvl w:val="0"/>
          <w:numId w:val="32"/>
        </w:numPr>
      </w:pPr>
      <w:r>
        <w:t xml:space="preserve">Double </w:t>
      </w:r>
      <w:proofErr w:type="spellStart"/>
      <w:r w:rsidR="006F1809">
        <w:t>T</w:t>
      </w:r>
      <w:r>
        <w:t>ransaction</w:t>
      </w:r>
      <w:r w:rsidR="006F1809">
        <w:t>A</w:t>
      </w:r>
      <w:r>
        <w:t>mount</w:t>
      </w:r>
      <w:proofErr w:type="spellEnd"/>
    </w:p>
    <w:p w:rsidR="00D65165" w:rsidP="00D65165" w:rsidRDefault="00D65165" w14:paraId="006C13A6" w14:textId="7B63F0ED">
      <w:pPr>
        <w:pStyle w:val="ListParagraph"/>
        <w:numPr>
          <w:ilvl w:val="0"/>
          <w:numId w:val="32"/>
        </w:numPr>
      </w:pPr>
      <w:r>
        <w:t xml:space="preserve">Double </w:t>
      </w:r>
      <w:r w:rsidR="00D103FC">
        <w:t>B</w:t>
      </w:r>
      <w:r>
        <w:t>alance</w:t>
      </w:r>
    </w:p>
    <w:p w:rsidR="00E72507" w:rsidP="00D65165" w:rsidRDefault="00FD325B" w14:paraId="645CBD50" w14:textId="503FF784">
      <w:pPr>
        <w:pStyle w:val="ListParagraph"/>
        <w:numPr>
          <w:ilvl w:val="0"/>
          <w:numId w:val="32"/>
        </w:numPr>
      </w:pPr>
      <w:r>
        <w:t xml:space="preserve">String </w:t>
      </w:r>
      <w:proofErr w:type="spellStart"/>
      <w:r w:rsidR="00D103FC">
        <w:t>P</w:t>
      </w:r>
      <w:r w:rsidR="00D65165">
        <w:t>rev</w:t>
      </w:r>
      <w:r w:rsidR="00D103FC">
        <w:t>W</w:t>
      </w:r>
      <w:r w:rsidR="00D65165">
        <w:t>allet</w:t>
      </w:r>
      <w:r w:rsidR="00D103FC">
        <w:t>T</w:t>
      </w:r>
      <w:r w:rsidR="00D65165">
        <w:t>xn</w:t>
      </w:r>
      <w:r w:rsidR="00D103FC">
        <w:t>C</w:t>
      </w:r>
      <w:r w:rsidR="00D65165">
        <w:t>ode</w:t>
      </w:r>
      <w:proofErr w:type="spellEnd"/>
    </w:p>
    <w:p w:rsidR="00A3593D" w:rsidP="00A3593D" w:rsidRDefault="00A3593D" w14:paraId="702F9886" w14:textId="67532073">
      <w:proofErr w:type="spellStart"/>
      <w:r>
        <w:t>TransactionDetailDto</w:t>
      </w:r>
      <w:proofErr w:type="spellEnd"/>
      <w:r>
        <w:t xml:space="preserve"> </w:t>
      </w:r>
      <w:r w:rsidR="00F93009">
        <w:t xml:space="preserve">(extends </w:t>
      </w:r>
      <w:proofErr w:type="spellStart"/>
      <w:r w:rsidR="00F93009">
        <w:t>BaseDto</w:t>
      </w:r>
      <w:proofErr w:type="spellEnd"/>
      <w:r w:rsidR="00F93009">
        <w:t xml:space="preserve">) </w:t>
      </w:r>
      <w:r>
        <w:t>members:</w:t>
      </w:r>
    </w:p>
    <w:p w:rsidR="00826D7E" w:rsidP="00826D7E" w:rsidRDefault="00826D7E" w14:paraId="16DAB89A" w14:textId="4699F91C">
      <w:pPr>
        <w:pStyle w:val="ListParagraph"/>
        <w:numPr>
          <w:ilvl w:val="0"/>
          <w:numId w:val="32"/>
        </w:numPr>
      </w:pPr>
      <w:r>
        <w:t xml:space="preserve">Long </w:t>
      </w:r>
      <w:proofErr w:type="spellStart"/>
      <w:r w:rsidR="00C373F1">
        <w:t>T</w:t>
      </w:r>
      <w:r>
        <w:t>ransaction</w:t>
      </w:r>
      <w:r w:rsidR="00E92FFE">
        <w:t>D</w:t>
      </w:r>
      <w:r>
        <w:t>etail</w:t>
      </w:r>
      <w:r w:rsidR="00E92FFE">
        <w:t>I</w:t>
      </w:r>
      <w:r>
        <w:t>d</w:t>
      </w:r>
      <w:proofErr w:type="spellEnd"/>
    </w:p>
    <w:p w:rsidR="00826D7E" w:rsidP="00826D7E" w:rsidRDefault="00826D7E" w14:paraId="5FE8B4A0" w14:textId="29314BCF">
      <w:pPr>
        <w:pStyle w:val="ListParagraph"/>
        <w:numPr>
          <w:ilvl w:val="0"/>
          <w:numId w:val="32"/>
        </w:numPr>
      </w:pPr>
      <w:r>
        <w:t xml:space="preserve">Long </w:t>
      </w:r>
      <w:proofErr w:type="spellStart"/>
      <w:r w:rsidR="00C373F1">
        <w:t>T</w:t>
      </w:r>
      <w:r>
        <w:t>ransaction</w:t>
      </w:r>
      <w:r w:rsidR="00E92FFE">
        <w:t>I</w:t>
      </w:r>
      <w:r>
        <w:t>d</w:t>
      </w:r>
      <w:proofErr w:type="spellEnd"/>
      <w:r>
        <w:t xml:space="preserve"> </w:t>
      </w:r>
    </w:p>
    <w:p w:rsidR="00826D7E" w:rsidP="00826D7E" w:rsidRDefault="00826D7E" w14:paraId="7D663F4E" w14:textId="3999C615">
      <w:pPr>
        <w:pStyle w:val="ListParagraph"/>
        <w:numPr>
          <w:ilvl w:val="0"/>
          <w:numId w:val="32"/>
        </w:numPr>
      </w:pPr>
      <w:r>
        <w:t xml:space="preserve">String </w:t>
      </w:r>
      <w:proofErr w:type="spellStart"/>
      <w:r w:rsidR="00C373F1">
        <w:t>T</w:t>
      </w:r>
      <w:r>
        <w:t>ransaction</w:t>
      </w:r>
      <w:r w:rsidR="00413F8E">
        <w:t>D</w:t>
      </w:r>
      <w:r>
        <w:t>etail</w:t>
      </w:r>
      <w:r w:rsidR="00413F8E">
        <w:t>T</w:t>
      </w:r>
      <w:r>
        <w:t>ype</w:t>
      </w:r>
      <w:proofErr w:type="spellEnd"/>
    </w:p>
    <w:p w:rsidR="00826D7E" w:rsidP="00826D7E" w:rsidRDefault="00826D7E" w14:paraId="569783BA" w14:textId="4A260C9A">
      <w:pPr>
        <w:pStyle w:val="ListParagraph"/>
        <w:numPr>
          <w:ilvl w:val="0"/>
          <w:numId w:val="32"/>
        </w:numPr>
      </w:pPr>
      <w:r>
        <w:t xml:space="preserve">String </w:t>
      </w:r>
      <w:proofErr w:type="spellStart"/>
      <w:r w:rsidR="00C373F1">
        <w:t>C</w:t>
      </w:r>
      <w:r>
        <w:t>onsumer</w:t>
      </w:r>
      <w:r w:rsidR="00413F8E">
        <w:t>C</w:t>
      </w:r>
      <w:r>
        <w:t>ode</w:t>
      </w:r>
      <w:proofErr w:type="spellEnd"/>
    </w:p>
    <w:p w:rsidR="00826D7E" w:rsidP="00826D7E" w:rsidRDefault="00826D7E" w14:paraId="0DA56219" w14:textId="10944503">
      <w:pPr>
        <w:pStyle w:val="ListParagraph"/>
        <w:numPr>
          <w:ilvl w:val="0"/>
          <w:numId w:val="32"/>
        </w:numPr>
      </w:pPr>
      <w:r>
        <w:t xml:space="preserve">String </w:t>
      </w:r>
      <w:proofErr w:type="spellStart"/>
      <w:r w:rsidR="00C373F1">
        <w:t>T</w:t>
      </w:r>
      <w:r>
        <w:t>ask</w:t>
      </w:r>
      <w:r w:rsidR="00413F8E">
        <w:t>C</w:t>
      </w:r>
      <w:r>
        <w:t>ode</w:t>
      </w:r>
      <w:proofErr w:type="spellEnd"/>
    </w:p>
    <w:p w:rsidR="00826D7E" w:rsidP="00826D7E" w:rsidRDefault="00826D7E" w14:paraId="1CB0FF4C" w14:textId="140EE697">
      <w:pPr>
        <w:pStyle w:val="ListParagraph"/>
        <w:numPr>
          <w:ilvl w:val="0"/>
          <w:numId w:val="32"/>
        </w:numPr>
      </w:pPr>
      <w:r>
        <w:t xml:space="preserve">String </w:t>
      </w:r>
      <w:r w:rsidR="00C373F1">
        <w:t>N</w:t>
      </w:r>
      <w:r>
        <w:t>otes</w:t>
      </w:r>
    </w:p>
    <w:p w:rsidR="00826D7E" w:rsidP="00826D7E" w:rsidRDefault="00826D7E" w14:paraId="4D3ED283" w14:textId="59A91EAE">
      <w:pPr>
        <w:pStyle w:val="ListParagraph"/>
        <w:numPr>
          <w:ilvl w:val="0"/>
          <w:numId w:val="32"/>
        </w:numPr>
      </w:pPr>
      <w:r>
        <w:t xml:space="preserve">String </w:t>
      </w:r>
      <w:proofErr w:type="spellStart"/>
      <w:r w:rsidR="00C373F1">
        <w:t>R</w:t>
      </w:r>
      <w:r>
        <w:t>edemption</w:t>
      </w:r>
      <w:r w:rsidR="00413F8E">
        <w:t>R</w:t>
      </w:r>
      <w:r>
        <w:t>ef</w:t>
      </w:r>
      <w:proofErr w:type="spellEnd"/>
    </w:p>
    <w:p w:rsidR="00A3593D" w:rsidP="00826D7E" w:rsidRDefault="00A23EA1" w14:paraId="6CFB489C" w14:textId="7AB764F9">
      <w:pPr>
        <w:pStyle w:val="ListParagraph"/>
        <w:numPr>
          <w:ilvl w:val="0"/>
          <w:numId w:val="32"/>
        </w:numPr>
      </w:pPr>
      <w:r>
        <w:t xml:space="preserve">String </w:t>
      </w:r>
      <w:proofErr w:type="spellStart"/>
      <w:r w:rsidR="00C373F1">
        <w:t>R</w:t>
      </w:r>
      <w:r w:rsidR="00826D7E">
        <w:t>edemption</w:t>
      </w:r>
      <w:r w:rsidR="00413F8E">
        <w:t>I</w:t>
      </w:r>
      <w:r w:rsidR="00826D7E">
        <w:t>tem</w:t>
      </w:r>
      <w:r w:rsidR="00413F8E">
        <w:t>D</w:t>
      </w:r>
      <w:r w:rsidR="00826D7E">
        <w:t>escription</w:t>
      </w:r>
      <w:proofErr w:type="spellEnd"/>
      <w:r w:rsidR="00A3593D">
        <w:t xml:space="preserve"> </w:t>
      </w:r>
    </w:p>
    <w:p w:rsidR="00464267" w:rsidP="00700A6D" w:rsidRDefault="00464267" w14:paraId="222999FE" w14:textId="77777777"/>
    <w:p w:rsidR="00D25A25" w:rsidP="00D25A25" w:rsidRDefault="00D25A25" w14:paraId="4EEA6EB0" w14:textId="51D85558">
      <w:pPr>
        <w:pStyle w:val="Heading4"/>
      </w:pPr>
      <w:r>
        <w:t>GET Recent</w:t>
      </w:r>
      <w:r w:rsidR="00242C81">
        <w:t xml:space="preserve"> Transaction</w:t>
      </w:r>
      <w:r w:rsidR="0049565D">
        <w:t>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D25A25" w:rsidTr="00AC3AFD" w14:paraId="407DA742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D25A25" w:rsidP="00AC3AFD" w:rsidRDefault="00D25A25" w14:paraId="12A5485B" w14:textId="299871BA">
            <w:r>
              <w:t>POST</w:t>
            </w:r>
            <w:r w:rsidR="00DA09D9">
              <w:t xml:space="preserve"> (posted GET)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D25A25" w:rsidP="00AC3AFD" w:rsidRDefault="00D25A25" w14:paraId="69D58C8B" w14:textId="5A119A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r>
              <w:t>transaction/</w:t>
            </w:r>
            <w:r w:rsidR="00DA09D9">
              <w:t>recent</w:t>
            </w:r>
          </w:p>
        </w:tc>
      </w:tr>
      <w:tr w:rsidR="00D25A25" w:rsidTr="00AC3AFD" w14:paraId="32A70D8C" w14:textId="77777777">
        <w:trPr>
          <w:trHeight w:val="20"/>
        </w:trPr>
        <w:tc>
          <w:tcPr>
            <w:tcW w:w="2416" w:type="dxa"/>
          </w:tcPr>
          <w:p w:rsidR="00D25A25" w:rsidP="00AC3AFD" w:rsidRDefault="00D25A25" w14:paraId="2F8664FF" w14:textId="77777777"/>
        </w:tc>
        <w:tc>
          <w:tcPr>
            <w:tcW w:w="6610" w:type="dxa"/>
          </w:tcPr>
          <w:p w:rsidR="00D25A25" w:rsidP="00AC3AFD" w:rsidRDefault="00D25A25" w14:paraId="51DD5231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21"/>
        <w:gridCol w:w="3387"/>
        <w:gridCol w:w="2084"/>
        <w:gridCol w:w="2324"/>
      </w:tblGrid>
      <w:tr w:rsidR="00ED0623" w:rsidTr="00AC3AFD" w14:paraId="27AFD2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5A25" w:rsidP="00AC3AFD" w:rsidRDefault="00D25A25" w14:paraId="4DBF9557" w14:textId="77777777"/>
        </w:tc>
        <w:tc>
          <w:tcPr>
            <w:tcW w:w="2362" w:type="dxa"/>
          </w:tcPr>
          <w:p w:rsidR="00D25A25" w:rsidP="00AC3AFD" w:rsidRDefault="00D25A25" w14:paraId="49D110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37" w:type="dxa"/>
          </w:tcPr>
          <w:p w:rsidR="00D25A25" w:rsidP="00AC3AFD" w:rsidRDefault="00D25A25" w14:paraId="747326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38" w:type="dxa"/>
          </w:tcPr>
          <w:p w:rsidR="00D25A25" w:rsidP="00AC3AFD" w:rsidRDefault="00D25A25" w14:paraId="008FCCC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D0623" w:rsidTr="00AC3AFD" w14:paraId="2D5BE2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5A25" w:rsidP="00AC3AFD" w:rsidRDefault="00D25A25" w14:paraId="1F2FFFEC" w14:textId="77777777">
            <w:r>
              <w:t>Input</w:t>
            </w:r>
          </w:p>
        </w:tc>
        <w:tc>
          <w:tcPr>
            <w:tcW w:w="2362" w:type="dxa"/>
          </w:tcPr>
          <w:p w:rsidR="00D25A25" w:rsidP="00AC3AFD" w:rsidRDefault="00670525" w14:paraId="0F79BDC4" w14:textId="3BD88C98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165295">
              <w:t>RecentTransaction</w:t>
            </w:r>
            <w:r w:rsidR="00ED0623">
              <w:t>Request</w:t>
            </w:r>
            <w:r w:rsidR="00165295">
              <w:t>Dto</w:t>
            </w:r>
            <w:proofErr w:type="spellEnd"/>
            <w:r w:rsidR="00D25A25">
              <w:tab/>
            </w:r>
          </w:p>
        </w:tc>
        <w:tc>
          <w:tcPr>
            <w:tcW w:w="2637" w:type="dxa"/>
          </w:tcPr>
          <w:p w:rsidR="00D25A25" w:rsidP="00AC3AFD" w:rsidRDefault="00D25A25" w14:paraId="4C71CC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938" w:type="dxa"/>
          </w:tcPr>
          <w:p w:rsidR="00D25A25" w:rsidP="00AC3AFD" w:rsidRDefault="00D25A25" w14:paraId="44CAA6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623" w:rsidTr="00AC3AFD" w14:paraId="50E03F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5A25" w:rsidP="00AC3AFD" w:rsidRDefault="00D25A25" w14:paraId="390EDC44" w14:textId="77777777">
            <w:r>
              <w:t>Output</w:t>
            </w:r>
          </w:p>
        </w:tc>
        <w:tc>
          <w:tcPr>
            <w:tcW w:w="2362" w:type="dxa"/>
          </w:tcPr>
          <w:p w:rsidR="00D25A25" w:rsidP="00AC3AFD" w:rsidRDefault="00670525" w14:paraId="0A24FA84" w14:textId="6FF09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ED0623">
              <w:t>RecentTransactionResponseDto</w:t>
            </w:r>
            <w:proofErr w:type="spellEnd"/>
            <w:r w:rsidR="00ED0623">
              <w:t xml:space="preserve"> </w:t>
            </w:r>
            <w:r w:rsidR="00165295">
              <w:t>List&lt;</w:t>
            </w:r>
            <w:proofErr w:type="spellStart"/>
            <w:r w:rsidR="00560925">
              <w:t>TransactionEntryDto</w:t>
            </w:r>
            <w:proofErr w:type="spellEnd"/>
            <w:r w:rsidR="00560925">
              <w:t>&gt;</w:t>
            </w:r>
          </w:p>
        </w:tc>
        <w:tc>
          <w:tcPr>
            <w:tcW w:w="2637" w:type="dxa"/>
          </w:tcPr>
          <w:p w:rsidR="00D25A25" w:rsidP="00AC3AFD" w:rsidRDefault="00D25A25" w14:paraId="47AB5D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938" w:type="dxa"/>
          </w:tcPr>
          <w:p w:rsidR="00D25A25" w:rsidP="00AC3AFD" w:rsidRDefault="00D25A25" w14:paraId="1427AB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5A25" w:rsidP="00D25A25" w:rsidRDefault="00D25A25" w14:paraId="45E019BC" w14:textId="77777777"/>
    <w:p w:rsidR="00D25A25" w:rsidP="00D25A25" w:rsidRDefault="002B4665" w14:paraId="414821BB" w14:textId="602C453E">
      <w:proofErr w:type="spellStart"/>
      <w:r>
        <w:t>Get</w:t>
      </w:r>
      <w:r w:rsidR="00640E5C">
        <w:t>RecentTransactionDto</w:t>
      </w:r>
      <w:proofErr w:type="spellEnd"/>
      <w:r w:rsidR="00640E5C">
        <w:t xml:space="preserve"> </w:t>
      </w:r>
      <w:r w:rsidR="00D25A25">
        <w:t>members:</w:t>
      </w:r>
    </w:p>
    <w:p w:rsidR="00D25A25" w:rsidP="00D25A25" w:rsidRDefault="00640E5C" w14:paraId="0742D403" w14:textId="4BBB7AEC">
      <w:pPr>
        <w:pStyle w:val="ListParagraph"/>
        <w:numPr>
          <w:ilvl w:val="0"/>
          <w:numId w:val="4"/>
        </w:numPr>
        <w:rPr/>
      </w:pPr>
      <w:r w:rsidR="6AFB2743">
        <w:rPr/>
        <w:t xml:space="preserve">Long </w:t>
      </w:r>
      <w:proofErr w:type="spellStart"/>
      <w:r w:rsidR="6AFB2743">
        <w:rPr/>
        <w:t>WalletId</w:t>
      </w:r>
      <w:proofErr w:type="spellEnd"/>
    </w:p>
    <w:p w:rsidR="00D25A25" w:rsidP="00D25A25" w:rsidRDefault="00640E5C" w14:paraId="29CC18BC" w14:textId="669088CF">
      <w:pPr>
        <w:pStyle w:val="ListParagraph"/>
        <w:numPr>
          <w:ilvl w:val="0"/>
          <w:numId w:val="4"/>
        </w:numPr>
        <w:rPr/>
      </w:pPr>
      <w:r w:rsidR="6AFB2743">
        <w:rPr/>
        <w:t>Int Count</w:t>
      </w:r>
      <w:r w:rsidR="1A221882">
        <w:rPr/>
        <w:t xml:space="preserve"> // for most recent, send Count = 1</w:t>
      </w:r>
      <w:r>
        <w:br/>
      </w:r>
    </w:p>
    <w:p w:rsidR="00700A6D" w:rsidP="00700A6D" w:rsidRDefault="002B4665" w14:paraId="55F43A57" w14:textId="130EF0A9">
      <w:proofErr w:type="spellStart"/>
      <w:r>
        <w:t>Get</w:t>
      </w:r>
      <w:r w:rsidR="00476A44">
        <w:t>RecentTransactionResponseDto</w:t>
      </w:r>
      <w:proofErr w:type="spellEnd"/>
      <w:r w:rsidR="00476A44">
        <w:t xml:space="preserve"> (extends </w:t>
      </w:r>
      <w:proofErr w:type="spellStart"/>
      <w:r w:rsidR="00476A44">
        <w:t>BaseResponseDto</w:t>
      </w:r>
      <w:proofErr w:type="spellEnd"/>
      <w:r w:rsidR="00476A44">
        <w:t>)</w:t>
      </w:r>
      <w:r w:rsidR="005A467B">
        <w:t xml:space="preserve"> members</w:t>
      </w:r>
      <w:r w:rsidR="00476A44">
        <w:t>:</w:t>
      </w:r>
    </w:p>
    <w:p w:rsidR="00476A44" w:rsidP="00476A44" w:rsidRDefault="00476A44" w14:paraId="7BF117BE" w14:textId="3878FB99">
      <w:pPr>
        <w:pStyle w:val="ListParagraph"/>
        <w:numPr>
          <w:ilvl w:val="0"/>
          <w:numId w:val="37"/>
        </w:numPr>
      </w:pPr>
      <w:r>
        <w:t>List&lt;</w:t>
      </w:r>
      <w:proofErr w:type="spellStart"/>
      <w:r>
        <w:t>TransactionEntryDto</w:t>
      </w:r>
      <w:proofErr w:type="spellEnd"/>
      <w:r>
        <w:t>&gt;</w:t>
      </w:r>
      <w:r w:rsidR="0058060F">
        <w:t xml:space="preserve"> Transactions</w:t>
      </w:r>
    </w:p>
    <w:p w:rsidR="00464267" w:rsidRDefault="00464267" w14:paraId="53F35B67" w14:textId="55C4CAAB">
      <w:r>
        <w:br w:type="page"/>
      </w:r>
    </w:p>
    <w:p w:rsidR="009B120F" w:rsidP="00220B23" w:rsidRDefault="009B120F" w14:paraId="335EA88E" w14:textId="47B132D0">
      <w:pPr>
        <w:pStyle w:val="Heading1"/>
      </w:pPr>
      <w:bookmarkStart w:name="_Toc137123879" w:id="1078"/>
      <w:r>
        <w:lastRenderedPageBreak/>
        <w:t>Cohort</w:t>
      </w:r>
      <w:r w:rsidR="003A0DBF">
        <w:t xml:space="preserve"> Microservice</w:t>
      </w:r>
      <w:bookmarkEnd w:id="1078"/>
    </w:p>
    <w:p w:rsidR="00CA5953" w:rsidP="00CA5953" w:rsidRDefault="00CA5953" w14:paraId="77902E3B" w14:textId="404A341E">
      <w:pPr>
        <w:pStyle w:val="Heading2"/>
      </w:pPr>
      <w:bookmarkStart w:name="_Toc137123880" w:id="1079"/>
      <w:r>
        <w:t>Data Model</w:t>
      </w:r>
      <w:bookmarkEnd w:id="1079"/>
    </w:p>
    <w:p w:rsidRPr="00CA5953" w:rsidR="009B120F" w:rsidP="009B120F" w:rsidRDefault="00CA5953" w14:paraId="141C446A" w14:textId="513EA9F7">
      <w:pPr>
        <w:rPr>
          <w:i/>
          <w:iCs/>
        </w:rPr>
      </w:pPr>
      <w:r>
        <w:t xml:space="preserve">Schema: </w:t>
      </w:r>
      <w:r w:rsidRPr="00CA5953">
        <w:rPr>
          <w:i/>
          <w:iCs/>
        </w:rPr>
        <w:t>cohort</w:t>
      </w:r>
    </w:p>
    <w:p w:rsidR="00CA5953" w:rsidP="00CA5953" w:rsidRDefault="00CA5953" w14:paraId="05390562" w14:textId="77777777">
      <w:pPr>
        <w:pStyle w:val="Heading3"/>
      </w:pPr>
      <w:bookmarkStart w:name="_Toc137123881" w:id="1080"/>
      <w:r>
        <w:t>Table: C</w:t>
      </w:r>
      <w:r w:rsidRPr="00D6074B">
        <w:t>ohort</w:t>
      </w:r>
      <w:bookmarkEnd w:id="1080"/>
    </w:p>
    <w:p w:rsidR="00955EE3" w:rsidP="00955EE3" w:rsidRDefault="00955EE3" w14:paraId="0A9ED77E" w14:textId="3D881CDE">
      <w:pPr>
        <w:rPr>
          <w:i/>
          <w:iCs/>
        </w:rPr>
      </w:pPr>
      <w:r w:rsidRPr="00FC3EE0">
        <w:t xml:space="preserve">Table: </w:t>
      </w:r>
      <w:r>
        <w:t xml:space="preserve"> </w:t>
      </w:r>
      <w:r w:rsidRPr="00955EE3">
        <w:rPr>
          <w:i/>
          <w:iCs/>
        </w:rPr>
        <w:t>cohort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955EE3" w:rsidTr="008A3128" w14:paraId="02BFF7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955EE3" w:rsidP="008A3128" w:rsidRDefault="00955EE3" w14:paraId="0ABDB38D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955EE3" w:rsidP="008A3128" w:rsidRDefault="00955EE3" w14:paraId="2A9DD33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955EE3" w:rsidP="008A3128" w:rsidRDefault="00955EE3" w14:paraId="03BD62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955EE3" w:rsidP="008A3128" w:rsidRDefault="00955EE3" w14:paraId="137175C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955EE3" w:rsidTr="008A3128" w14:paraId="785B85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CA780E" w:rsidR="00955EE3" w:rsidP="008A3128" w:rsidRDefault="00955EE3" w14:paraId="197AA024" w14:textId="1232FB4F">
            <w:pPr>
              <w:tabs>
                <w:tab w:val="right" w:pos="2119"/>
              </w:tabs>
            </w:pPr>
            <w:proofErr w:type="spellStart"/>
            <w:r w:rsidRPr="00CA780E">
              <w:t>cohort_id</w:t>
            </w:r>
            <w:proofErr w:type="spellEnd"/>
            <w:r w:rsidRPr="00CA780E">
              <w:t xml:space="preserve"> </w:t>
            </w:r>
          </w:p>
        </w:tc>
        <w:tc>
          <w:tcPr>
            <w:tcW w:w="1980" w:type="dxa"/>
          </w:tcPr>
          <w:p w:rsidR="00955EE3" w:rsidP="008A3128" w:rsidRDefault="004F7CAA" w14:paraId="105E454C" w14:textId="4610D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55EE3" w:rsidP="008A3128" w:rsidRDefault="00955EE3" w14:paraId="0B9532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955EE3" w:rsidP="008A3128" w:rsidRDefault="00955EE3" w14:paraId="75B694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55EE3" w:rsidTr="008A3128" w14:paraId="4FCC46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CA780E" w:rsidR="00955EE3" w:rsidP="008A3128" w:rsidRDefault="00955EE3" w14:paraId="6A14CFAE" w14:textId="33B6CF0B">
            <w:pPr>
              <w:tabs>
                <w:tab w:val="right" w:pos="2119"/>
              </w:tabs>
            </w:pPr>
            <w:proofErr w:type="spellStart"/>
            <w:r w:rsidRPr="00CA780E">
              <w:t>cohort_code</w:t>
            </w:r>
            <w:proofErr w:type="spellEnd"/>
            <w:r w:rsidRPr="00CA780E">
              <w:t> </w:t>
            </w:r>
          </w:p>
        </w:tc>
        <w:tc>
          <w:tcPr>
            <w:tcW w:w="1980" w:type="dxa"/>
          </w:tcPr>
          <w:p w:rsidR="00955EE3" w:rsidP="008A3128" w:rsidRDefault="00955EE3" w14:paraId="3B702CCA" w14:textId="4DAEF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E6373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55EE3" w:rsidP="008A3128" w:rsidRDefault="00955EE3" w14:paraId="59730E68" w14:textId="2C23E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  <w:tc>
          <w:tcPr>
            <w:tcW w:w="1710" w:type="dxa"/>
          </w:tcPr>
          <w:p w:rsidRPr="00FC3EE0" w:rsidR="00955EE3" w:rsidP="008A3128" w:rsidRDefault="00955EE3" w14:paraId="2DFCA17F" w14:textId="32C0B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  <w:r w:rsidR="00CA780E">
              <w:t>, unique</w:t>
            </w:r>
          </w:p>
        </w:tc>
      </w:tr>
      <w:tr w:rsidRPr="00FC3EE0" w:rsidR="00955EE3" w:rsidTr="008A3128" w14:paraId="4FCF7E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CA780E" w:rsidR="00955EE3" w:rsidP="00043D8D" w:rsidRDefault="00955EE3" w14:paraId="6AB2B90A" w14:textId="3471CCCC">
            <w:pPr>
              <w:tabs>
                <w:tab w:val="right" w:pos="2119"/>
              </w:tabs>
            </w:pPr>
            <w:proofErr w:type="spellStart"/>
            <w:r w:rsidRPr="00CA780E">
              <w:t>cohort_name</w:t>
            </w:r>
            <w:proofErr w:type="spellEnd"/>
            <w:r w:rsidRPr="00CA780E">
              <w:t> </w:t>
            </w:r>
          </w:p>
        </w:tc>
        <w:tc>
          <w:tcPr>
            <w:tcW w:w="1980" w:type="dxa"/>
          </w:tcPr>
          <w:p w:rsidRPr="00FC3EE0" w:rsidR="00955EE3" w:rsidP="00955EE3" w:rsidRDefault="00955EE3" w14:paraId="65719B22" w14:textId="7628C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80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55EE3" w:rsidP="008A3128" w:rsidRDefault="00955EE3" w14:paraId="525953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955EE3" w:rsidP="008A3128" w:rsidRDefault="00955EE3" w14:paraId="47EFA6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B00">
              <w:t>Not null</w:t>
            </w:r>
          </w:p>
        </w:tc>
      </w:tr>
      <w:tr w:rsidRPr="00FC3EE0" w:rsidR="00955EE3" w:rsidTr="008A3128" w14:paraId="4F102A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CA780E" w:rsidR="00955EE3" w:rsidP="00043D8D" w:rsidRDefault="00955EE3" w14:paraId="662A7BD7" w14:textId="219B33D9">
            <w:pPr>
              <w:tabs>
                <w:tab w:val="right" w:pos="2119"/>
              </w:tabs>
            </w:pPr>
            <w:proofErr w:type="spellStart"/>
            <w:r w:rsidRPr="00CA780E">
              <w:t>cohort_description</w:t>
            </w:r>
            <w:proofErr w:type="spellEnd"/>
          </w:p>
        </w:tc>
        <w:tc>
          <w:tcPr>
            <w:tcW w:w="1980" w:type="dxa"/>
          </w:tcPr>
          <w:p w:rsidRPr="00FC3EE0" w:rsidR="00955EE3" w:rsidP="00955EE3" w:rsidRDefault="00955EE3" w14:paraId="06DDE237" w14:textId="3059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>
              <w:t>1024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55EE3" w:rsidP="008A3128" w:rsidRDefault="00955EE3" w14:paraId="093C1C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955EE3" w:rsidP="008A3128" w:rsidRDefault="00955EE3" w14:paraId="62115C56" w14:textId="150EA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955EE3" w:rsidTr="008A3128" w14:paraId="7D8DDA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CA780E" w:rsidR="00955EE3" w:rsidP="00043D8D" w:rsidRDefault="00955EE3" w14:paraId="3A35BA1A" w14:textId="2433BB95">
            <w:pPr>
              <w:tabs>
                <w:tab w:val="right" w:pos="2119"/>
              </w:tabs>
            </w:pPr>
            <w:proofErr w:type="spellStart"/>
            <w:r w:rsidRPr="00CA780E">
              <w:t>parent_cohort_id</w:t>
            </w:r>
            <w:proofErr w:type="spellEnd"/>
            <w:r w:rsidRPr="00CA780E">
              <w:t> </w:t>
            </w:r>
          </w:p>
        </w:tc>
        <w:tc>
          <w:tcPr>
            <w:tcW w:w="1980" w:type="dxa"/>
          </w:tcPr>
          <w:p w:rsidRPr="00FC3EE0" w:rsidR="00955EE3" w:rsidP="008A3128" w:rsidRDefault="00DE6373" w14:paraId="3A315781" w14:textId="57031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1620" w:type="dxa"/>
          </w:tcPr>
          <w:p w:rsidRPr="00FC3EE0" w:rsidR="00955EE3" w:rsidP="008A3128" w:rsidRDefault="00955EE3" w14:paraId="11F6C4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955EE3" w:rsidP="008A3128" w:rsidRDefault="00955EE3" w14:paraId="42DB991E" w14:textId="6D6F8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8A3128" w14:paraId="4F6AA4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556CCB" w:rsidP="00556CCB" w:rsidRDefault="00556CCB" w14:paraId="00258B74" w14:textId="7167B180">
            <w:pPr>
              <w:tabs>
                <w:tab w:val="right" w:pos="2119"/>
              </w:tabs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="00556CCB" w:rsidP="00556CCB" w:rsidRDefault="00556CCB" w14:paraId="3B638C86" w14:textId="3211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556CCB" w:rsidP="00556CCB" w:rsidRDefault="00556CCB" w14:paraId="7512D1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6DEA451F" w14:textId="62172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8A3128" w14:paraId="13EFAE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66470B9F" w14:textId="6D0DEE41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4E95B9F0" w14:textId="4A7A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556CCB" w:rsidP="00556CCB" w:rsidRDefault="00556CCB" w14:paraId="610B0A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7FA264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D4FF5" w:rsidTr="008A3128" w14:paraId="246DF2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AD4FF5" w:rsidP="00AD4FF5" w:rsidRDefault="00AD4FF5" w14:paraId="016C5625" w14:textId="28FE26E5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AD4FF5" w:rsidP="00AD4FF5" w:rsidRDefault="00AD4FF5" w14:paraId="34317DBE" w14:textId="36488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E6373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AD4FF5" w:rsidP="00AD4FF5" w:rsidRDefault="00AD4FF5" w14:paraId="69B1B3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D4FF5" w:rsidP="00AD4FF5" w:rsidRDefault="00AD4FF5" w14:paraId="6144B8AF" w14:textId="25ED6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D4FF5" w:rsidTr="008A3128" w14:paraId="681F46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AD4FF5" w:rsidP="00AD4FF5" w:rsidRDefault="00AD4FF5" w14:paraId="4E2088F5" w14:textId="12EC2A46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AD4FF5" w:rsidP="00AD4FF5" w:rsidRDefault="00AD4FF5" w14:paraId="5132F878" w14:textId="2091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E6373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AD4FF5" w:rsidP="00AD4FF5" w:rsidRDefault="00AD4FF5" w14:paraId="2B72E8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D4FF5" w:rsidP="00AD4FF5" w:rsidRDefault="00AD4FF5" w14:paraId="725955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8A3128" w14:paraId="438E0F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556CCB" w:rsidP="00556CCB" w:rsidRDefault="00556CCB" w14:paraId="3BE5B096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556CCB" w:rsidP="00556CCB" w:rsidRDefault="00556CCB" w14:paraId="6C14668D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556CCB" w:rsidP="00556CCB" w:rsidRDefault="00DE6373" w14:paraId="65AF28E7" w14:textId="6EAEF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F7CAA">
              <w:t>ong</w:t>
            </w:r>
          </w:p>
        </w:tc>
        <w:tc>
          <w:tcPr>
            <w:tcW w:w="1620" w:type="dxa"/>
          </w:tcPr>
          <w:p w:rsidR="00556CCB" w:rsidP="00556CCB" w:rsidRDefault="00556CCB" w14:paraId="1C0AEC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556CCB" w:rsidP="00556CCB" w:rsidRDefault="00556CCB" w14:paraId="0BC12586" w14:textId="6A1DF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556CCB" w:rsidP="00556CCB" w:rsidRDefault="0011467E" w14:paraId="0BC945F9" w14:textId="248A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5976B0" w:rsidP="005976B0" w:rsidRDefault="005976B0" w14:paraId="4C550648" w14:textId="29404C60">
      <w:pPr>
        <w:rPr>
          <w:b/>
        </w:rPr>
      </w:pPr>
      <w:r>
        <w:br/>
      </w:r>
      <w:r w:rsidRPr="002936CE">
        <w:rPr>
          <w:b/>
        </w:rPr>
        <w:t xml:space="preserve">Indexes: </w:t>
      </w:r>
    </w:p>
    <w:p w:rsidR="005976B0" w:rsidP="005976B0" w:rsidRDefault="005976B0" w14:paraId="74DEDAD5" w14:textId="551D88A6">
      <w:pPr>
        <w:pStyle w:val="ListParagraph"/>
        <w:numPr>
          <w:ilvl w:val="0"/>
          <w:numId w:val="4"/>
        </w:numPr>
        <w:rPr/>
      </w:pPr>
      <w:r w:rsidR="2EC7A349">
        <w:rPr/>
        <w:t xml:space="preserve">Unique:  </w:t>
      </w:r>
      <w:proofErr w:type="spellStart"/>
      <w:r w:rsidR="3EF60DDB">
        <w:rPr/>
        <w:t>cohort</w:t>
      </w:r>
      <w:r w:rsidR="2EC7A349">
        <w:rPr/>
        <w:t>_code</w:t>
      </w:r>
      <w:proofErr w:type="spellEnd"/>
      <w:r w:rsidR="2EC7A349">
        <w:rPr/>
        <w:t xml:space="preserve"> + </w:t>
      </w:r>
      <w:proofErr w:type="spellStart"/>
      <w:r w:rsidR="2EC7A349">
        <w:rPr/>
        <w:t>delete_nbr</w:t>
      </w:r>
      <w:proofErr w:type="spellEnd"/>
      <w:r>
        <w:br/>
      </w:r>
    </w:p>
    <w:p w:rsidR="00955EE3" w:rsidP="00955EE3" w:rsidRDefault="00955EE3" w14:paraId="6B7CCF97" w14:textId="2B555F7F">
      <w:pPr>
        <w:pStyle w:val="Heading3"/>
      </w:pPr>
      <w:bookmarkStart w:name="_Toc137123882" w:id="1081"/>
      <w:r>
        <w:t xml:space="preserve">Table: </w:t>
      </w:r>
      <w:r w:rsidR="00D170E6">
        <w:t>C</w:t>
      </w:r>
      <w:r w:rsidRPr="00D170E6">
        <w:t>onsumer</w:t>
      </w:r>
      <w:r w:rsidR="00D170E6">
        <w:t xml:space="preserve"> C</w:t>
      </w:r>
      <w:r w:rsidRPr="00D170E6">
        <w:t>ohort</w:t>
      </w:r>
      <w:bookmarkEnd w:id="1081"/>
    </w:p>
    <w:p w:rsidR="00955EE3" w:rsidP="00955EE3" w:rsidRDefault="00955EE3" w14:paraId="2E34BDE1" w14:textId="77777777">
      <w:pPr>
        <w:rPr>
          <w:i/>
          <w:iCs/>
        </w:rPr>
      </w:pPr>
      <w:r w:rsidRPr="00FC3EE0">
        <w:t xml:space="preserve">Table: </w:t>
      </w:r>
      <w:r>
        <w:t xml:space="preserve"> </w:t>
      </w:r>
      <w:proofErr w:type="spellStart"/>
      <w:r w:rsidRPr="00955EE3">
        <w:rPr>
          <w:i/>
          <w:iCs/>
        </w:rPr>
        <w:t>consumer_cohort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955EE3" w:rsidTr="008A3128" w14:paraId="3194C5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955EE3" w:rsidP="008A3128" w:rsidRDefault="00955EE3" w14:paraId="38653B7A" w14:textId="77777777">
            <w:r w:rsidRPr="00FC3EE0">
              <w:t>Field</w:t>
            </w:r>
          </w:p>
        </w:tc>
        <w:tc>
          <w:tcPr>
            <w:tcW w:w="1980" w:type="dxa"/>
          </w:tcPr>
          <w:p w:rsidRPr="00FC3EE0" w:rsidR="00955EE3" w:rsidP="008A3128" w:rsidRDefault="00955EE3" w14:paraId="1EA78FE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955EE3" w:rsidP="008A3128" w:rsidRDefault="00955EE3" w14:paraId="1D47C5C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955EE3" w:rsidP="008A3128" w:rsidRDefault="00955EE3" w14:paraId="657AC2E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955EE3" w:rsidTr="008A3128" w14:paraId="67FD64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4B53AC" w:rsidR="00955EE3" w:rsidP="008A3128" w:rsidRDefault="00955EE3" w14:paraId="337B02E6" w14:textId="77777777">
            <w:pPr>
              <w:tabs>
                <w:tab w:val="right" w:pos="2119"/>
              </w:tabs>
            </w:pPr>
            <w:proofErr w:type="spellStart"/>
            <w:r w:rsidRPr="004B53AC">
              <w:t>consumer_cohort_id</w:t>
            </w:r>
            <w:proofErr w:type="spellEnd"/>
            <w:r w:rsidRPr="004B53AC">
              <w:t xml:space="preserve"> </w:t>
            </w:r>
          </w:p>
        </w:tc>
        <w:tc>
          <w:tcPr>
            <w:tcW w:w="1980" w:type="dxa"/>
          </w:tcPr>
          <w:p w:rsidR="00955EE3" w:rsidP="008A3128" w:rsidRDefault="004F7CAA" w14:paraId="112B028E" w14:textId="7C47F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55EE3" w:rsidP="008A3128" w:rsidRDefault="00955EE3" w14:paraId="3A0DC2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955EE3" w:rsidP="008A3128" w:rsidRDefault="00955EE3" w14:paraId="3CF041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55EE3" w:rsidTr="008A3128" w14:paraId="02053A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4B53AC" w:rsidR="00955EE3" w:rsidP="008A3128" w:rsidRDefault="00955EE3" w14:paraId="7F0AF99C" w14:textId="77777777">
            <w:pPr>
              <w:tabs>
                <w:tab w:val="right" w:pos="2119"/>
              </w:tabs>
            </w:pPr>
            <w:proofErr w:type="spellStart"/>
            <w:r w:rsidRPr="004B53AC">
              <w:t>cohort_id</w:t>
            </w:r>
            <w:proofErr w:type="spellEnd"/>
            <w:r w:rsidRPr="004B53AC">
              <w:t xml:space="preserve"> </w:t>
            </w:r>
          </w:p>
        </w:tc>
        <w:tc>
          <w:tcPr>
            <w:tcW w:w="1980" w:type="dxa"/>
          </w:tcPr>
          <w:p w:rsidR="00955EE3" w:rsidP="008A3128" w:rsidRDefault="004F7CAA" w14:paraId="6316D68C" w14:textId="16FED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55EE3" w:rsidP="008A3128" w:rsidRDefault="00043D8D" w14:paraId="7E31A2E1" w14:textId="3AD3E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710" w:type="dxa"/>
          </w:tcPr>
          <w:p w:rsidRPr="00FC3EE0" w:rsidR="00955EE3" w:rsidP="008A3128" w:rsidRDefault="00955EE3" w14:paraId="514292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55EE3" w:rsidTr="008A3128" w14:paraId="293DDC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4B53AC" w:rsidR="00955EE3" w:rsidP="008A3128" w:rsidRDefault="00955EE3" w14:paraId="1DB35CA3" w14:textId="77777777">
            <w:pPr>
              <w:tabs>
                <w:tab w:val="right" w:pos="2119"/>
              </w:tabs>
            </w:pPr>
            <w:proofErr w:type="spellStart"/>
            <w:r w:rsidRPr="004B53AC">
              <w:t>tenant_code</w:t>
            </w:r>
            <w:proofErr w:type="spellEnd"/>
            <w:r w:rsidRPr="004B53AC">
              <w:t> </w:t>
            </w:r>
          </w:p>
        </w:tc>
        <w:tc>
          <w:tcPr>
            <w:tcW w:w="1980" w:type="dxa"/>
          </w:tcPr>
          <w:p w:rsidR="00955EE3" w:rsidP="008A3128" w:rsidRDefault="00DE6373" w14:paraId="04F5A353" w14:textId="113B1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</w:t>
            </w:r>
            <w:r w:rsidRPr="00FC3EE0" w:rsidR="00955EE3">
              <w:t>archar</w:t>
            </w:r>
            <w:r>
              <w:t>(5</w:t>
            </w:r>
            <w:r w:rsidR="00955EE3">
              <w:t>0</w:t>
            </w:r>
            <w:r w:rsidRPr="00FC3EE0" w:rsidR="00955EE3">
              <w:t>)</w:t>
            </w:r>
          </w:p>
        </w:tc>
        <w:tc>
          <w:tcPr>
            <w:tcW w:w="1620" w:type="dxa"/>
          </w:tcPr>
          <w:p w:rsidRPr="00FC3EE0" w:rsidR="00955EE3" w:rsidP="008A3128" w:rsidRDefault="00955EE3" w14:paraId="5E8763EB" w14:textId="6DA8E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955EE3" w:rsidP="008A3128" w:rsidRDefault="00955EE3" w14:paraId="0B1114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55EE3" w:rsidTr="008A3128" w14:paraId="551A0E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4B53AC" w:rsidR="00955EE3" w:rsidP="008A3128" w:rsidRDefault="00955EE3" w14:paraId="4549A1E3" w14:textId="77777777">
            <w:pPr>
              <w:tabs>
                <w:tab w:val="right" w:pos="2119"/>
              </w:tabs>
            </w:pPr>
            <w:proofErr w:type="spellStart"/>
            <w:r w:rsidRPr="004B53AC">
              <w:t>consumer_code</w:t>
            </w:r>
            <w:proofErr w:type="spellEnd"/>
            <w:r w:rsidRPr="004B53AC">
              <w:t> </w:t>
            </w:r>
          </w:p>
        </w:tc>
        <w:tc>
          <w:tcPr>
            <w:tcW w:w="1980" w:type="dxa"/>
          </w:tcPr>
          <w:p w:rsidR="00955EE3" w:rsidP="008A3128" w:rsidRDefault="00955EE3" w14:paraId="34D464E5" w14:textId="2E08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DE6373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55EE3" w:rsidP="008A3128" w:rsidRDefault="00955EE3" w14:paraId="532F8074" w14:textId="037DB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955EE3" w:rsidP="008A3128" w:rsidRDefault="00955EE3" w14:paraId="605FC5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8A3128" w14:paraId="2E01CA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5A1EE5" w:rsidR="00556CCB" w:rsidP="00556CCB" w:rsidRDefault="00556CCB" w14:paraId="7B45AE1A" w14:textId="55823ABA">
            <w:pPr>
              <w:tabs>
                <w:tab w:val="right" w:pos="2119"/>
              </w:tabs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FC3EE0" w:rsidR="00556CCB" w:rsidP="00556CCB" w:rsidRDefault="00556CCB" w14:paraId="3B351FB2" w14:textId="0013D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556CCB" w:rsidP="00556CCB" w:rsidRDefault="00556CCB" w14:paraId="000DBA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29A8062E" w14:textId="13440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556CCB" w:rsidTr="008A3128" w14:paraId="0A29C9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556CCB" w:rsidP="00556CCB" w:rsidRDefault="00556CCB" w14:paraId="0E163F6A" w14:textId="0026236F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556CCB" w:rsidP="00556CCB" w:rsidRDefault="00556CCB" w14:paraId="068B7F48" w14:textId="5229F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Pr="00FC3EE0" w:rsidR="00556CCB" w:rsidP="00556CCB" w:rsidRDefault="00556CCB" w14:paraId="309EA2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556CCB" w:rsidP="00556CCB" w:rsidRDefault="00556CCB" w14:paraId="50C755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AD4FF5" w:rsidTr="008A3128" w14:paraId="0A364D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AD4FF5" w:rsidP="00AD4FF5" w:rsidRDefault="00AD4FF5" w14:paraId="3F6479A5" w14:textId="60494C98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AD4FF5" w:rsidP="00AD4FF5" w:rsidRDefault="00AD4FF5" w14:paraId="0C9B7946" w14:textId="5AE8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E6373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AD4FF5" w:rsidP="00AD4FF5" w:rsidRDefault="00AD4FF5" w14:paraId="43882D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D4FF5" w:rsidP="00AD4FF5" w:rsidRDefault="00AD4FF5" w14:paraId="5A36FA89" w14:textId="30468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AD4FF5" w:rsidTr="008A3128" w14:paraId="497D65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AD4FF5" w:rsidP="00AD4FF5" w:rsidRDefault="00AD4FF5" w14:paraId="65B91E52" w14:textId="6A9ED5B8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AD4FF5" w:rsidP="00AD4FF5" w:rsidRDefault="00AD4FF5" w14:paraId="09CD0A28" w14:textId="1DF49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DE6373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Pr="00FC3EE0" w:rsidR="00AD4FF5" w:rsidP="00AD4FF5" w:rsidRDefault="00AD4FF5" w14:paraId="1A0B56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AD4FF5" w:rsidP="00AD4FF5" w:rsidRDefault="00AD4FF5" w14:paraId="3FF8DE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556CCB" w:rsidTr="008A3128" w14:paraId="16DA19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556CCB" w:rsidP="005A1EE5" w:rsidRDefault="00556CCB" w14:paraId="48031940" w14:textId="77777777">
            <w:pPr>
              <w:tabs>
                <w:tab w:val="right" w:pos="2119"/>
              </w:tabs>
            </w:pPr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556CCB" w:rsidP="005A1EE5" w:rsidRDefault="00556CCB" w14:paraId="62DF7FEA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556CCB" w:rsidP="00556CCB" w:rsidRDefault="004F7CAA" w14:paraId="333B13D8" w14:textId="3E0E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="00556CCB" w:rsidP="00556CCB" w:rsidRDefault="00556CCB" w14:paraId="3F5D0E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Pr="00FC3EE0" w:rsidR="00556CCB" w:rsidP="00556CCB" w:rsidRDefault="00556CCB" w14:paraId="7C750528" w14:textId="7015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556CCB" w:rsidP="00556CCB" w:rsidRDefault="0011467E" w14:paraId="3053B882" w14:textId="5F33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BE5DB9" w:rsidP="00BE5DB9" w:rsidRDefault="00BE5DB9" w14:paraId="14BD397F" w14:textId="763809CA">
      <w:pPr>
        <w:rPr>
          <w:b/>
        </w:rPr>
      </w:pPr>
      <w:r w:rsidRPr="00BE5DB9">
        <w:br/>
      </w:r>
      <w:r w:rsidRPr="002936CE">
        <w:rPr>
          <w:b/>
        </w:rPr>
        <w:t xml:space="preserve">Indexes: </w:t>
      </w:r>
    </w:p>
    <w:p w:rsidR="00BE5DB9" w:rsidP="00BE5DB9" w:rsidRDefault="00BE5DB9" w14:paraId="3A538957" w14:textId="000F1861">
      <w:pPr>
        <w:pStyle w:val="ListParagraph"/>
        <w:numPr>
          <w:ilvl w:val="0"/>
          <w:numId w:val="4"/>
        </w:numPr>
        <w:rPr/>
      </w:pPr>
      <w:r w:rsidR="303D7F6F">
        <w:rPr/>
        <w:t xml:space="preserve">Unique: </w:t>
      </w:r>
      <w:r w:rsidR="6B9EA417">
        <w:rPr/>
        <w:t xml:space="preserve"> </w:t>
      </w:r>
      <w:proofErr w:type="spellStart"/>
      <w:r w:rsidR="6B9EA417">
        <w:rPr/>
        <w:t>cohort_id</w:t>
      </w:r>
      <w:proofErr w:type="spellEnd"/>
      <w:r w:rsidR="6B9EA417">
        <w:rPr/>
        <w:t xml:space="preserve"> + </w:t>
      </w:r>
      <w:proofErr w:type="spellStart"/>
      <w:r w:rsidR="6B9EA417">
        <w:rPr/>
        <w:t>consumer_code</w:t>
      </w:r>
      <w:proofErr w:type="spellEnd"/>
      <w:r w:rsidR="303D7F6F">
        <w:rPr/>
        <w:t xml:space="preserve"> + </w:t>
      </w:r>
      <w:proofErr w:type="spellStart"/>
      <w:r w:rsidR="303D7F6F">
        <w:rPr/>
        <w:t>delete_nbr</w:t>
      </w:r>
      <w:proofErr w:type="spellEnd"/>
      <w:r>
        <w:br/>
      </w:r>
    </w:p>
    <w:p w:rsidR="00955EE3" w:rsidP="00955EE3" w:rsidRDefault="00955EE3" w14:paraId="4927383D" w14:textId="56CF38C1">
      <w:pPr>
        <w:pStyle w:val="Heading3"/>
      </w:pPr>
      <w:bookmarkStart w:name="_Toc137123883" w:id="1082"/>
      <w:r>
        <w:t xml:space="preserve">Table: </w:t>
      </w:r>
      <w:r w:rsidR="00982894">
        <w:t>C</w:t>
      </w:r>
      <w:r w:rsidRPr="00982894">
        <w:t>ohort</w:t>
      </w:r>
      <w:r w:rsidR="00982894">
        <w:t xml:space="preserve"> T</w:t>
      </w:r>
      <w:r w:rsidRPr="00982894">
        <w:t>ask</w:t>
      </w:r>
      <w:r w:rsidR="00982894">
        <w:t xml:space="preserve"> R</w:t>
      </w:r>
      <w:r w:rsidRPr="00982894">
        <w:t>eward</w:t>
      </w:r>
      <w:bookmarkEnd w:id="1082"/>
    </w:p>
    <w:p w:rsidR="00955EE3" w:rsidP="00955EE3" w:rsidRDefault="00955EE3" w14:paraId="00A566A3" w14:textId="6B6277A4">
      <w:pPr>
        <w:rPr>
          <w:i/>
          <w:iCs/>
        </w:rPr>
      </w:pPr>
      <w:r w:rsidRPr="00FC3EE0">
        <w:t xml:space="preserve">Table: </w:t>
      </w:r>
      <w:r>
        <w:t xml:space="preserve"> </w:t>
      </w:r>
      <w:proofErr w:type="spellStart"/>
      <w:r w:rsidRPr="00955EE3">
        <w:rPr>
          <w:i/>
          <w:iCs/>
        </w:rPr>
        <w:t>cohort_task_reward</w:t>
      </w:r>
      <w:proofErr w:type="spellEnd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1710"/>
      </w:tblGrid>
      <w:tr w:rsidRPr="00FC3EE0" w:rsidR="00955EE3" w:rsidTr="008A3128" w14:paraId="0657E1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FC3EE0" w:rsidR="00955EE3" w:rsidP="008A3128" w:rsidRDefault="00955EE3" w14:paraId="645F32F6" w14:textId="77777777">
            <w:r w:rsidRPr="00FC3EE0">
              <w:lastRenderedPageBreak/>
              <w:t>Field</w:t>
            </w:r>
          </w:p>
        </w:tc>
        <w:tc>
          <w:tcPr>
            <w:tcW w:w="1980" w:type="dxa"/>
          </w:tcPr>
          <w:p w:rsidRPr="00FC3EE0" w:rsidR="00955EE3" w:rsidP="008A3128" w:rsidRDefault="00955EE3" w14:paraId="3332E69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Type</w:t>
            </w:r>
          </w:p>
        </w:tc>
        <w:tc>
          <w:tcPr>
            <w:tcW w:w="1620" w:type="dxa"/>
          </w:tcPr>
          <w:p w:rsidRPr="00FC3EE0" w:rsidR="00955EE3" w:rsidP="008A3128" w:rsidRDefault="00955EE3" w14:paraId="42C5821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Description</w:t>
            </w:r>
          </w:p>
        </w:tc>
        <w:tc>
          <w:tcPr>
            <w:tcW w:w="1710" w:type="dxa"/>
          </w:tcPr>
          <w:p w:rsidRPr="00FC3EE0" w:rsidR="00955EE3" w:rsidP="008A3128" w:rsidRDefault="00955EE3" w14:paraId="2E1C14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Notes</w:t>
            </w:r>
          </w:p>
        </w:tc>
      </w:tr>
      <w:tr w:rsidRPr="00FC3EE0" w:rsidR="00955EE3" w:rsidTr="008A3128" w14:paraId="6A4463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DB0AC8" w:rsidR="00955EE3" w:rsidP="00955EE3" w:rsidRDefault="00955EE3" w14:paraId="7472FF8E" w14:textId="496FE6D8">
            <w:pPr>
              <w:tabs>
                <w:tab w:val="right" w:pos="2119"/>
              </w:tabs>
            </w:pPr>
            <w:proofErr w:type="spellStart"/>
            <w:r w:rsidRPr="00DB0AC8">
              <w:t>cohort_task</w:t>
            </w:r>
            <w:proofErr w:type="spellEnd"/>
            <w:r w:rsidRPr="00DB0AC8">
              <w:t xml:space="preserve"> _id </w:t>
            </w:r>
          </w:p>
        </w:tc>
        <w:tc>
          <w:tcPr>
            <w:tcW w:w="1980" w:type="dxa"/>
          </w:tcPr>
          <w:p w:rsidR="00955EE3" w:rsidP="008A3128" w:rsidRDefault="004F7CAA" w14:paraId="7AC2E7CA" w14:textId="4399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55EE3" w:rsidP="008A3128" w:rsidRDefault="00955EE3" w14:paraId="22431E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PK</w:t>
            </w:r>
          </w:p>
        </w:tc>
        <w:tc>
          <w:tcPr>
            <w:tcW w:w="1710" w:type="dxa"/>
          </w:tcPr>
          <w:p w:rsidRPr="00FC3EE0" w:rsidR="00955EE3" w:rsidP="008A3128" w:rsidRDefault="00955EE3" w14:paraId="03EE5B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55EE3" w:rsidTr="008A3128" w14:paraId="269562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DB0AC8" w:rsidR="00955EE3" w:rsidP="008A3128" w:rsidRDefault="00955EE3" w14:paraId="5C9E56F2" w14:textId="77777777">
            <w:pPr>
              <w:tabs>
                <w:tab w:val="right" w:pos="2119"/>
              </w:tabs>
            </w:pPr>
            <w:proofErr w:type="spellStart"/>
            <w:r w:rsidRPr="00DB0AC8">
              <w:t>cohort_id</w:t>
            </w:r>
            <w:proofErr w:type="spellEnd"/>
            <w:r w:rsidRPr="00DB0AC8">
              <w:t xml:space="preserve"> </w:t>
            </w:r>
          </w:p>
        </w:tc>
        <w:tc>
          <w:tcPr>
            <w:tcW w:w="1980" w:type="dxa"/>
          </w:tcPr>
          <w:p w:rsidR="00955EE3" w:rsidP="008A3128" w:rsidRDefault="004F7CAA" w14:paraId="417A5D54" w14:textId="1AE2E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620" w:type="dxa"/>
          </w:tcPr>
          <w:p w:rsidRPr="00FC3EE0" w:rsidR="00955EE3" w:rsidP="008A3128" w:rsidRDefault="00955EE3" w14:paraId="0E5B2A13" w14:textId="4054B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C3EE0">
              <w:t>K</w:t>
            </w:r>
          </w:p>
        </w:tc>
        <w:tc>
          <w:tcPr>
            <w:tcW w:w="1710" w:type="dxa"/>
          </w:tcPr>
          <w:p w:rsidRPr="00FC3EE0" w:rsidR="00955EE3" w:rsidP="008A3128" w:rsidRDefault="00955EE3" w14:paraId="5A69C4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55EE3" w:rsidTr="008A3128" w14:paraId="1E212A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DB0AC8" w:rsidR="00955EE3" w:rsidP="008A3128" w:rsidRDefault="00043D8D" w14:paraId="4BF58903" w14:textId="4431C274">
            <w:pPr>
              <w:tabs>
                <w:tab w:val="right" w:pos="2119"/>
              </w:tabs>
            </w:pPr>
            <w:proofErr w:type="spellStart"/>
            <w:r w:rsidRPr="00DB0AC8">
              <w:t>task_reward_code</w:t>
            </w:r>
            <w:proofErr w:type="spellEnd"/>
            <w:r w:rsidRPr="00DB0AC8">
              <w:t> </w:t>
            </w:r>
          </w:p>
        </w:tc>
        <w:tc>
          <w:tcPr>
            <w:tcW w:w="1980" w:type="dxa"/>
          </w:tcPr>
          <w:p w:rsidR="00955EE3" w:rsidP="008A3128" w:rsidRDefault="00955EE3" w14:paraId="25961FB8" w14:textId="66E8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varchar(</w:t>
            </w:r>
            <w:r w:rsidR="00670557">
              <w:t>5</w:t>
            </w:r>
            <w:r>
              <w:t>0</w:t>
            </w:r>
            <w:r w:rsidRPr="00FC3EE0">
              <w:t>)</w:t>
            </w:r>
          </w:p>
        </w:tc>
        <w:tc>
          <w:tcPr>
            <w:tcW w:w="1620" w:type="dxa"/>
          </w:tcPr>
          <w:p w:rsidRPr="00FC3EE0" w:rsidR="00955EE3" w:rsidP="008A3128" w:rsidRDefault="00955EE3" w14:paraId="0B4B9157" w14:textId="0CD7B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Pr="00FC3EE0" w:rsidR="00955EE3" w:rsidP="008A3128" w:rsidRDefault="00955EE3" w14:paraId="6D1372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955EE3" w:rsidTr="008A3128" w14:paraId="1D9CD9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AD5569" w:rsidR="00955EE3" w:rsidP="00043D8D" w:rsidRDefault="00043D8D" w14:paraId="796A7FE5" w14:textId="39FAC51A">
            <w:pPr>
              <w:tabs>
                <w:tab w:val="right" w:pos="2119"/>
              </w:tabs>
            </w:pPr>
            <w:r w:rsidRPr="00DB0AC8">
              <w:t xml:space="preserve">recommended </w:t>
            </w:r>
          </w:p>
        </w:tc>
        <w:tc>
          <w:tcPr>
            <w:tcW w:w="1980" w:type="dxa"/>
          </w:tcPr>
          <w:p w:rsidR="00955EE3" w:rsidP="008A3128" w:rsidRDefault="00670557" w14:paraId="05B96D21" w14:textId="2093A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849">
              <w:t>B</w:t>
            </w:r>
            <w:r w:rsidRPr="00C97849" w:rsidR="00043D8D">
              <w:t>it</w:t>
            </w:r>
          </w:p>
        </w:tc>
        <w:tc>
          <w:tcPr>
            <w:tcW w:w="1620" w:type="dxa"/>
          </w:tcPr>
          <w:p w:rsidRPr="00FC3EE0" w:rsidR="00955EE3" w:rsidP="008A3128" w:rsidRDefault="00043D8D" w14:paraId="359C450F" w14:textId="00AC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def 0</w:t>
            </w:r>
          </w:p>
        </w:tc>
        <w:tc>
          <w:tcPr>
            <w:tcW w:w="1710" w:type="dxa"/>
          </w:tcPr>
          <w:p w:rsidRPr="00FC3EE0" w:rsidR="00955EE3" w:rsidP="008A3128" w:rsidRDefault="00955EE3" w14:paraId="471221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502F4" w:rsidTr="008A3128" w14:paraId="638B5C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DB0AC8" w:rsidR="002502F4" w:rsidP="002502F4" w:rsidRDefault="002502F4" w14:paraId="20A36D15" w14:textId="552EDE30">
            <w:pPr>
              <w:tabs>
                <w:tab w:val="right" w:pos="2119"/>
              </w:tabs>
            </w:pPr>
            <w:r w:rsidRPr="002028A2">
              <w:t xml:space="preserve">priority </w:t>
            </w:r>
            <w:r w:rsidRPr="002028A2">
              <w:tab/>
            </w:r>
          </w:p>
        </w:tc>
        <w:tc>
          <w:tcPr>
            <w:tcW w:w="1980" w:type="dxa"/>
          </w:tcPr>
          <w:p w:rsidRPr="00C97849" w:rsidR="002502F4" w:rsidP="002502F4" w:rsidRDefault="00670557" w14:paraId="389C7195" w14:textId="71ECF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849">
              <w:t>I</w:t>
            </w:r>
            <w:r w:rsidRPr="00C97849" w:rsidR="002502F4">
              <w:t>nt</w:t>
            </w:r>
          </w:p>
        </w:tc>
        <w:tc>
          <w:tcPr>
            <w:tcW w:w="1620" w:type="dxa"/>
          </w:tcPr>
          <w:p w:rsidR="002502F4" w:rsidP="002502F4" w:rsidRDefault="002502F4" w14:paraId="64BE28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710" w:type="dxa"/>
          </w:tcPr>
          <w:p w:rsidRPr="00FC3EE0" w:rsidR="002502F4" w:rsidP="002502F4" w:rsidRDefault="002502F4" w14:paraId="6E202DD6" w14:textId="388EB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502F4" w:rsidTr="008A3128" w14:paraId="437012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2028A2" w:rsidR="002502F4" w:rsidP="002502F4" w:rsidRDefault="002502F4" w14:paraId="12C76169" w14:textId="1F21C052">
            <w:pPr>
              <w:tabs>
                <w:tab w:val="right" w:pos="2119"/>
              </w:tabs>
            </w:pPr>
            <w:proofErr w:type="spellStart"/>
            <w:r w:rsidRPr="008A3128">
              <w:t>create_ts</w:t>
            </w:r>
            <w:proofErr w:type="spellEnd"/>
          </w:p>
        </w:tc>
        <w:tc>
          <w:tcPr>
            <w:tcW w:w="1980" w:type="dxa"/>
          </w:tcPr>
          <w:p w:rsidRPr="00C97849" w:rsidR="002502F4" w:rsidP="002502F4" w:rsidRDefault="002502F4" w14:paraId="05F0BE62" w14:textId="6CDBD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="002502F4" w:rsidP="002502F4" w:rsidRDefault="002502F4" w14:paraId="7FC462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710" w:type="dxa"/>
          </w:tcPr>
          <w:p w:rsidRPr="00FC3EE0" w:rsidR="002502F4" w:rsidP="002502F4" w:rsidRDefault="002502F4" w14:paraId="2C0E80CD" w14:textId="484B8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502F4" w:rsidTr="008A3128" w14:paraId="17E70D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2502F4" w:rsidP="002502F4" w:rsidRDefault="002502F4" w14:paraId="38A3A058" w14:textId="15EDE2CE">
            <w:pPr>
              <w:tabs>
                <w:tab w:val="right" w:pos="2119"/>
              </w:tabs>
            </w:pPr>
            <w:proofErr w:type="spellStart"/>
            <w:r w:rsidRPr="008A3128">
              <w:t>update_ts</w:t>
            </w:r>
            <w:proofErr w:type="spellEnd"/>
          </w:p>
        </w:tc>
        <w:tc>
          <w:tcPr>
            <w:tcW w:w="1980" w:type="dxa"/>
          </w:tcPr>
          <w:p w:rsidRPr="008A3128" w:rsidR="002502F4" w:rsidP="002502F4" w:rsidRDefault="002502F4" w14:paraId="784B2708" w14:textId="6222B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128">
              <w:t>DateTime</w:t>
            </w:r>
            <w:proofErr w:type="spellEnd"/>
          </w:p>
        </w:tc>
        <w:tc>
          <w:tcPr>
            <w:tcW w:w="1620" w:type="dxa"/>
          </w:tcPr>
          <w:p w:rsidR="002502F4" w:rsidP="002502F4" w:rsidRDefault="002502F4" w14:paraId="762560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710" w:type="dxa"/>
          </w:tcPr>
          <w:p w:rsidRPr="00FC3EE0" w:rsidR="002502F4" w:rsidP="002502F4" w:rsidRDefault="002502F4" w14:paraId="12F9E5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2502F4" w:rsidTr="008A3128" w14:paraId="54D14C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2502F4" w:rsidP="002502F4" w:rsidRDefault="002502F4" w14:paraId="110FA33C" w14:textId="7C719CF3">
            <w:pPr>
              <w:tabs>
                <w:tab w:val="right" w:pos="2119"/>
              </w:tabs>
            </w:pPr>
            <w:proofErr w:type="spellStart"/>
            <w:r w:rsidRPr="008A3128">
              <w:t>create_user</w:t>
            </w:r>
            <w:proofErr w:type="spellEnd"/>
          </w:p>
        </w:tc>
        <w:tc>
          <w:tcPr>
            <w:tcW w:w="1980" w:type="dxa"/>
          </w:tcPr>
          <w:p w:rsidRPr="008A3128" w:rsidR="002502F4" w:rsidP="002502F4" w:rsidRDefault="002502F4" w14:paraId="1FF5FCCE" w14:textId="1B36F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670557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="002502F4" w:rsidP="002502F4" w:rsidRDefault="002502F4" w14:paraId="3AF033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710" w:type="dxa"/>
          </w:tcPr>
          <w:p w:rsidRPr="00FC3EE0" w:rsidR="002502F4" w:rsidP="002502F4" w:rsidRDefault="002502F4" w14:paraId="2BFAEFE1" w14:textId="4823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  <w:tr w:rsidRPr="00FC3EE0" w:rsidR="002502F4" w:rsidTr="008A3128" w14:paraId="6287E2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Pr="008A3128" w:rsidR="002502F4" w:rsidP="002502F4" w:rsidRDefault="002502F4" w14:paraId="498FC079" w14:textId="121BF20F">
            <w:pPr>
              <w:tabs>
                <w:tab w:val="right" w:pos="2119"/>
              </w:tabs>
            </w:pPr>
            <w:proofErr w:type="spellStart"/>
            <w:r w:rsidRPr="008A3128">
              <w:t>update_user</w:t>
            </w:r>
            <w:proofErr w:type="spellEnd"/>
          </w:p>
        </w:tc>
        <w:tc>
          <w:tcPr>
            <w:tcW w:w="1980" w:type="dxa"/>
          </w:tcPr>
          <w:p w:rsidRPr="008A3128" w:rsidR="002502F4" w:rsidP="002502F4" w:rsidRDefault="002502F4" w14:paraId="2AD7CC35" w14:textId="4EA7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varchar</w:t>
            </w:r>
            <w:r w:rsidRPr="008A3128">
              <w:t>(</w:t>
            </w:r>
            <w:r w:rsidR="00670557">
              <w:t>5</w:t>
            </w:r>
            <w:r w:rsidRPr="008A3128">
              <w:t>0)</w:t>
            </w:r>
          </w:p>
        </w:tc>
        <w:tc>
          <w:tcPr>
            <w:tcW w:w="1620" w:type="dxa"/>
          </w:tcPr>
          <w:p w:rsidR="002502F4" w:rsidP="002502F4" w:rsidRDefault="002502F4" w14:paraId="33C1D6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1710" w:type="dxa"/>
          </w:tcPr>
          <w:p w:rsidRPr="00FC3EE0" w:rsidR="002502F4" w:rsidP="002502F4" w:rsidRDefault="002502F4" w14:paraId="2E4D32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C3EE0" w:rsidR="002502F4" w:rsidTr="008A3128" w14:paraId="26E9B7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502F4" w:rsidP="002502F4" w:rsidRDefault="002502F4" w14:paraId="6F2AD4F3" w14:textId="77777777">
            <w:proofErr w:type="spellStart"/>
            <w:r>
              <w:t>delete_nbr</w:t>
            </w:r>
            <w:proofErr w:type="spellEnd"/>
            <w:r>
              <w:t xml:space="preserve"> </w:t>
            </w:r>
          </w:p>
          <w:p w:rsidRPr="008A3128" w:rsidR="002502F4" w:rsidP="002502F4" w:rsidRDefault="002502F4" w14:paraId="146F19DB" w14:textId="77777777">
            <w:pPr>
              <w:tabs>
                <w:tab w:val="right" w:pos="2119"/>
              </w:tabs>
            </w:pPr>
          </w:p>
        </w:tc>
        <w:tc>
          <w:tcPr>
            <w:tcW w:w="1980" w:type="dxa"/>
          </w:tcPr>
          <w:p w:rsidRPr="008A3128" w:rsidR="002502F4" w:rsidP="002502F4" w:rsidRDefault="00807CCD" w14:paraId="053FAC52" w14:textId="1A6CF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2502F4">
              <w:t>ong</w:t>
            </w:r>
          </w:p>
        </w:tc>
        <w:tc>
          <w:tcPr>
            <w:tcW w:w="1620" w:type="dxa"/>
          </w:tcPr>
          <w:p w:rsidR="002502F4" w:rsidP="002502F4" w:rsidRDefault="002502F4" w14:paraId="61F0D9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== 0 if not soft deleted, </w:t>
            </w:r>
          </w:p>
          <w:p w:rsidR="002502F4" w:rsidP="002502F4" w:rsidRDefault="002502F4" w14:paraId="76C27D62" w14:textId="6FC5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t xml:space="preserve">== </w:t>
            </w:r>
            <w:proofErr w:type="spellStart"/>
            <w:r>
              <w:t>PK_value</w:t>
            </w:r>
            <w:proofErr w:type="spellEnd"/>
            <w:r>
              <w:t xml:space="preserve"> if soft deleted</w:t>
            </w:r>
          </w:p>
        </w:tc>
        <w:tc>
          <w:tcPr>
            <w:tcW w:w="1710" w:type="dxa"/>
          </w:tcPr>
          <w:p w:rsidRPr="00FC3EE0" w:rsidR="002502F4" w:rsidP="002502F4" w:rsidRDefault="0011467E" w14:paraId="1E511044" w14:textId="45202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EE0">
              <w:t>Not null</w:t>
            </w:r>
          </w:p>
        </w:tc>
      </w:tr>
    </w:tbl>
    <w:p w:rsidRPr="002936CE" w:rsidR="00194E4A" w:rsidP="00194E4A" w:rsidRDefault="00194E4A" w14:paraId="2B1EC885" w14:textId="1D87A259">
      <w:pPr>
        <w:rPr>
          <w:b/>
        </w:rPr>
      </w:pPr>
      <w:r>
        <w:rPr>
          <w:b/>
        </w:rPr>
        <w:br/>
      </w:r>
      <w:r w:rsidRPr="002936CE">
        <w:rPr>
          <w:b/>
        </w:rPr>
        <w:t xml:space="preserve">Indexes: </w:t>
      </w:r>
    </w:p>
    <w:p w:rsidR="00194E4A" w:rsidP="00194E4A" w:rsidRDefault="00194E4A" w14:paraId="56FF5C60" w14:textId="7673AA6B">
      <w:pPr>
        <w:pStyle w:val="ListParagraph"/>
        <w:numPr>
          <w:ilvl w:val="0"/>
          <w:numId w:val="4"/>
        </w:numPr>
        <w:rPr/>
      </w:pPr>
      <w:r w:rsidR="299CCAF6">
        <w:rPr/>
        <w:t xml:space="preserve">Unique:  </w:t>
      </w:r>
      <w:proofErr w:type="spellStart"/>
      <w:r w:rsidR="299CCAF6">
        <w:rPr/>
        <w:t>cohort_id</w:t>
      </w:r>
      <w:proofErr w:type="spellEnd"/>
      <w:r w:rsidR="299CCAF6">
        <w:rPr/>
        <w:t xml:space="preserve"> + </w:t>
      </w:r>
      <w:proofErr w:type="spellStart"/>
      <w:r w:rsidR="5F8905E1">
        <w:rPr/>
        <w:t>task_reward</w:t>
      </w:r>
      <w:r w:rsidR="299CCAF6">
        <w:rPr/>
        <w:t>_code</w:t>
      </w:r>
      <w:proofErr w:type="spellEnd"/>
      <w:r w:rsidR="299CCAF6">
        <w:rPr/>
        <w:t xml:space="preserve"> + </w:t>
      </w:r>
      <w:proofErr w:type="spellStart"/>
      <w:r w:rsidR="299CCAF6">
        <w:rPr/>
        <w:t>delete_nbr</w:t>
      </w:r>
      <w:proofErr w:type="spellEnd"/>
      <w:r>
        <w:br/>
      </w:r>
    </w:p>
    <w:p w:rsidR="00900E49" w:rsidP="00900E49" w:rsidRDefault="00900E49" w14:paraId="60A99E24" w14:textId="77777777">
      <w:pPr>
        <w:pStyle w:val="Heading2"/>
      </w:pPr>
      <w:bookmarkStart w:name="_Toc137123884" w:id="1083"/>
      <w:r>
        <w:t>API</w:t>
      </w:r>
      <w:bookmarkEnd w:id="1083"/>
    </w:p>
    <w:p w:rsidRPr="00E85B22" w:rsidR="00900E49" w:rsidP="00900E49" w:rsidRDefault="00900E49" w14:paraId="6624A331" w14:textId="7F51239E">
      <w:r>
        <w:t>Namespace prefix: SunnyRewards.Helios.Cohort.*</w:t>
      </w:r>
    </w:p>
    <w:p w:rsidR="00900E49" w:rsidP="00900E49" w:rsidRDefault="00900E49" w14:paraId="26958005" w14:textId="68DE191F">
      <w:r>
        <w:t xml:space="preserve">Repository name:  </w:t>
      </w:r>
      <w:proofErr w:type="spellStart"/>
      <w:r>
        <w:t>helios</w:t>
      </w:r>
      <w:proofErr w:type="spellEnd"/>
      <w:r>
        <w:t>-cohort-</w:t>
      </w:r>
      <w:proofErr w:type="spellStart"/>
      <w:r>
        <w:t>api</w:t>
      </w:r>
      <w:proofErr w:type="spellEnd"/>
    </w:p>
    <w:p w:rsidR="00900E49" w:rsidP="00955EE3" w:rsidRDefault="00900E49" w14:paraId="434246F9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013DC5" w:rsidRDefault="00013DC5" w14:paraId="049A8EC2" w14:textId="732CE12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br w:type="page"/>
      </w:r>
    </w:p>
    <w:p w:rsidR="002F2D59" w:rsidP="002F2D59" w:rsidRDefault="002F2D59" w14:paraId="502965AC" w14:textId="3CDD594B">
      <w:pPr>
        <w:pStyle w:val="Heading1"/>
      </w:pPr>
      <w:bookmarkStart w:name="_Toc137123885" w:id="1084"/>
      <w:r>
        <w:lastRenderedPageBreak/>
        <w:t>BFF Microservice</w:t>
      </w:r>
      <w:bookmarkEnd w:id="1084"/>
    </w:p>
    <w:p w:rsidR="00437017" w:rsidP="00437017" w:rsidRDefault="00437017" w14:paraId="6920D9FD" w14:textId="42892F89">
      <w:r>
        <w:t xml:space="preserve">The BFF microservice shall be a stateless API </w:t>
      </w:r>
      <w:r w:rsidR="00001171">
        <w:t xml:space="preserve">created only to serve the UI.  </w:t>
      </w:r>
      <w:r w:rsidR="004B6BED">
        <w:t xml:space="preserve">It </w:t>
      </w:r>
      <w:r w:rsidR="00001171">
        <w:t xml:space="preserve">will be </w:t>
      </w:r>
      <w:r w:rsidR="004B6BED">
        <w:t xml:space="preserve">a pure pass through to </w:t>
      </w:r>
      <w:r w:rsidR="00001171">
        <w:t>API calls into various other microservices</w:t>
      </w:r>
      <w:r w:rsidR="004B6BED">
        <w:t>, packaging the information into more macroscopic structures to avoid multiple roundtrips between the front-end and API tiers</w:t>
      </w:r>
      <w:r w:rsidR="00001171">
        <w:t>.</w:t>
      </w:r>
      <w:r w:rsidR="001D1C98">
        <w:t xml:space="preserve">  The UI shall be allowed to invoke only the BFF microservice.</w:t>
      </w:r>
      <w:r w:rsidR="00D35A37">
        <w:br/>
      </w:r>
    </w:p>
    <w:p w:rsidR="005268D0" w:rsidP="005268D0" w:rsidRDefault="005268D0" w14:paraId="66985892" w14:textId="77777777">
      <w:pPr>
        <w:pStyle w:val="Heading2"/>
      </w:pPr>
      <w:bookmarkStart w:name="_Toc137123886" w:id="1085"/>
      <w:r>
        <w:t>API</w:t>
      </w:r>
      <w:bookmarkEnd w:id="1085"/>
    </w:p>
    <w:p w:rsidRPr="00E85B22" w:rsidR="002B6F3A" w:rsidP="002B6F3A" w:rsidRDefault="002B6F3A" w14:paraId="2EA340AC" w14:textId="111FEEF7">
      <w:r>
        <w:t>Namespace prefix: SunnyRewards.Helios.</w:t>
      </w:r>
      <w:r w:rsidR="00EE7CCE">
        <w:t>Bff</w:t>
      </w:r>
      <w:r>
        <w:t>.*</w:t>
      </w:r>
    </w:p>
    <w:p w:rsidR="002B6F3A" w:rsidP="002B6F3A" w:rsidRDefault="002B6F3A" w14:paraId="47F4D0D0" w14:textId="130F3401">
      <w:r>
        <w:t xml:space="preserve">Repository name:  </w:t>
      </w:r>
      <w:proofErr w:type="spellStart"/>
      <w:r>
        <w:t>helios-</w:t>
      </w:r>
      <w:r w:rsidR="004E01B0">
        <w:t>bff</w:t>
      </w:r>
      <w:r>
        <w:t>-api</w:t>
      </w:r>
      <w:proofErr w:type="spellEnd"/>
    </w:p>
    <w:p w:rsidRPr="002B6F3A" w:rsidR="002B6F3A" w:rsidP="002B6F3A" w:rsidRDefault="002B6F3A" w14:paraId="1185B780" w14:textId="77777777"/>
    <w:p w:rsidR="005268D0" w:rsidP="005268D0" w:rsidRDefault="00E45DFA" w14:paraId="5F9EA5D1" w14:textId="66113A69">
      <w:pPr>
        <w:pStyle w:val="Heading3"/>
      </w:pPr>
      <w:bookmarkStart w:name="_Ref135980904" w:id="1086"/>
      <w:bookmarkStart w:name="_Toc137123887" w:id="1087"/>
      <w:r>
        <w:t>GET Consumer Summary</w:t>
      </w:r>
      <w:bookmarkEnd w:id="1086"/>
      <w:bookmarkEnd w:id="1087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6"/>
        <w:gridCol w:w="6610"/>
      </w:tblGrid>
      <w:tr w:rsidR="001B6F44" w:rsidTr="00AC3AFD" w14:paraId="3888CE4B" w14:textId="77777777">
        <w:trPr>
          <w:trHeight w:val="20"/>
        </w:trPr>
        <w:tc>
          <w:tcPr>
            <w:tcW w:w="2416" w:type="dxa"/>
            <w:shd w:val="clear" w:color="auto" w:fill="BFBFBF" w:themeFill="background1" w:themeFillShade="BF"/>
          </w:tcPr>
          <w:p w:rsidR="001B6F44" w:rsidP="00AC3AFD" w:rsidRDefault="001B6F44" w14:paraId="6BFBEC43" w14:textId="77777777">
            <w:r>
              <w:t>POST</w:t>
            </w:r>
          </w:p>
        </w:tc>
        <w:tc>
          <w:tcPr>
            <w:tcW w:w="6610" w:type="dxa"/>
            <w:shd w:val="clear" w:color="auto" w:fill="D9D9D9" w:themeFill="background1" w:themeFillShade="D9"/>
          </w:tcPr>
          <w:p w:rsidR="001B6F44" w:rsidP="00AC3AFD" w:rsidRDefault="001B6F44" w14:paraId="3AA3C9FD" w14:textId="62A7C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</w:pPr>
            <w:r w:rsidRPr="003B11FA">
              <w:t>/</w:t>
            </w:r>
            <w:proofErr w:type="spellStart"/>
            <w:r w:rsidRPr="003B11FA">
              <w:t>api</w:t>
            </w:r>
            <w:proofErr w:type="spellEnd"/>
            <w:r w:rsidRPr="003B11FA">
              <w:t>/v1/</w:t>
            </w:r>
            <w:proofErr w:type="spellStart"/>
            <w:r w:rsidR="00612EEA">
              <w:t>bff</w:t>
            </w:r>
            <w:proofErr w:type="spellEnd"/>
            <w:r w:rsidR="00612EEA">
              <w:t>/consumer-summary</w:t>
            </w:r>
          </w:p>
        </w:tc>
      </w:tr>
      <w:tr w:rsidR="001B6F44" w:rsidTr="00AC3AFD" w14:paraId="37FE566E" w14:textId="77777777">
        <w:trPr>
          <w:trHeight w:val="20"/>
        </w:trPr>
        <w:tc>
          <w:tcPr>
            <w:tcW w:w="2416" w:type="dxa"/>
          </w:tcPr>
          <w:p w:rsidR="001B6F44" w:rsidP="00AC3AFD" w:rsidRDefault="001B6F44" w14:paraId="735EF5D9" w14:textId="77777777"/>
        </w:tc>
        <w:tc>
          <w:tcPr>
            <w:tcW w:w="6610" w:type="dxa"/>
          </w:tcPr>
          <w:p w:rsidR="001B6F44" w:rsidP="00AC3AFD" w:rsidRDefault="001B6F44" w14:paraId="1D0A8789" w14:textId="77777777"/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30"/>
        <w:gridCol w:w="3483"/>
        <w:gridCol w:w="1951"/>
        <w:gridCol w:w="2352"/>
      </w:tblGrid>
      <w:tr w:rsidR="00D049DB" w:rsidTr="00AC3AFD" w14:paraId="4373B5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B6F44" w:rsidP="00AC3AFD" w:rsidRDefault="001B6F44" w14:paraId="334694A0" w14:textId="77777777"/>
        </w:tc>
        <w:tc>
          <w:tcPr>
            <w:tcW w:w="2494" w:type="dxa"/>
          </w:tcPr>
          <w:p w:rsidR="001B6F44" w:rsidP="00AC3AFD" w:rsidRDefault="001B6F44" w14:paraId="35C08FB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6" w:type="dxa"/>
          </w:tcPr>
          <w:p w:rsidR="001B6F44" w:rsidP="00AC3AFD" w:rsidRDefault="001B6F44" w14:paraId="37567E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05" w:type="dxa"/>
          </w:tcPr>
          <w:p w:rsidR="001B6F44" w:rsidP="00AC3AFD" w:rsidRDefault="001B6F44" w14:paraId="0C44B8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049DB" w:rsidTr="00AC3AFD" w14:paraId="0259E0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B6F44" w:rsidP="00AC3AFD" w:rsidRDefault="001B6F44" w14:paraId="48F835C3" w14:textId="77777777">
            <w:r>
              <w:t>Input</w:t>
            </w:r>
          </w:p>
        </w:tc>
        <w:tc>
          <w:tcPr>
            <w:tcW w:w="2494" w:type="dxa"/>
          </w:tcPr>
          <w:p w:rsidR="001B6F44" w:rsidP="00AC3AFD" w:rsidRDefault="00AD4E99" w14:paraId="753348F6" w14:textId="33DE417C">
            <w:pPr>
              <w:tabs>
                <w:tab w:val="center" w:pos="1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GetConsumerSummaryRequest</w:t>
            </w:r>
            <w:r w:rsidR="001B6F44">
              <w:t>Dto</w:t>
            </w:r>
            <w:proofErr w:type="spellEnd"/>
          </w:p>
        </w:tc>
        <w:tc>
          <w:tcPr>
            <w:tcW w:w="2346" w:type="dxa"/>
          </w:tcPr>
          <w:p w:rsidR="001B6F44" w:rsidP="00AC3AFD" w:rsidRDefault="00AD4E99" w14:paraId="4B82FE60" w14:textId="44178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2805" w:type="dxa"/>
          </w:tcPr>
          <w:p w:rsidR="001B6F44" w:rsidP="00AC3AFD" w:rsidRDefault="001B6F44" w14:paraId="7B6590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9DB" w:rsidTr="00AC3AFD" w14:paraId="464E43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B6F44" w:rsidP="00AC3AFD" w:rsidRDefault="001B6F44" w14:paraId="4D14BE07" w14:textId="77777777">
            <w:r>
              <w:t>Output</w:t>
            </w:r>
          </w:p>
        </w:tc>
        <w:tc>
          <w:tcPr>
            <w:tcW w:w="2494" w:type="dxa"/>
          </w:tcPr>
          <w:p w:rsidR="001B6F44" w:rsidP="00AC3AFD" w:rsidRDefault="00D049DB" w14:paraId="2FCAE56B" w14:textId="5D6C6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GetConsumerSummaryResponseDto</w:t>
            </w:r>
            <w:proofErr w:type="spellEnd"/>
          </w:p>
        </w:tc>
        <w:tc>
          <w:tcPr>
            <w:tcW w:w="2346" w:type="dxa"/>
          </w:tcPr>
          <w:p w:rsidR="001B6F44" w:rsidP="00AC3AFD" w:rsidRDefault="001B6F44" w14:paraId="15D000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</w:tcPr>
          <w:p w:rsidR="001B6F44" w:rsidP="00AC3AFD" w:rsidRDefault="001B6F44" w14:paraId="67A88048" w14:textId="4A8C4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8F1E95" w:rsidR="001B6F44" w:rsidP="001B6F44" w:rsidRDefault="001B6F44" w14:paraId="4370A9A3" w14:textId="77777777"/>
    <w:p w:rsidR="001B6F44" w:rsidP="001B6F44" w:rsidRDefault="00171FEB" w14:paraId="2AE69C03" w14:textId="5FE1CDBB">
      <w:proofErr w:type="spellStart"/>
      <w:r>
        <w:t>GetConsumerSummaryRequestDto</w:t>
      </w:r>
      <w:proofErr w:type="spellEnd"/>
      <w:r>
        <w:t xml:space="preserve"> members:</w:t>
      </w:r>
    </w:p>
    <w:p w:rsidR="00171FEB" w:rsidP="00171FEB" w:rsidRDefault="00171FEB" w14:paraId="7AF407C3" w14:textId="5144B872">
      <w:pPr>
        <w:pStyle w:val="ListParagraph"/>
        <w:numPr>
          <w:ilvl w:val="0"/>
          <w:numId w:val="37"/>
        </w:numPr>
      </w:pPr>
      <w:r>
        <w:t xml:space="preserve">Long </w:t>
      </w:r>
      <w:proofErr w:type="spellStart"/>
      <w:r>
        <w:t>Consumer</w:t>
      </w:r>
      <w:r w:rsidR="00935665">
        <w:t>Id</w:t>
      </w:r>
      <w:proofErr w:type="spellEnd"/>
    </w:p>
    <w:p w:rsidR="00171FEB" w:rsidP="00045230" w:rsidRDefault="00935665" w14:paraId="11EEE0D1" w14:textId="6131CBEC">
      <w:pPr>
        <w:pStyle w:val="ListParagraph"/>
        <w:numPr>
          <w:ilvl w:val="0"/>
          <w:numId w:val="37"/>
        </w:numPr>
      </w:pPr>
      <w:r>
        <w:t xml:space="preserve">String </w:t>
      </w:r>
      <w:proofErr w:type="spellStart"/>
      <w:r>
        <w:t>ConsumerCode</w:t>
      </w:r>
      <w:proofErr w:type="spellEnd"/>
      <w:r>
        <w:t xml:space="preserve"> // one of these need to be filled</w:t>
      </w:r>
      <w:r w:rsidR="00EF5491">
        <w:br/>
      </w:r>
    </w:p>
    <w:p w:rsidR="00ED7C68" w:rsidP="00ED7C68" w:rsidRDefault="00ED7C68" w14:paraId="375D97F3" w14:textId="29E0518D">
      <w:proofErr w:type="spellStart"/>
      <w:r>
        <w:t>GetConsumerSummaryResponseDto</w:t>
      </w:r>
      <w:proofErr w:type="spellEnd"/>
      <w:r>
        <w:t xml:space="preserve"> (extends </w:t>
      </w:r>
      <w:proofErr w:type="spellStart"/>
      <w:r>
        <w:t>BaseResponseDto</w:t>
      </w:r>
      <w:proofErr w:type="spellEnd"/>
      <w:r>
        <w:t>) members:</w:t>
      </w:r>
    </w:p>
    <w:p w:rsidR="00171FEB" w:rsidP="00EF5491" w:rsidRDefault="00030FA8" w14:paraId="143301AB" w14:textId="1E5BD39F">
      <w:pPr>
        <w:pStyle w:val="ListParagraph"/>
        <w:numPr>
          <w:ilvl w:val="0"/>
          <w:numId w:val="41"/>
        </w:numPr>
      </w:pPr>
      <w:proofErr w:type="spellStart"/>
      <w:r>
        <w:t>Consumer</w:t>
      </w:r>
      <w:r w:rsidR="009E05EA">
        <w:t>Person</w:t>
      </w:r>
      <w:r>
        <w:t>DetailDto</w:t>
      </w:r>
      <w:proofErr w:type="spellEnd"/>
      <w:r>
        <w:t xml:space="preserve"> </w:t>
      </w:r>
      <w:proofErr w:type="spellStart"/>
      <w:r>
        <w:t>Consumer</w:t>
      </w:r>
      <w:r w:rsidR="000514E8">
        <w:t>Person</w:t>
      </w:r>
      <w:r>
        <w:t>Detail</w:t>
      </w:r>
      <w:proofErr w:type="spellEnd"/>
    </w:p>
    <w:p w:rsidR="00030FA8" w:rsidP="00EF5491" w:rsidRDefault="000514E8" w14:paraId="3F38C8CE" w14:textId="06A5A59C">
      <w:pPr>
        <w:pStyle w:val="ListParagraph"/>
        <w:numPr>
          <w:ilvl w:val="0"/>
          <w:numId w:val="41"/>
        </w:numPr>
      </w:pPr>
      <w:proofErr w:type="spellStart"/>
      <w:r>
        <w:t>ConsumerWallet</w:t>
      </w:r>
      <w:r w:rsidR="005D0331">
        <w:t>DetailDto</w:t>
      </w:r>
      <w:proofErr w:type="spellEnd"/>
      <w:r w:rsidR="005D0331">
        <w:t xml:space="preserve"> </w:t>
      </w:r>
      <w:proofErr w:type="spellStart"/>
      <w:r w:rsidR="005D0331">
        <w:t>ConsumerWalletDetail</w:t>
      </w:r>
      <w:proofErr w:type="spellEnd"/>
    </w:p>
    <w:p w:rsidR="005D0331" w:rsidP="00EF5491" w:rsidRDefault="00D956AD" w14:paraId="6FE895C4" w14:textId="67FDD7BD">
      <w:pPr>
        <w:pStyle w:val="ListParagraph"/>
        <w:numPr>
          <w:ilvl w:val="0"/>
          <w:numId w:val="41"/>
        </w:numPr>
      </w:pPr>
      <w:r>
        <w:t>List&lt;</w:t>
      </w:r>
      <w:proofErr w:type="spellStart"/>
      <w:r>
        <w:t>ConsumerTaskDto</w:t>
      </w:r>
      <w:proofErr w:type="spellEnd"/>
      <w:r>
        <w:t>&gt;</w:t>
      </w:r>
      <w:r w:rsidR="00257417">
        <w:t xml:space="preserve"> </w:t>
      </w:r>
      <w:proofErr w:type="spellStart"/>
      <w:r w:rsidR="00257417">
        <w:t>PendingTasks</w:t>
      </w:r>
      <w:proofErr w:type="spellEnd"/>
    </w:p>
    <w:p w:rsidR="009F497A" w:rsidP="00EF5491" w:rsidRDefault="009F497A" w14:paraId="7951E959" w14:textId="7EE64DF1">
      <w:pPr>
        <w:pStyle w:val="ListParagraph"/>
        <w:numPr>
          <w:ilvl w:val="0"/>
          <w:numId w:val="41"/>
        </w:numPr>
      </w:pPr>
      <w:r>
        <w:t>List&lt;</w:t>
      </w:r>
      <w:proofErr w:type="spellStart"/>
      <w:r>
        <w:t>ConsumerTaskDto</w:t>
      </w:r>
      <w:proofErr w:type="spellEnd"/>
      <w:r>
        <w:t xml:space="preserve">&gt; </w:t>
      </w:r>
      <w:proofErr w:type="spellStart"/>
      <w:r>
        <w:t>CompletedTasks</w:t>
      </w:r>
      <w:proofErr w:type="spellEnd"/>
      <w:r w:rsidR="00D83BB6">
        <w:t xml:space="preserve"> // recent X number of completed tasks</w:t>
      </w:r>
    </w:p>
    <w:p w:rsidR="001A3B1E" w:rsidP="0065372D" w:rsidRDefault="00D956AD" w14:paraId="4053C82D" w14:textId="62DE254E">
      <w:pPr>
        <w:pStyle w:val="ListParagraph"/>
        <w:numPr>
          <w:ilvl w:val="0"/>
          <w:numId w:val="41"/>
        </w:numPr>
      </w:pPr>
      <w:r>
        <w:t>List&lt;</w:t>
      </w:r>
      <w:proofErr w:type="spellStart"/>
      <w:r w:rsidR="00782619">
        <w:t>Task</w:t>
      </w:r>
      <w:ins w:author="Srikanth Subramanian" w:date="2023-06-08T13:18:00Z" w:id="1088">
        <w:r w:rsidR="00D31C53">
          <w:t>Re</w:t>
        </w:r>
      </w:ins>
      <w:ins w:author="Srikanth Subramanian" w:date="2023-06-08T13:19:00Z" w:id="1089">
        <w:r w:rsidR="00D31C53">
          <w:t>ward</w:t>
        </w:r>
      </w:ins>
      <w:r w:rsidR="00782619">
        <w:t>Dto</w:t>
      </w:r>
      <w:proofErr w:type="spellEnd"/>
      <w:r w:rsidR="00782619">
        <w:t>&gt;</w:t>
      </w:r>
      <w:r w:rsidR="008F48AF">
        <w:t xml:space="preserve"> </w:t>
      </w:r>
      <w:proofErr w:type="spellStart"/>
      <w:r w:rsidR="00257417">
        <w:t>Avai</w:t>
      </w:r>
      <w:r w:rsidR="00B65E2D">
        <w:t>l</w:t>
      </w:r>
      <w:r w:rsidR="00257417">
        <w:t>ableTasks</w:t>
      </w:r>
      <w:proofErr w:type="spellEnd"/>
      <w:r w:rsidR="0065372D">
        <w:t xml:space="preserve"> // </w:t>
      </w:r>
      <w:r w:rsidR="00EE7EA0">
        <w:t>tasks ordered by priority</w:t>
      </w:r>
      <w:r w:rsidR="00EE7EA0">
        <w:br/>
      </w:r>
    </w:p>
    <w:p w:rsidR="007E1799" w:rsidP="007E1799" w:rsidRDefault="007E1799" w14:paraId="08CE1672" w14:textId="1EC013CB">
      <w:proofErr w:type="spellStart"/>
      <w:r>
        <w:t>ConsumerPersonDetailDto</w:t>
      </w:r>
      <w:proofErr w:type="spellEnd"/>
      <w:r>
        <w:t xml:space="preserve"> members:</w:t>
      </w:r>
    </w:p>
    <w:p w:rsidR="007E1799" w:rsidP="007E1799" w:rsidRDefault="00433741" w14:paraId="029F4E52" w14:textId="4FC8901B">
      <w:pPr>
        <w:pStyle w:val="ListParagraph"/>
        <w:numPr>
          <w:ilvl w:val="0"/>
          <w:numId w:val="42"/>
        </w:numPr>
      </w:pPr>
      <w:r>
        <w:t>String FirstName</w:t>
      </w:r>
    </w:p>
    <w:p w:rsidR="00433741" w:rsidP="007E1799" w:rsidRDefault="00433741" w14:paraId="1B5D3878" w14:textId="5891ECB2">
      <w:pPr>
        <w:pStyle w:val="ListParagraph"/>
        <w:numPr>
          <w:ilvl w:val="0"/>
          <w:numId w:val="42"/>
        </w:numPr>
      </w:pPr>
      <w:r>
        <w:t xml:space="preserve">String </w:t>
      </w:r>
      <w:proofErr w:type="spellStart"/>
      <w:r>
        <w:t>LastName</w:t>
      </w:r>
      <w:proofErr w:type="spellEnd"/>
    </w:p>
    <w:p w:rsidR="005712E2" w:rsidP="005712E2" w:rsidRDefault="00433741" w14:paraId="5C570266" w14:textId="106CF8B8">
      <w:pPr>
        <w:pStyle w:val="ListParagraph"/>
        <w:numPr>
          <w:ilvl w:val="0"/>
          <w:numId w:val="42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MemberSince</w:t>
      </w:r>
      <w:proofErr w:type="spellEnd"/>
      <w:r w:rsidR="0053007B">
        <w:br/>
      </w:r>
    </w:p>
    <w:p w:rsidR="005712E2" w:rsidP="005712E2" w:rsidRDefault="005712E2" w14:paraId="4250A46A" w14:textId="0C8E0934">
      <w:proofErr w:type="spellStart"/>
      <w:r>
        <w:t>ConsumerWalletDetailDto</w:t>
      </w:r>
      <w:proofErr w:type="spellEnd"/>
      <w:r>
        <w:t xml:space="preserve"> members:</w:t>
      </w:r>
    </w:p>
    <w:p w:rsidR="005712E2" w:rsidP="005712E2" w:rsidRDefault="005712E2" w14:paraId="6A316CEA" w14:textId="33CB9B2F">
      <w:pPr>
        <w:pStyle w:val="ListParagraph"/>
        <w:numPr>
          <w:ilvl w:val="0"/>
          <w:numId w:val="43"/>
        </w:numPr>
      </w:pPr>
      <w:r>
        <w:t>List&lt;</w:t>
      </w:r>
      <w:proofErr w:type="spellStart"/>
      <w:r>
        <w:t>WalletDto</w:t>
      </w:r>
      <w:proofErr w:type="spellEnd"/>
      <w:r>
        <w:t>&gt; Wallets // for MVP, list size == 1</w:t>
      </w:r>
    </w:p>
    <w:p w:rsidR="00904BDE" w:rsidP="00904BDE" w:rsidRDefault="00D1373F" w14:paraId="523D2507" w14:textId="1A76BACB">
      <w:pPr>
        <w:pStyle w:val="ListParagraph"/>
        <w:numPr>
          <w:ilvl w:val="0"/>
          <w:numId w:val="43"/>
        </w:numPr>
      </w:pPr>
      <w:r>
        <w:t>List&lt;</w:t>
      </w:r>
      <w:proofErr w:type="spellStart"/>
      <w:r>
        <w:t>TransactionDto</w:t>
      </w:r>
      <w:proofErr w:type="spellEnd"/>
      <w:r>
        <w:t xml:space="preserve">&gt; </w:t>
      </w:r>
      <w:proofErr w:type="spellStart"/>
      <w:r>
        <w:t>RecentTransactions</w:t>
      </w:r>
      <w:proofErr w:type="spellEnd"/>
      <w:r>
        <w:t xml:space="preserve"> // X number of most recent </w:t>
      </w:r>
      <w:proofErr w:type="spellStart"/>
      <w:r>
        <w:t>txn</w:t>
      </w:r>
      <w:proofErr w:type="spellEnd"/>
      <w:r>
        <w:t xml:space="preserve"> (last provides </w:t>
      </w:r>
      <w:r>
        <w:br/>
      </w:r>
      <w:r>
        <w:t xml:space="preserve">                                                                           // accurate balance)</w:t>
      </w:r>
      <w:r w:rsidR="005247CF">
        <w:br/>
      </w:r>
    </w:p>
    <w:p w:rsidR="00904BDE" w:rsidP="00904BDE" w:rsidRDefault="00904BDE" w14:paraId="45C9F9A3" w14:textId="6EBE98D5">
      <w:pPr>
        <w:pStyle w:val="Heading4"/>
      </w:pPr>
      <w:r>
        <w:lastRenderedPageBreak/>
        <w:t>Service Algorithm</w:t>
      </w:r>
    </w:p>
    <w:p w:rsidR="00657CF8" w:rsidP="00657CF8" w:rsidRDefault="00657CF8" w14:paraId="650F1BC9" w14:textId="39FF1E36">
      <w:r>
        <w:t xml:space="preserve">Create an internal service method that implements the following </w:t>
      </w:r>
      <w:r w:rsidR="00DC2593">
        <w:t>algorithm.  BFF controller end-point will invoke the service method.</w:t>
      </w:r>
    </w:p>
    <w:p w:rsidR="00DC2593" w:rsidP="000A3CBB" w:rsidRDefault="000A3CBB" w14:paraId="51D1F6BA" w14:textId="7DAE420A">
      <w:pPr>
        <w:pStyle w:val="ListParagraph"/>
        <w:numPr>
          <w:ilvl w:val="0"/>
          <w:numId w:val="45"/>
        </w:numPr>
      </w:pPr>
      <w:r>
        <w:t xml:space="preserve">Invoke </w:t>
      </w:r>
      <w:r w:rsidR="00D13125">
        <w:t xml:space="preserve">User API: </w:t>
      </w:r>
      <w:r>
        <w:t xml:space="preserve">GET </w:t>
      </w:r>
      <w:r w:rsidR="00810BB0">
        <w:t xml:space="preserve">Consumer passing in </w:t>
      </w:r>
      <w:proofErr w:type="spellStart"/>
      <w:r w:rsidR="00810BB0">
        <w:t>ConsumerCode</w:t>
      </w:r>
      <w:proofErr w:type="spellEnd"/>
    </w:p>
    <w:p w:rsidR="00D13125" w:rsidP="000A3CBB" w:rsidRDefault="00D13125" w14:paraId="26CBB007" w14:textId="5418406A">
      <w:pPr>
        <w:pStyle w:val="ListParagraph"/>
        <w:numPr>
          <w:ilvl w:val="0"/>
          <w:numId w:val="45"/>
        </w:numPr>
      </w:pPr>
      <w:r>
        <w:t xml:space="preserve">Invoke User API: GET Person using the </w:t>
      </w:r>
      <w:proofErr w:type="spellStart"/>
      <w:r>
        <w:t>ConsumerDto.PersonId</w:t>
      </w:r>
      <w:proofErr w:type="spellEnd"/>
      <w:r>
        <w:t xml:space="preserve"> returned from above</w:t>
      </w:r>
    </w:p>
    <w:p w:rsidR="000152AD" w:rsidP="000A3CBB" w:rsidRDefault="000152AD" w14:paraId="5E78C42F" w14:textId="3A224E96">
      <w:pPr>
        <w:pStyle w:val="ListParagraph"/>
        <w:numPr>
          <w:ilvl w:val="0"/>
          <w:numId w:val="45"/>
        </w:numPr>
      </w:pPr>
      <w:r>
        <w:t xml:space="preserve">Invoke </w:t>
      </w:r>
      <w:r w:rsidR="00D32F81">
        <w:t xml:space="preserve">Consumer </w:t>
      </w:r>
      <w:r>
        <w:t>Wallet API: Find Consumer Wallet</w:t>
      </w:r>
    </w:p>
    <w:p w:rsidR="00D32F81" w:rsidP="000A3CBB" w:rsidRDefault="00D32F81" w14:paraId="33345D5E" w14:textId="1B9B8D6C">
      <w:pPr>
        <w:pStyle w:val="ListParagraph"/>
        <w:numPr>
          <w:ilvl w:val="0"/>
          <w:numId w:val="45"/>
        </w:numPr>
      </w:pPr>
      <w:r>
        <w:t>Invoke Wallet API: GET Wallet with returned Wallets[0].</w:t>
      </w:r>
      <w:proofErr w:type="spellStart"/>
      <w:r>
        <w:t>WalletId</w:t>
      </w:r>
      <w:proofErr w:type="spellEnd"/>
    </w:p>
    <w:p w:rsidR="000152AD" w:rsidP="000A3CBB" w:rsidRDefault="00ED1174" w14:paraId="7B15EC03" w14:textId="6DDC34B3">
      <w:pPr>
        <w:pStyle w:val="ListParagraph"/>
        <w:numPr>
          <w:ilvl w:val="0"/>
          <w:numId w:val="45"/>
        </w:numPr>
      </w:pPr>
      <w:r>
        <w:t xml:space="preserve">Fill out only the following in the </w:t>
      </w:r>
      <w:r w:rsidR="009F6153">
        <w:t xml:space="preserve">response </w:t>
      </w:r>
      <w:proofErr w:type="spellStart"/>
      <w:r w:rsidR="00AE2E9B">
        <w:t>GetConsumerSummaryResponseDto</w:t>
      </w:r>
      <w:proofErr w:type="spellEnd"/>
      <w:r w:rsidR="00AE2E9B">
        <w:t xml:space="preserve"> </w:t>
      </w:r>
      <w:r>
        <w:t>for now:</w:t>
      </w:r>
    </w:p>
    <w:p w:rsidR="00ED1174" w:rsidP="00904BDE" w:rsidRDefault="00ED1174" w14:paraId="6508BAB2" w14:textId="77777777">
      <w:pPr>
        <w:pStyle w:val="ListParagraph"/>
        <w:numPr>
          <w:ilvl w:val="1"/>
          <w:numId w:val="45"/>
        </w:numPr>
      </w:pPr>
      <w:proofErr w:type="spellStart"/>
      <w:r>
        <w:t>ConsumerPersonDetailDto</w:t>
      </w:r>
      <w:proofErr w:type="spellEnd"/>
    </w:p>
    <w:p w:rsidR="00904BDE" w:rsidP="00904BDE" w:rsidRDefault="00ED1174" w14:paraId="47FA62DC" w14:textId="2A328FA5">
      <w:pPr>
        <w:pStyle w:val="ListParagraph"/>
        <w:numPr>
          <w:ilvl w:val="1"/>
          <w:numId w:val="45"/>
        </w:numPr>
      </w:pPr>
      <w:proofErr w:type="spellStart"/>
      <w:r>
        <w:t>ConsumerWalletDetailDto</w:t>
      </w:r>
      <w:proofErr w:type="spellEnd"/>
      <w:r w:rsidR="009764F7">
        <w:t xml:space="preserve"> (</w:t>
      </w:r>
      <w:r w:rsidR="00AA36DF">
        <w:t xml:space="preserve">only Wallets, not </w:t>
      </w:r>
      <w:proofErr w:type="spellStart"/>
      <w:r w:rsidR="00AA36DF">
        <w:t>RecentTransactions</w:t>
      </w:r>
      <w:proofErr w:type="spellEnd"/>
      <w:r w:rsidR="00AA36DF">
        <w:t>)</w:t>
      </w:r>
      <w:r w:rsidR="00D748DD">
        <w:br/>
      </w:r>
    </w:p>
    <w:p w:rsidR="00E45DFA" w:rsidP="00E45DFA" w:rsidRDefault="006C6B99" w14:paraId="030F18F5" w14:textId="64C952CB">
      <w:pPr>
        <w:pStyle w:val="Heading3"/>
      </w:pPr>
      <w:bookmarkStart w:name="_Toc137123888" w:id="1090"/>
      <w:r>
        <w:t xml:space="preserve">GET </w:t>
      </w:r>
      <w:r w:rsidR="00AF4E89">
        <w:t xml:space="preserve">Consumer </w:t>
      </w:r>
      <w:r>
        <w:t>Task</w:t>
      </w:r>
      <w:r w:rsidR="00883129">
        <w:t xml:space="preserve"> List</w:t>
      </w:r>
      <w:bookmarkEnd w:id="1090"/>
    </w:p>
    <w:p w:rsidRPr="00A56027" w:rsidR="00A56027" w:rsidP="00A56027" w:rsidRDefault="00A56027" w14:paraId="6BD0F93B" w14:textId="107B0087">
      <w:r>
        <w:t>&lt;TBD&gt;</w:t>
      </w:r>
    </w:p>
    <w:p w:rsidRPr="00BF777E" w:rsidR="00BF777E" w:rsidP="00BF777E" w:rsidRDefault="00BF777E" w14:paraId="59BBA4C6" w14:textId="7AB36E9D">
      <w:r>
        <w:t>- Input:  selection of Available, Pending</w:t>
      </w:r>
      <w:r w:rsidR="00E430E7">
        <w:t xml:space="preserve">, </w:t>
      </w:r>
      <w:r>
        <w:t>Completed</w:t>
      </w:r>
      <w:r w:rsidR="001A178A">
        <w:t xml:space="preserve"> (options to return one or more list)</w:t>
      </w:r>
    </w:p>
    <w:p w:rsidR="00045230" w:rsidP="00045230" w:rsidRDefault="00DC717B" w14:paraId="5B5F3319" w14:textId="6CBF76C8">
      <w:r w:rsidRPr="00DC717B">
        <w:t xml:space="preserve">List&lt;all available </w:t>
      </w:r>
      <w:del w:author="Srikanth Subramanian" w:date="2023-06-08T11:26:00Z" w:id="1091">
        <w:r w:rsidRPr="00DC717B" w:rsidDel="0085576A">
          <w:delText xml:space="preserve">tasks </w:delText>
        </w:r>
      </w:del>
      <w:proofErr w:type="spellStart"/>
      <w:ins w:author="Srikanth Subramanian" w:date="2023-06-08T11:26:00Z" w:id="1092">
        <w:r w:rsidR="0085576A">
          <w:t>TaskRewardsDtos</w:t>
        </w:r>
        <w:proofErr w:type="spellEnd"/>
        <w:r w:rsidR="0085576A">
          <w:t xml:space="preserve"> </w:t>
        </w:r>
      </w:ins>
      <w:r w:rsidRPr="00DC717B">
        <w:t>for consumer&gt;</w:t>
      </w:r>
    </w:p>
    <w:p w:rsidR="006C6B99" w:rsidP="006C6B99" w:rsidRDefault="00A4088F" w14:paraId="00EA0564" w14:textId="6BCBB340">
      <w:r w:rsidRPr="00A4088F">
        <w:t xml:space="preserve">List&lt;all pending </w:t>
      </w:r>
      <w:proofErr w:type="spellStart"/>
      <w:ins w:author="Srikanth Subramanian" w:date="2023-06-08T11:26:00Z" w:id="1093">
        <w:r w:rsidR="0085576A">
          <w:t>TaskRewardsDtos</w:t>
        </w:r>
        <w:proofErr w:type="spellEnd"/>
        <w:r w:rsidRPr="00A4088F" w:rsidDel="0085576A" w:rsidR="0085576A">
          <w:t xml:space="preserve"> </w:t>
        </w:r>
      </w:ins>
      <w:del w:author="Srikanth Subramanian" w:date="2023-06-08T11:26:00Z" w:id="1094">
        <w:r w:rsidRPr="00A4088F" w:rsidDel="0085576A">
          <w:delText>tasks</w:delText>
        </w:r>
      </w:del>
      <w:r>
        <w:t xml:space="preserve"> for consumer</w:t>
      </w:r>
      <w:r w:rsidRPr="00A4088F">
        <w:t>&gt;</w:t>
      </w:r>
    </w:p>
    <w:p w:rsidR="00534095" w:rsidP="00534095" w:rsidRDefault="00534095" w14:paraId="2CD24BFD" w14:textId="3B7F6D4B">
      <w:r w:rsidRPr="00A4088F">
        <w:t xml:space="preserve">List&lt;all </w:t>
      </w:r>
      <w:r w:rsidR="00BB0D80">
        <w:t xml:space="preserve">completed </w:t>
      </w:r>
      <w:proofErr w:type="spellStart"/>
      <w:ins w:author="Srikanth Subramanian" w:date="2023-06-08T11:26:00Z" w:id="1095">
        <w:r w:rsidR="0085576A">
          <w:t>TaskRewardsDtos</w:t>
        </w:r>
        <w:proofErr w:type="spellEnd"/>
        <w:r w:rsidRPr="00A4088F" w:rsidDel="0085576A" w:rsidR="0085576A">
          <w:t xml:space="preserve"> </w:t>
        </w:r>
      </w:ins>
      <w:del w:author="Srikanth Subramanian" w:date="2023-06-08T11:26:00Z" w:id="1096">
        <w:r w:rsidRPr="00A4088F" w:rsidDel="0085576A">
          <w:delText>tasks</w:delText>
        </w:r>
      </w:del>
      <w:r>
        <w:t xml:space="preserve"> for consumer</w:t>
      </w:r>
      <w:r w:rsidRPr="00A4088F">
        <w:t>&gt;</w:t>
      </w:r>
    </w:p>
    <w:p w:rsidR="00045230" w:rsidP="006C6B99" w:rsidRDefault="00045230" w14:paraId="05BD37B9" w14:textId="77777777"/>
    <w:p w:rsidR="00883129" w:rsidDel="00D5143B" w:rsidP="00883129" w:rsidRDefault="00883129" w14:paraId="03ABA4A0" w14:textId="49189D1D">
      <w:pPr>
        <w:pStyle w:val="Heading3"/>
        <w:rPr>
          <w:del w:author="Srikanth Subramanian" w:date="2023-06-08T11:26:00Z" w:id="1097"/>
        </w:rPr>
      </w:pPr>
      <w:del w:author="Srikanth Subramanian" w:date="2023-06-08T11:26:00Z" w:id="1098">
        <w:r w:rsidDel="00D5143B">
          <w:delText>GET Task</w:delText>
        </w:r>
        <w:r w:rsidDel="00D5143B" w:rsidR="00D254A4">
          <w:delText xml:space="preserve"> </w:delText>
        </w:r>
        <w:r w:rsidDel="00D5143B" w:rsidR="00D52871">
          <w:delText>Render Info</w:delText>
        </w:r>
        <w:bookmarkStart w:name="_Toc137123889" w:id="1099"/>
        <w:bookmarkEnd w:id="1099"/>
      </w:del>
    </w:p>
    <w:p w:rsidRPr="00992DEB" w:rsidR="00992DEB" w:rsidDel="00D5143B" w:rsidP="00992DEB" w:rsidRDefault="00992DEB" w14:paraId="2953C1B2" w14:textId="32FC8CC9">
      <w:pPr>
        <w:rPr>
          <w:del w:author="Srikanth Subramanian" w:date="2023-06-08T11:26:00Z" w:id="1100"/>
        </w:rPr>
      </w:pPr>
      <w:del w:author="Srikanth Subramanian" w:date="2023-06-08T11:26:00Z" w:id="1101">
        <w:r w:rsidDel="00D5143B">
          <w:delText>&lt;TBD&gt;</w:delText>
        </w:r>
        <w:bookmarkStart w:name="_Toc137123890" w:id="1102"/>
        <w:bookmarkEnd w:id="1102"/>
      </w:del>
    </w:p>
    <w:p w:rsidR="00883129" w:rsidDel="00D5143B" w:rsidP="006C6B99" w:rsidRDefault="008B49B3" w14:paraId="54A2C6A6" w14:textId="4AB88829">
      <w:pPr>
        <w:rPr>
          <w:del w:author="Srikanth Subramanian" w:date="2023-06-08T11:26:00Z" w:id="1103"/>
        </w:rPr>
      </w:pPr>
      <w:del w:author="Srikanth Subramanian" w:date="2023-06-08T11:26:00Z" w:id="1104">
        <w:r w:rsidDel="00D5143B">
          <w:delText>All rendering information required to show Task page</w:delText>
        </w:r>
        <w:bookmarkStart w:name="_Toc137123891" w:id="1105"/>
        <w:bookmarkEnd w:id="1105"/>
      </w:del>
    </w:p>
    <w:p w:rsidRPr="006C6B99" w:rsidR="008B49B3" w:rsidDel="00D5143B" w:rsidP="006C6B99" w:rsidRDefault="008B49B3" w14:paraId="56211A78" w14:textId="684531AD">
      <w:pPr>
        <w:rPr>
          <w:del w:author="Srikanth Subramanian" w:date="2023-06-08T11:26:00Z" w:id="1106"/>
        </w:rPr>
      </w:pPr>
      <w:bookmarkStart w:name="_Toc137123892" w:id="1107"/>
      <w:bookmarkEnd w:id="1107"/>
    </w:p>
    <w:p w:rsidR="009F6EAA" w:rsidP="009F6EAA" w:rsidRDefault="009F6EAA" w14:paraId="5E64ECE8" w14:textId="0F8261C3">
      <w:pPr>
        <w:pStyle w:val="Heading3"/>
      </w:pPr>
      <w:bookmarkStart w:name="_Toc137123893" w:id="1108"/>
      <w:r>
        <w:t xml:space="preserve">GET </w:t>
      </w:r>
      <w:r w:rsidR="00DB71A0">
        <w:t xml:space="preserve">Consumer </w:t>
      </w:r>
      <w:r w:rsidR="0067209C">
        <w:t>Transaction</w:t>
      </w:r>
      <w:r w:rsidR="00883129">
        <w:t xml:space="preserve"> List</w:t>
      </w:r>
      <w:bookmarkEnd w:id="1108"/>
    </w:p>
    <w:p w:rsidRPr="006E1711" w:rsidR="006E1711" w:rsidP="006E1711" w:rsidRDefault="006E1711" w14:paraId="14CE05E1" w14:textId="3C37C975">
      <w:r>
        <w:t>&lt;TBD&gt;</w:t>
      </w:r>
    </w:p>
    <w:p w:rsidR="00F4730E" w:rsidP="00F4730E" w:rsidRDefault="00F4730E" w14:paraId="5B6D8A86" w14:textId="7489D402">
      <w:r w:rsidRPr="00A4088F">
        <w:t xml:space="preserve">List&lt;all </w:t>
      </w:r>
      <w:r>
        <w:t>redemptions by consumer</w:t>
      </w:r>
      <w:r w:rsidRPr="00A4088F">
        <w:t>&gt;</w:t>
      </w:r>
    </w:p>
    <w:p w:rsidRPr="00437017" w:rsidR="005268D0" w:rsidP="00437017" w:rsidRDefault="005268D0" w14:paraId="14CA2CFC" w14:textId="77777777"/>
    <w:p w:rsidR="0052073D" w:rsidP="0052073D" w:rsidRDefault="0052073D" w14:paraId="5AA3B100" w14:textId="56AA4D6F">
      <w:pPr>
        <w:pStyle w:val="Heading3"/>
      </w:pPr>
      <w:bookmarkStart w:name="_Toc137123894" w:id="1109"/>
      <w:r>
        <w:t>POST Redeem</w:t>
      </w:r>
      <w:bookmarkEnd w:id="1109"/>
    </w:p>
    <w:p w:rsidRPr="00E2078A" w:rsidR="00E2078A" w:rsidP="00E2078A" w:rsidRDefault="00E2078A" w14:paraId="20725F4D" w14:textId="250FD9FB">
      <w:r>
        <w:t>&lt;TBD&gt;</w:t>
      </w:r>
    </w:p>
    <w:p w:rsidRPr="00235436" w:rsidR="002F2D59" w:rsidP="00955EE3" w:rsidRDefault="00603A28" w14:paraId="2CD6D4C9" w14:textId="1BC04815">
      <w:r>
        <w:t>Redeem flow</w:t>
      </w:r>
      <w:r w:rsidR="00235436">
        <w:br/>
      </w:r>
    </w:p>
    <w:p w:rsidR="00235436" w:rsidP="00235436" w:rsidRDefault="00235436" w14:paraId="07F720F1" w14:textId="5AB02CD4">
      <w:pPr>
        <w:pStyle w:val="Heading3"/>
      </w:pPr>
      <w:bookmarkStart w:name="_Toc137123895" w:id="1110"/>
      <w:r>
        <w:t xml:space="preserve">POST </w:t>
      </w:r>
      <w:r w:rsidR="00C5186E">
        <w:t xml:space="preserve">Consumer </w:t>
      </w:r>
      <w:r>
        <w:t>Task Enroll</w:t>
      </w:r>
      <w:bookmarkEnd w:id="1110"/>
    </w:p>
    <w:p w:rsidRPr="00235436" w:rsidR="00235436" w:rsidP="00235436" w:rsidRDefault="00235436" w14:paraId="3885D37E" w14:textId="72C87201">
      <w:r>
        <w:t>&lt;TBD&gt;</w:t>
      </w:r>
      <w:r w:rsidR="006F489C">
        <w:br/>
      </w:r>
    </w:p>
    <w:p w:rsidR="00235436" w:rsidP="00235436" w:rsidRDefault="00235436" w14:paraId="010F5069" w14:textId="7A620D1E">
      <w:pPr>
        <w:pStyle w:val="Heading3"/>
      </w:pPr>
      <w:bookmarkStart w:name="_Toc137123896" w:id="1111"/>
      <w:r>
        <w:t xml:space="preserve">POST </w:t>
      </w:r>
      <w:r w:rsidR="00C5186E">
        <w:t xml:space="preserve">Consumer </w:t>
      </w:r>
      <w:r>
        <w:t>Task Update</w:t>
      </w:r>
      <w:bookmarkEnd w:id="1111"/>
    </w:p>
    <w:p w:rsidRPr="006F489C" w:rsidR="00235436" w:rsidP="00235436" w:rsidRDefault="00235436" w14:paraId="627BBADB" w14:textId="5B63F2C8">
      <w:r>
        <w:t>&lt;TBD&gt;</w:t>
      </w:r>
      <w:r w:rsidR="006F489C">
        <w:br/>
      </w:r>
    </w:p>
    <w:p w:rsidR="009B063A" w:rsidP="00955EE3" w:rsidRDefault="009B063A" w14:paraId="0F535BA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9B063A" w:rsidP="00955EE3" w:rsidRDefault="009B063A" w14:paraId="35F41C8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EB466F" w:rsidRDefault="00EB466F" w14:paraId="25053B4D" w14:textId="43293CB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br w:type="page"/>
      </w:r>
    </w:p>
    <w:p w:rsidR="00586264" w:rsidP="00586264" w:rsidRDefault="00586264" w14:paraId="6B9D2BA5" w14:textId="4FB145AC">
      <w:pPr>
        <w:pStyle w:val="Heading1"/>
      </w:pPr>
      <w:bookmarkStart w:name="_Toc137123897" w:id="1112"/>
      <w:r>
        <w:lastRenderedPageBreak/>
        <w:t>UI</w:t>
      </w:r>
      <w:bookmarkEnd w:id="1112"/>
    </w:p>
    <w:p w:rsidR="00240058" w:rsidP="00240058" w:rsidRDefault="00C12822" w14:paraId="02AEDC9D" w14:textId="137D4D12">
      <w:pPr>
        <w:pStyle w:val="Heading2"/>
      </w:pPr>
      <w:bookmarkStart w:name="_Toc137123898" w:id="1113"/>
      <w:r>
        <w:t xml:space="preserve">App Namespace </w:t>
      </w:r>
      <w:r w:rsidR="00351614">
        <w:t xml:space="preserve">Repo </w:t>
      </w:r>
      <w:r>
        <w:t>and Folders</w:t>
      </w:r>
      <w:bookmarkEnd w:id="1113"/>
    </w:p>
    <w:p w:rsidRPr="00E85B22" w:rsidR="00240058" w:rsidP="00240058" w:rsidRDefault="00240058" w14:paraId="09523606" w14:textId="28BABD16">
      <w:r>
        <w:t>Namespace prefix</w:t>
      </w:r>
      <w:r w:rsidR="007435A4">
        <w:t xml:space="preserve"> (typescript)</w:t>
      </w:r>
      <w:r>
        <w:t>: SunnyRewards.Helios.Ui.*</w:t>
      </w:r>
    </w:p>
    <w:p w:rsidR="00C503D0" w:rsidP="00586264" w:rsidRDefault="00240058" w14:paraId="3196A752" w14:textId="77777777">
      <w:r>
        <w:t xml:space="preserve">Repository name:  </w:t>
      </w:r>
      <w:proofErr w:type="spellStart"/>
      <w:r>
        <w:t>helios-</w:t>
      </w:r>
      <w:r w:rsidR="00980909">
        <w:t>ui</w:t>
      </w:r>
      <w:proofErr w:type="spellEnd"/>
    </w:p>
    <w:p w:rsidR="00C503D0" w:rsidP="00586264" w:rsidRDefault="00C503D0" w14:paraId="1FDC574F" w14:textId="6FEC2185">
      <w:r>
        <w:t>Sub folders:</w:t>
      </w:r>
    </w:p>
    <w:p w:rsidR="00C503D0" w:rsidP="00C503D0" w:rsidRDefault="00C503D0" w14:paraId="32196D99" w14:textId="77777777">
      <w:pPr>
        <w:pStyle w:val="ListParagraph"/>
        <w:numPr>
          <w:ilvl w:val="0"/>
          <w:numId w:val="47"/>
        </w:numPr>
      </w:pPr>
      <w:proofErr w:type="spellStart"/>
      <w:r>
        <w:t>sunnyrewards.helios.app</w:t>
      </w:r>
      <w:proofErr w:type="spellEnd"/>
    </w:p>
    <w:p w:rsidR="00C503D0" w:rsidP="00C503D0" w:rsidRDefault="00C503D0" w14:paraId="73655178" w14:textId="5B4CF32A">
      <w:pPr>
        <w:pStyle w:val="ListParagraph"/>
        <w:numPr>
          <w:ilvl w:val="0"/>
          <w:numId w:val="47"/>
        </w:numPr>
      </w:pPr>
      <w:proofErr w:type="spellStart"/>
      <w:r>
        <w:t>sunnyrewards.common.store</w:t>
      </w:r>
      <w:proofErr w:type="spellEnd"/>
    </w:p>
    <w:p w:rsidR="00240058" w:rsidP="00586264" w:rsidRDefault="002D6F3F" w14:paraId="405B1E86" w14:textId="6D97447B">
      <w:r>
        <w:br/>
      </w:r>
    </w:p>
    <w:p w:rsidR="004B3A87" w:rsidP="00856319" w:rsidRDefault="00856319" w14:paraId="6CBEE97C" w14:textId="054D66F8">
      <w:pPr>
        <w:pStyle w:val="Heading2"/>
        <w:rPr>
          <w:ins w:author="Srikanth Subramanian" w:date="2023-06-08T13:15:00Z" w:id="1114"/>
        </w:rPr>
      </w:pPr>
      <w:bookmarkStart w:name="_Toc137123899" w:id="1115"/>
      <w:r>
        <w:t>Home</w:t>
      </w:r>
      <w:bookmarkEnd w:id="1115"/>
    </w:p>
    <w:p w:rsidRPr="006D64F1" w:rsidR="006D64F1" w:rsidP="006D64F1" w:rsidRDefault="006D64F1" w14:paraId="4C17A6D6" w14:textId="0CB3B60A">
      <w:pPr>
        <w:pPrChange w:author="Srikanth Subramanian" w:date="2023-06-08T13:15:00Z" w:id="1116">
          <w:pPr>
            <w:pStyle w:val="Heading2"/>
          </w:pPr>
        </w:pPrChange>
      </w:pPr>
      <w:ins w:author="Srikanth Subramanian" w:date="2023-06-08T13:15:00Z" w:id="1117">
        <w:r>
          <w:t>Update Home page style to the following:</w:t>
        </w:r>
      </w:ins>
    </w:p>
    <w:p w:rsidRPr="00006DBC" w:rsidR="00006DBC" w:rsidP="00006DBC" w:rsidRDefault="00006DBC" w14:paraId="78040258" w14:textId="338EF754">
      <w:del w:author="Srikanth Subramanian" w:date="2023-06-08T13:16:00Z" w:id="1118">
        <w:r w:rsidDel="008424CC">
          <w:rPr>
            <w:noProof/>
          </w:rPr>
          <w:drawing>
            <wp:inline distT="0" distB="0" distL="0" distR="0" wp14:anchorId="4CCE64B5" wp14:editId="5560A406">
              <wp:extent cx="2035208" cy="7237563"/>
              <wp:effectExtent l="0" t="0" r="3175" b="1905"/>
              <wp:docPr id="1832566614" name="Picture 1" descr="A screenshot of a phon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2566614" name="Picture 1" descr="A screenshot of a phon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4341" cy="74122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author="Srikanth Subramanian" w:date="2023-06-08T13:16:00Z" w:id="1119">
        <w:r w:rsidRPr="008424CC" w:rsidR="008424CC">
          <w:rPr>
            <w:noProof/>
          </w:rPr>
          <w:t xml:space="preserve"> </w:t>
        </w:r>
        <w:r w:rsidR="008424CC">
          <w:rPr>
            <w:noProof/>
          </w:rPr>
          <w:drawing>
            <wp:inline distT="0" distB="0" distL="0" distR="0" wp14:anchorId="08CF0DAE" wp14:editId="43392E5F">
              <wp:extent cx="1963759" cy="5953125"/>
              <wp:effectExtent l="0" t="0" r="0" b="0"/>
              <wp:docPr id="816594828" name="Picture 1" descr="A screenshot of a phon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6594828" name="Picture 1" descr="A screenshot of a phone&#10;&#10;Description automatically generated with medium confidence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203" cy="59878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E4F0E" w:rsidP="00856319" w:rsidRDefault="00D663BD" w14:paraId="37122FEA" w14:textId="21041D1E">
      <w:r>
        <w:lastRenderedPageBreak/>
        <w:br/>
      </w:r>
      <w:r w:rsidR="00EE4F0E">
        <w:t>All of the data for the Home screen is returned by the BFF API GET Consumer Summary</w:t>
      </w:r>
      <w:r w:rsidR="00BF1EB7">
        <w:t xml:space="preserve"> </w:t>
      </w:r>
      <w:r w:rsidR="00BF1EB7">
        <w:fldChar w:fldCharType="begin"/>
      </w:r>
      <w:r w:rsidR="00BF1EB7">
        <w:instrText xml:space="preserve"> REF _Ref135980904 \r \h </w:instrText>
      </w:r>
      <w:r w:rsidR="00BF1EB7">
        <w:fldChar w:fldCharType="separate"/>
      </w:r>
      <w:r w:rsidR="00BF1EB7">
        <w:t>11.1.1</w:t>
      </w:r>
      <w:r w:rsidR="00BF1EB7">
        <w:fldChar w:fldCharType="end"/>
      </w:r>
      <w:r w:rsidR="00087A3F">
        <w:br/>
      </w:r>
    </w:p>
    <w:p w:rsidR="00485EE9" w:rsidP="00485EE9" w:rsidRDefault="00485EE9" w14:paraId="53491003" w14:textId="076E5A34">
      <w:pPr>
        <w:pStyle w:val="Heading3"/>
      </w:pPr>
      <w:bookmarkStart w:name="_Toc137123900" w:id="1120"/>
      <w:r>
        <w:t>Components</w:t>
      </w:r>
      <w:bookmarkEnd w:id="1120"/>
    </w:p>
    <w:p w:rsidR="00485EE9" w:rsidP="00485EE9" w:rsidRDefault="009E0112" w14:paraId="068E7AA8" w14:textId="07F916B2">
      <w:pPr>
        <w:pStyle w:val="Heading4"/>
      </w:pPr>
      <w:r>
        <w:t>Home</w:t>
      </w:r>
      <w:r w:rsidR="00977FA1">
        <w:t xml:space="preserve"> Header</w:t>
      </w:r>
    </w:p>
    <w:p w:rsidR="004721DD" w:rsidP="004721DD" w:rsidRDefault="004721DD" w14:paraId="0C0E7449" w14:textId="0E593944">
      <w:pPr>
        <w:rPr>
          <w:ins w:author="Srikanth Subramanian" w:date="2023-06-08T13:16:00Z" w:id="1121"/>
        </w:rPr>
      </w:pPr>
      <w:del w:author="Srikanth Subramanian" w:date="2023-06-08T13:16:00Z" w:id="1122">
        <w:r w:rsidDel="00BD5527">
          <w:rPr>
            <w:noProof/>
          </w:rPr>
          <w:drawing>
            <wp:inline distT="0" distB="0" distL="0" distR="0" wp14:anchorId="3AAC6D8F" wp14:editId="22045070">
              <wp:extent cx="2667000" cy="1638300"/>
              <wp:effectExtent l="0" t="0" r="0" b="0"/>
              <wp:docPr id="1684216213" name="Picture 1" descr="A picture containing text, screenshot, font, electric blu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4216213" name="Picture 1" descr="A picture containing text, screenshot, font, electric blue&#10;&#10;Description automatically generated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0" cy="1638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author="Srikanth Subramanian" w:date="2023-06-08T13:16:00Z" w:id="1123">
        <w:r w:rsidR="00BD5527">
          <w:t>Update Home page header to the following:</w:t>
        </w:r>
      </w:ins>
    </w:p>
    <w:p w:rsidRPr="00BD5527" w:rsidR="00BD5527" w:rsidP="004721DD" w:rsidRDefault="00E24027" w14:paraId="389472B4" w14:textId="625A27C8">
      <w:pPr>
        <w:rPr>
          <w:vertAlign w:val="subscript"/>
          <w:rPrChange w:author="Srikanth Subramanian" w:date="2023-06-08T13:16:00Z" w:id="1124">
            <w:rPr/>
          </w:rPrChange>
        </w:rPr>
      </w:pPr>
      <w:ins w:author="Srikanth Subramanian" w:date="2023-06-08T13:17:00Z" w:id="1125">
        <w:r>
          <w:rPr>
            <w:noProof/>
          </w:rPr>
          <w:drawing>
            <wp:inline distT="0" distB="0" distL="0" distR="0" wp14:anchorId="37B4FC39" wp14:editId="353CE502">
              <wp:extent cx="2190750" cy="2438400"/>
              <wp:effectExtent l="0" t="0" r="0" b="0"/>
              <wp:docPr id="157753628" name="Picture 1" descr="A screenshot of a green screen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753628" name="Picture 1" descr="A screenshot of a green screen&#10;&#10;Description automatically generated with low confidence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075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1541B" w:rsidP="00EF2A24" w:rsidRDefault="00C1541B" w14:paraId="075489A0" w14:textId="1961CEEA"/>
    <w:p w:rsidR="00C64F54" w:rsidP="00EF2A24" w:rsidRDefault="00C64F54" w14:paraId="58C09E44" w14:textId="354A3ECA">
      <w:r>
        <w:t>Fields:</w:t>
      </w:r>
    </w:p>
    <w:p w:rsidR="00C64F54" w:rsidDel="0027056D" w:rsidP="00C64F54" w:rsidRDefault="00C64F54" w14:paraId="315B8974" w14:textId="34D0AA03">
      <w:pPr>
        <w:pStyle w:val="ListParagraph"/>
        <w:numPr>
          <w:ilvl w:val="0"/>
          <w:numId w:val="44"/>
        </w:numPr>
        <w:rPr>
          <w:del w:author="Srikanth Subramanian" w:date="2023-06-08T13:17:00Z" w:id="1126"/>
        </w:rPr>
      </w:pPr>
      <w:del w:author="Srikanth Subramanian" w:date="2023-06-08T13:17:00Z" w:id="1127">
        <w:r w:rsidDel="0027056D">
          <w:delText xml:space="preserve">Name:  </w:delText>
        </w:r>
        <w:r w:rsidDel="0027056D" w:rsidR="00842081">
          <w:delText>ConsumerPersonDetailDto.FirstName, LastName</w:delText>
        </w:r>
      </w:del>
    </w:p>
    <w:p w:rsidR="00842081" w:rsidDel="0027056D" w:rsidP="00C64F54" w:rsidRDefault="00842081" w14:paraId="0072E79E" w14:textId="10088932">
      <w:pPr>
        <w:pStyle w:val="ListParagraph"/>
        <w:numPr>
          <w:ilvl w:val="0"/>
          <w:numId w:val="44"/>
        </w:numPr>
        <w:rPr>
          <w:del w:author="Srikanth Subramanian" w:date="2023-06-08T13:17:00Z" w:id="1128"/>
        </w:rPr>
      </w:pPr>
      <w:del w:author="Srikanth Subramanian" w:date="2023-06-08T13:17:00Z" w:id="1129">
        <w:r w:rsidDel="0027056D">
          <w:delText>Customer since:  YearPortion of (ConsumerPersonDetailDto.MemberSince)</w:delText>
        </w:r>
      </w:del>
    </w:p>
    <w:p w:rsidR="000615DC" w:rsidP="00C64F54" w:rsidRDefault="002A4135" w14:paraId="48CD0B37" w14:textId="70952305">
      <w:pPr>
        <w:pStyle w:val="ListParagraph"/>
        <w:numPr>
          <w:ilvl w:val="0"/>
          <w:numId w:val="44"/>
        </w:numPr>
      </w:pPr>
      <w:r>
        <w:t>Available to spend</w:t>
      </w:r>
      <w:del w:author="Srikanth Subramanian" w:date="2023-06-08T13:17:00Z" w:id="1130">
        <w:r w:rsidDel="003816F1" w:rsidR="000615DC">
          <w:delText xml:space="preserve"> ($150 in the </w:delText>
        </w:r>
        <w:r w:rsidDel="003816F1" w:rsidR="005C1DC8">
          <w:delText>mock</w:delText>
        </w:r>
        <w:r w:rsidDel="003816F1" w:rsidR="000615DC">
          <w:delText>)</w:delText>
        </w:r>
      </w:del>
      <w:r w:rsidR="000615DC">
        <w:t xml:space="preserve">:  </w:t>
      </w:r>
      <w:proofErr w:type="spellStart"/>
      <w:r w:rsidR="00207072">
        <w:t>ConsumerWalletDetailDto.Wallets</w:t>
      </w:r>
      <w:proofErr w:type="spellEnd"/>
      <w:r w:rsidR="00207072">
        <w:t>[0]</w:t>
      </w:r>
      <w:r w:rsidR="0007595C">
        <w:t>.Balance</w:t>
      </w:r>
    </w:p>
    <w:p w:rsidR="005C1DC8" w:rsidP="00C64F54" w:rsidRDefault="000B706E" w14:paraId="6DDAACF6" w14:textId="7A8FE533">
      <w:pPr>
        <w:pStyle w:val="ListParagraph"/>
        <w:numPr>
          <w:ilvl w:val="0"/>
          <w:numId w:val="44"/>
        </w:numPr>
        <w:rPr>
          <w:ins w:author="Srikanth Subramanian" w:date="2023-06-08T13:18:00Z" w:id="1131"/>
        </w:rPr>
      </w:pPr>
      <w:r>
        <w:t>Earned this year</w:t>
      </w:r>
      <w:ins w:author="Srikanth Subramanian" w:date="2023-06-08T13:18:00Z" w:id="1132">
        <w:r w:rsidR="00C93C19">
          <w:t xml:space="preserve"> (highlight part of range control)</w:t>
        </w:r>
      </w:ins>
      <w:del w:author="Srikanth Subramanian" w:date="2023-06-08T13:17:00Z" w:id="1133">
        <w:r w:rsidDel="003816F1">
          <w:delText xml:space="preserve"> </w:delText>
        </w:r>
        <w:r w:rsidDel="003816F1" w:rsidR="005C1DC8">
          <w:delText>($200 in mock)</w:delText>
        </w:r>
      </w:del>
      <w:r w:rsidR="005C1DC8">
        <w:t xml:space="preserve">:  </w:t>
      </w:r>
      <w:proofErr w:type="spellStart"/>
      <w:r w:rsidR="003F4B83">
        <w:t>ConsumerWalletDetailDto.Wallets</w:t>
      </w:r>
      <w:proofErr w:type="spellEnd"/>
      <w:r w:rsidR="003F4B83">
        <w:t>[0]</w:t>
      </w:r>
      <w:r w:rsidR="005C1DC8">
        <w:t>.</w:t>
      </w:r>
      <w:proofErr w:type="spellStart"/>
      <w:r w:rsidR="00E11803">
        <w:t>TotalEarned</w:t>
      </w:r>
      <w:proofErr w:type="spellEnd"/>
    </w:p>
    <w:p w:rsidR="00C93C19" w:rsidDel="00C93C19" w:rsidP="00C64F54" w:rsidRDefault="00C93C19" w14:paraId="66B44D57" w14:textId="4568006B">
      <w:pPr>
        <w:pStyle w:val="ListParagraph"/>
        <w:numPr>
          <w:ilvl w:val="0"/>
          <w:numId w:val="44"/>
        </w:numPr>
        <w:rPr>
          <w:del w:author="Srikanth Subramanian" w:date="2023-06-08T13:18:00Z" w:id="1134"/>
        </w:rPr>
      </w:pPr>
    </w:p>
    <w:p w:rsidR="00E11803" w:rsidP="00C64F54" w:rsidRDefault="00E11803" w14:paraId="1C5D5DF1" w14:textId="1CFCFDAA">
      <w:pPr>
        <w:pStyle w:val="ListParagraph"/>
        <w:numPr>
          <w:ilvl w:val="0"/>
          <w:numId w:val="44"/>
        </w:numPr>
        <w:rPr/>
      </w:pPr>
      <w:del w:author="Srikanth Subramanian" w:date="2023-06-08T13:18:00Z" w:id="1445213679">
        <w:r w:rsidDel="00E11803">
          <w:delText xml:space="preserve">Left </w:delText>
        </w:r>
      </w:del>
      <w:ins w:author="Srikanth Subramanian" w:date="2023-06-08T13:18:00Z" w:id="1795685577">
        <w:r w:rsidR="00C93C19">
          <w:t xml:space="preserve">Available </w:t>
        </w:r>
      </w:ins>
      <w:r w:rsidR="00E11803">
        <w:rPr/>
        <w:t>to earn</w:t>
      </w:r>
      <w:del w:author="Srikanth Subramanian" w:date="2023-06-08T13:17:00Z" w:id="107475677">
        <w:r w:rsidDel="00E11803">
          <w:delText xml:space="preserve"> ($300 in mock)</w:delText>
        </w:r>
      </w:del>
      <w:r w:rsidR="00E11803">
        <w:rPr/>
        <w:t xml:space="preserve">:  </w:t>
      </w:r>
      <w:proofErr w:type="spellStart"/>
      <w:r w:rsidR="003F4B83">
        <w:rPr/>
        <w:t>ConsumerWalletDetailDto.Wallets</w:t>
      </w:r>
      <w:proofErr w:type="spellEnd"/>
      <w:r w:rsidR="003F4B83">
        <w:rPr/>
        <w:t>[0]</w:t>
      </w:r>
      <w:r w:rsidR="00E11803">
        <w:rPr/>
        <w:t>.</w:t>
      </w:r>
      <w:proofErr w:type="spellStart"/>
      <w:r w:rsidR="00E11803">
        <w:rPr/>
        <w:t>LeftToEarn</w:t>
      </w:r>
      <w:proofErr w:type="spellEnd"/>
    </w:p>
    <w:p w:rsidR="00E22753" w:rsidP="00C64F54" w:rsidRDefault="00D207A3" w14:paraId="04A35063" w14:textId="39AF34E2">
      <w:pPr>
        <w:pStyle w:val="ListParagraph"/>
        <w:numPr>
          <w:ilvl w:val="0"/>
          <w:numId w:val="44"/>
        </w:numPr>
        <w:rPr>
          <w:ins w:author="Srikanth Subramanian" w:date="2023-06-08T13:21:00Z" w:id="1138"/>
        </w:rPr>
      </w:pPr>
      <w:ins w:author="Srikanth Subramanian" w:date="2023-06-08T13:35:00Z" w:id="1139">
        <w:r>
          <w:t>“</w:t>
        </w:r>
      </w:ins>
      <w:r w:rsidR="001008D9">
        <w:t>Spend</w:t>
      </w:r>
      <w:ins w:author="Srikanth Subramanian" w:date="2023-06-08T13:35:00Z" w:id="1140">
        <w:r>
          <w:t>”</w:t>
        </w:r>
      </w:ins>
      <w:r w:rsidR="00E22753">
        <w:t xml:space="preserve"> button is </w:t>
      </w:r>
      <w:del w:author="Srikanth Subramanian" w:date="2023-06-08T13:35:00Z" w:id="1141">
        <w:r w:rsidDel="006D711C" w:rsidR="00E22753">
          <w:delText>present</w:delText>
        </w:r>
      </w:del>
      <w:ins w:author="Srikanth Subramanian" w:date="2023-06-08T13:35:00Z" w:id="1142">
        <w:r w:rsidR="006D711C">
          <w:t>visible</w:t>
        </w:r>
      </w:ins>
      <w:r w:rsidR="00E22753">
        <w:t>, but not functional</w:t>
      </w:r>
    </w:p>
    <w:p w:rsidRPr="00873C9C" w:rsidR="00701D3A" w:rsidP="00C64F54" w:rsidRDefault="00701D3A" w14:paraId="790BE80C" w14:textId="6DF23B8F">
      <w:pPr>
        <w:pStyle w:val="ListParagraph"/>
        <w:numPr>
          <w:ilvl w:val="0"/>
          <w:numId w:val="44"/>
        </w:numPr>
        <w:rPr>
          <w:highlight w:val="yellow"/>
          <w:rPrChange w:author="Srikanth Subramanian" w:date="2023-06-08T13:21:00Z" w:id="1143">
            <w:rPr/>
          </w:rPrChange>
        </w:rPr>
      </w:pPr>
      <w:ins w:author="Srikanth Subramanian" w:date="2023-06-08T13:21:00Z" w:id="1054633245">
        <w:r w:rsidRPr="5E46081E" w:rsidR="00701D3A">
          <w:rPr>
            <w:highlight w:val="yellow"/>
            <w:rPrChange w:author="Srikanth Subramanian" w:date="2023-06-08T13:21:00Z" w:id="83507739"/>
          </w:rPr>
          <w:t xml:space="preserve">The Actions completed or Actions available </w:t>
        </w:r>
        <w:r w:rsidRPr="5E46081E" w:rsidR="00FF5B29">
          <w:rPr>
            <w:highlight w:val="yellow"/>
          </w:rPr>
          <w:t xml:space="preserve">section </w:t>
        </w:r>
        <w:r w:rsidRPr="5E46081E" w:rsidR="00701D3A">
          <w:rPr>
            <w:highlight w:val="yellow"/>
            <w:rPrChange w:author="Srikanth Subramanian" w:date="2023-06-08T13:21:00Z" w:id="1982109034"/>
          </w:rPr>
          <w:t>should not be shown</w:t>
        </w:r>
      </w:ins>
    </w:p>
    <w:p w:rsidRPr="00EF2A24" w:rsidR="00C1541B" w:rsidP="00EF2A24" w:rsidRDefault="00C1541B" w14:paraId="4CC2EE6D" w14:textId="77777777"/>
    <w:p w:rsidR="00977FA1" w:rsidP="00977FA1" w:rsidRDefault="003D4F47" w14:paraId="6CF3D665" w14:textId="24A23A27">
      <w:pPr>
        <w:pStyle w:val="Heading4"/>
      </w:pPr>
      <w:r>
        <w:t>Pending Tasks</w:t>
      </w:r>
    </w:p>
    <w:p w:rsidRPr="003D4F47" w:rsidR="003D4F47" w:rsidP="003D4F47" w:rsidRDefault="005D7D1D" w14:paraId="122B5D2D" w14:textId="19029D25">
      <w:ins w:author="Srikanth Subramanian" w:date="2023-06-08T13:18:00Z" w:id="1147">
        <w:r>
          <w:t>TBD</w:t>
        </w:r>
      </w:ins>
      <w:ins w:author="Srikanth Subramanian" w:date="2023-06-08T13:21:00Z" w:id="1148">
        <w:r w:rsidR="00DB48F3">
          <w:br/>
        </w:r>
      </w:ins>
    </w:p>
    <w:p w:rsidR="003D4F47" w:rsidDel="001457CB" w:rsidP="003D4F47" w:rsidRDefault="00102574" w14:paraId="390E3E14" w14:textId="14A3B802">
      <w:pPr>
        <w:pStyle w:val="Heading4"/>
        <w:rPr>
          <w:del w:author="Srikanth Subramanian" w:date="2023-06-08T13:18:00Z" w:id="1149"/>
        </w:rPr>
      </w:pPr>
      <w:del w:author="Srikanth Subramanian" w:date="2023-06-08T13:18:00Z" w:id="1150">
        <w:r w:rsidDel="001457CB">
          <w:lastRenderedPageBreak/>
          <w:delText>Trending Actions</w:delText>
        </w:r>
      </w:del>
    </w:p>
    <w:p w:rsidR="008F6630" w:rsidDel="001457CB" w:rsidP="008F6630" w:rsidRDefault="008F6630" w14:paraId="60A6AEEA" w14:textId="67D6D2E1">
      <w:pPr>
        <w:rPr>
          <w:del w:author="Srikanth Subramanian" w:date="2023-06-08T13:18:00Z" w:id="1151"/>
        </w:rPr>
      </w:pPr>
    </w:p>
    <w:p w:rsidR="008F6630" w:rsidP="008F6630" w:rsidRDefault="008F6630" w14:paraId="209B08D8" w14:textId="28F0EC26">
      <w:pPr>
        <w:pStyle w:val="Heading4"/>
        <w:rPr>
          <w:ins w:author="Srikanth Subramanian" w:date="2023-06-08T13:18:00Z" w:id="1152"/>
        </w:rPr>
      </w:pPr>
      <w:del w:author="Srikanth Subramanian" w:date="2023-06-08T13:29:00Z" w:id="1153">
        <w:r w:rsidDel="007A4D54">
          <w:delText>Available</w:delText>
        </w:r>
      </w:del>
      <w:ins w:author="Srikanth Subramanian" w:date="2023-06-08T13:29:00Z" w:id="1154">
        <w:r w:rsidR="007A4D54">
          <w:t>Actions</w:t>
        </w:r>
      </w:ins>
      <w:r>
        <w:t xml:space="preserve"> </w:t>
      </w:r>
      <w:del w:author="Srikanth Subramanian" w:date="2023-06-08T13:18:00Z" w:id="1155">
        <w:r w:rsidDel="000342B1">
          <w:delText>Actions</w:delText>
        </w:r>
      </w:del>
      <w:ins w:author="Srikanth Subramanian" w:date="2023-06-08T13:18:00Z" w:id="1156">
        <w:r w:rsidR="000342B1">
          <w:t>For You</w:t>
        </w:r>
      </w:ins>
    </w:p>
    <w:p w:rsidR="00934A8C" w:rsidP="000342B1" w:rsidRDefault="00934A8C" w14:paraId="3FFDF0B7" w14:textId="415AC812">
      <w:pPr>
        <w:rPr>
          <w:ins w:author="Srikanth Subramanian" w:date="2023-06-08T13:23:00Z" w:id="1157"/>
        </w:rPr>
      </w:pPr>
      <w:ins w:author="Srikanth Subramanian" w:date="2023-06-08T13:23:00Z" w:id="1158">
        <w:r>
          <w:rPr>
            <w:noProof/>
          </w:rPr>
          <w:drawing>
            <wp:inline distT="0" distB="0" distL="0" distR="0" wp14:anchorId="52BA392C" wp14:editId="4D3036A2">
              <wp:extent cx="2400300" cy="2409825"/>
              <wp:effectExtent l="0" t="0" r="0" b="9525"/>
              <wp:docPr id="549800677" name="Picture 1" descr="A picture containing text, screenshot, font, numb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9800677" name="Picture 1" descr="A picture containing text, screenshot, font, number&#10;&#10;Description automatically generated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0300" cy="2409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342B1" w:rsidP="000342B1" w:rsidRDefault="000342B1" w14:paraId="43EF3047" w14:textId="36E98CCD">
      <w:pPr>
        <w:rPr>
          <w:ins w:author="Srikanth Subramanian" w:date="2023-06-08T13:22:00Z" w:id="1159"/>
        </w:rPr>
      </w:pPr>
      <w:ins w:author="Srikanth Subramanian" w:date="2023-06-08T13:18:00Z" w:id="1160">
        <w:r>
          <w:t xml:space="preserve">This section is filled by </w:t>
        </w:r>
      </w:ins>
      <w:ins w:author="Srikanth Subramanian" w:date="2023-06-08T13:29:00Z" w:id="1161">
        <w:r w:rsidR="00952770">
          <w:t xml:space="preserve">using </w:t>
        </w:r>
      </w:ins>
      <w:proofErr w:type="spellStart"/>
      <w:ins w:author="Srikanth Subramanian" w:date="2023-06-08T13:30:00Z" w:id="1162">
        <w:r w:rsidR="003934D9">
          <w:t>GetConsumerSummaryResponseDto</w:t>
        </w:r>
      </w:ins>
      <w:ins w:author="Srikanth Subramanian" w:date="2023-06-08T13:29:00Z" w:id="1163">
        <w:r w:rsidR="00952770">
          <w:t>.</w:t>
        </w:r>
      </w:ins>
      <w:ins w:author="Srikanth Subramanian" w:date="2023-06-08T13:30:00Z" w:id="1164">
        <w:r w:rsidR="00C32D15">
          <w:t>AvailableTasks</w:t>
        </w:r>
        <w:proofErr w:type="spellEnd"/>
        <w:r w:rsidR="00B26C35">
          <w:t xml:space="preserve"> fields</w:t>
        </w:r>
      </w:ins>
      <w:ins w:author="Srikanth Subramanian" w:date="2023-06-08T13:20:00Z" w:id="1165">
        <w:r w:rsidR="00860D3D">
          <w:t>.</w:t>
        </w:r>
      </w:ins>
    </w:p>
    <w:p w:rsidR="002646BC" w:rsidP="000342B1" w:rsidRDefault="002646BC" w14:paraId="3FB37A63" w14:textId="086A8B61">
      <w:pPr>
        <w:rPr>
          <w:ins w:author="Srikanth Subramanian" w:date="2023-06-08T13:22:00Z" w:id="1166"/>
        </w:rPr>
      </w:pPr>
      <w:ins w:author="Srikanth Subramanian" w:date="2023-06-08T13:22:00Z" w:id="1167">
        <w:r>
          <w:t>Fields:</w:t>
        </w:r>
      </w:ins>
    </w:p>
    <w:p w:rsidR="002646BC" w:rsidP="002646BC" w:rsidRDefault="005A4C40" w14:paraId="19A7AFF7" w14:textId="0C761B92">
      <w:pPr>
        <w:pStyle w:val="ListParagraph"/>
        <w:numPr>
          <w:ilvl w:val="0"/>
          <w:numId w:val="51"/>
        </w:numPr>
        <w:rPr>
          <w:ins w:author="Srikanth Subramanian" w:date="2023-06-08T13:23:00Z" w:id="1168"/>
        </w:rPr>
      </w:pPr>
      <w:ins w:author="Srikanth Subramanian" w:date="2023-06-08T13:23:00Z" w:id="1169">
        <w:r>
          <w:t xml:space="preserve">Task name:  </w:t>
        </w:r>
      </w:ins>
      <w:proofErr w:type="spellStart"/>
      <w:ins w:author="Srikanth Subramanian" w:date="2023-06-08T13:22:00Z" w:id="1170">
        <w:r w:rsidR="00A91E1B">
          <w:t>Tas</w:t>
        </w:r>
      </w:ins>
      <w:ins w:author="Srikanth Subramanian" w:date="2023-06-08T13:24:00Z" w:id="1171">
        <w:r>
          <w:t>k</w:t>
        </w:r>
      </w:ins>
      <w:ins w:author="Srikanth Subramanian" w:date="2023-06-08T13:22:00Z" w:id="1172">
        <w:r w:rsidR="00A91E1B">
          <w:t>RewardDto</w:t>
        </w:r>
        <w:proofErr w:type="spellEnd"/>
        <w:r w:rsidR="00B0476E">
          <w:t>[</w:t>
        </w:r>
      </w:ins>
      <w:proofErr w:type="spellStart"/>
      <w:ins w:author="Srikanth Subramanian" w:date="2023-06-08T13:23:00Z" w:id="1173">
        <w:r>
          <w:t>i</w:t>
        </w:r>
        <w:proofErr w:type="spellEnd"/>
        <w:r>
          <w:t>].</w:t>
        </w:r>
        <w:proofErr w:type="spellStart"/>
        <w:r>
          <w:t>TaskDto.TaskHeader</w:t>
        </w:r>
        <w:proofErr w:type="spellEnd"/>
      </w:ins>
    </w:p>
    <w:p w:rsidR="005A4C40" w:rsidP="002646BC" w:rsidRDefault="005A4C40" w14:paraId="42183099" w14:textId="153B0E48">
      <w:pPr>
        <w:pStyle w:val="ListParagraph"/>
        <w:numPr>
          <w:ilvl w:val="0"/>
          <w:numId w:val="51"/>
        </w:numPr>
        <w:rPr>
          <w:ins w:author="Srikanth Subramanian" w:date="2023-06-08T13:24:00Z" w:id="1174"/>
        </w:rPr>
      </w:pPr>
      <w:ins w:author="Srikanth Subramanian" w:date="2023-06-08T13:23:00Z" w:id="1175">
        <w:r>
          <w:t xml:space="preserve">Task description:  Truncated after first few words with “…” suffix:  </w:t>
        </w:r>
      </w:ins>
      <w:proofErr w:type="spellStart"/>
      <w:ins w:author="Srikanth Subramanian" w:date="2023-06-08T13:24:00Z" w:id="1176">
        <w:r>
          <w:t>TaskRewardDto</w:t>
        </w:r>
        <w:proofErr w:type="spellEnd"/>
        <w:r>
          <w:t>[</w:t>
        </w:r>
        <w:proofErr w:type="spellStart"/>
        <w:r>
          <w:t>i</w:t>
        </w:r>
        <w:proofErr w:type="spellEnd"/>
        <w:r>
          <w:t>].</w:t>
        </w:r>
        <w:proofErr w:type="spellStart"/>
        <w:r>
          <w:t>TaskDto.Task</w:t>
        </w:r>
        <w:r>
          <w:t>Description</w:t>
        </w:r>
        <w:proofErr w:type="spellEnd"/>
      </w:ins>
    </w:p>
    <w:p w:rsidR="0010002F" w:rsidP="0010002F" w:rsidRDefault="0010002F" w14:paraId="1DD3E69B" w14:textId="257A6441">
      <w:pPr>
        <w:pStyle w:val="ListParagraph"/>
        <w:numPr>
          <w:ilvl w:val="0"/>
          <w:numId w:val="51"/>
        </w:numPr>
        <w:rPr>
          <w:ins w:author="Srikanth Subramanian" w:date="2023-06-08T13:24:00Z" w:id="1177"/>
        </w:rPr>
      </w:pPr>
      <w:ins w:author="Srikanth Subramanian" w:date="2023-06-08T13:24:00Z" w:id="1178">
        <w:r>
          <w:t>Reward amount</w:t>
        </w:r>
        <w:r>
          <w:t xml:space="preserve">:  </w:t>
        </w:r>
        <w:proofErr w:type="spellStart"/>
        <w:r>
          <w:t>TaskRewardDto</w:t>
        </w:r>
        <w:proofErr w:type="spellEnd"/>
        <w:r>
          <w:t>[</w:t>
        </w:r>
        <w:proofErr w:type="spellStart"/>
        <w:r>
          <w:t>i</w:t>
        </w:r>
        <w:proofErr w:type="spellEnd"/>
        <w:r>
          <w:t>].</w:t>
        </w:r>
        <w:r>
          <w:t>Reward</w:t>
        </w:r>
      </w:ins>
    </w:p>
    <w:p w:rsidR="005A4C40" w:rsidP="002646BC" w:rsidRDefault="00EF571A" w14:paraId="26E1DCE2" w14:textId="49D3A8E5">
      <w:pPr>
        <w:pStyle w:val="ListParagraph"/>
        <w:numPr>
          <w:ilvl w:val="0"/>
          <w:numId w:val="51"/>
        </w:numPr>
        <w:rPr>
          <w:ins w:author="Srikanth Subramanian" w:date="2023-06-08T13:25:00Z" w:id="1179"/>
        </w:rPr>
      </w:pPr>
      <w:ins w:author="Srikanth Subramanian" w:date="2023-06-08T13:25:00Z" w:id="1180">
        <w:r>
          <w:t xml:space="preserve">Left </w:t>
        </w:r>
      </w:ins>
      <w:ins w:author="Srikanth Subramanian" w:date="2023-06-08T13:24:00Z" w:id="1181">
        <w:r>
          <w:t xml:space="preserve">Icon:  (no graphics yet):  Take Task Header first letters of first two words and form a </w:t>
        </w:r>
      </w:ins>
      <w:ins w:author="Srikanth Subramanian" w:date="2023-06-08T13:25:00Z" w:id="1182">
        <w:r>
          <w:t>circle with those two letters.  For example, Enroll in Omada Health will have icon</w:t>
        </w:r>
      </w:ins>
      <w:ins w:author="Srikanth Subramanian" w:date="2023-06-08T13:27:00Z" w:id="1183">
        <w:r w:rsidR="007840F6">
          <w:t xml:space="preserve"> (same backgroun</w:t>
        </w:r>
      </w:ins>
      <w:ins w:author="Srikanth Subramanian" w:date="2023-06-08T13:28:00Z" w:id="1184">
        <w:r w:rsidR="007840F6">
          <w:t>d color as the reward)</w:t>
        </w:r>
      </w:ins>
      <w:ins w:author="Srikanth Subramanian" w:date="2023-06-08T13:25:00Z" w:id="1185">
        <w:r>
          <w:t>:</w:t>
        </w:r>
      </w:ins>
    </w:p>
    <w:p w:rsidR="00EF571A" w:rsidP="00471618" w:rsidRDefault="007840F6" w14:paraId="3188522B" w14:textId="28A9DBA5">
      <w:pPr>
        <w:pStyle w:val="ListParagraph"/>
        <w:ind w:left="1440"/>
        <w:rPr>
          <w:ins w:author="Srikanth Subramanian" w:date="2023-06-08T13:28:00Z" w:id="1186"/>
        </w:rPr>
      </w:pPr>
      <w:ins w:author="Srikanth Subramanian" w:date="2023-06-08T13:28:00Z" w:id="1187">
        <w:r>
          <w:rPr>
            <w:noProof/>
          </w:rPr>
          <w:drawing>
            <wp:inline distT="0" distB="0" distL="0" distR="0" wp14:anchorId="7E8FFAF1" wp14:editId="749AF85E">
              <wp:extent cx="504825" cy="495300"/>
              <wp:effectExtent l="0" t="0" r="9525" b="0"/>
              <wp:docPr id="1659645166" name="Picture 1" descr="A green circle with white letters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645166" name="Picture 1" descr="A green circle with white letters&#10;&#10;Description automatically generated with medium confidence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825" cy="495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E3AF1" w:rsidP="001E3AF1" w:rsidRDefault="002961B7" w14:paraId="12D19F3D" w14:textId="620DF41B">
      <w:pPr>
        <w:pStyle w:val="ListParagraph"/>
        <w:numPr>
          <w:ilvl w:val="0"/>
          <w:numId w:val="51"/>
        </w:numPr>
        <w:rPr>
          <w:ins w:author="Srikanth Subramanian" w:date="2023-06-08T13:28:00Z" w:id="1188"/>
        </w:rPr>
      </w:pPr>
      <w:ins w:author="Srikanth Subramanian" w:date="2023-06-08T13:35:00Z" w:id="1189">
        <w:r>
          <w:t>“</w:t>
        </w:r>
      </w:ins>
      <w:ins w:author="Srikanth Subramanian" w:date="2023-06-08T13:28:00Z" w:id="1190">
        <w:r w:rsidR="001E3AF1">
          <w:t>See all actions</w:t>
        </w:r>
      </w:ins>
      <w:ins w:author="Srikanth Subramanian" w:date="2023-06-08T13:35:00Z" w:id="1191">
        <w:r>
          <w:t>”</w:t>
        </w:r>
      </w:ins>
      <w:ins w:author="Srikanth Subramanian" w:date="2023-06-08T13:28:00Z" w:id="1192">
        <w:r w:rsidR="001E3AF1">
          <w:t xml:space="preserve"> button will be visible but disabled</w:t>
        </w:r>
        <w:r w:rsidR="00177E9D">
          <w:br/>
        </w:r>
      </w:ins>
    </w:p>
    <w:p w:rsidRPr="000342B1" w:rsidR="001E3AF1" w:rsidDel="00177E9D" w:rsidP="001E3AF1" w:rsidRDefault="001E3AF1" w14:paraId="3FFDEFB9" w14:textId="3E939E9A">
      <w:pPr>
        <w:rPr>
          <w:del w:author="Srikanth Subramanian" w:date="2023-06-08T13:28:00Z" w:id="1193"/>
        </w:rPr>
        <w:pPrChange w:author="Srikanth Subramanian" w:date="2023-06-08T13:28:00Z" w:id="1194">
          <w:pPr>
            <w:pStyle w:val="Heading4"/>
          </w:pPr>
        </w:pPrChange>
      </w:pPr>
    </w:p>
    <w:p w:rsidR="008F6630" w:rsidDel="00177E9D" w:rsidP="008F6630" w:rsidRDefault="008F6630" w14:paraId="4D83DDB4" w14:textId="7ADA3CE6">
      <w:pPr>
        <w:rPr>
          <w:del w:author="Srikanth Subramanian" w:date="2023-06-08T13:28:00Z" w:id="1195"/>
        </w:rPr>
      </w:pPr>
    </w:p>
    <w:p w:rsidR="008F6630" w:rsidP="008F6630" w:rsidRDefault="008F6630" w14:paraId="6DFD1FB9" w14:textId="2AEB4C7A">
      <w:pPr>
        <w:pStyle w:val="Heading4"/>
        <w:rPr/>
      </w:pPr>
      <w:r w:rsidR="008F6630">
        <w:rPr/>
        <w:t>Recent Activity</w:t>
      </w:r>
    </w:p>
    <w:p w:rsidR="00485EE9" w:rsidP="00856319" w:rsidRDefault="00C43CDF" w14:paraId="07CF0D79" w14:textId="29E6E4CE">
      <w:pPr>
        <w:rPr>
          <w:ins w:author="Srikanth Subramanian" w:date="2023-06-08T13:29:00Z" w:id="1196"/>
        </w:rPr>
      </w:pPr>
      <w:ins w:author="Srikanth Subramanian" w:date="2023-06-08T13:29:00Z" w:id="1197">
        <w:r>
          <w:rPr>
            <w:noProof/>
          </w:rPr>
          <w:drawing>
            <wp:inline distT="0" distB="0" distL="0" distR="0" wp14:anchorId="19E46F15" wp14:editId="6B862D9A">
              <wp:extent cx="2390775" cy="1828800"/>
              <wp:effectExtent l="0" t="0" r="9525" b="0"/>
              <wp:docPr id="235847181" name="Picture 1" descr="A screenshot of a cell phone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5847181" name="Picture 1" descr="A screenshot of a cell phone&#10;&#10;Description automatically generated with low confidence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0775" cy="182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F431E" w:rsidP="004F431E" w:rsidRDefault="004F431E" w14:paraId="5AC664F4" w14:textId="3B225115">
      <w:pPr>
        <w:rPr>
          <w:ins w:author="Srikanth Subramanian" w:date="2023-06-08T13:30:00Z" w:id="1198"/>
        </w:rPr>
      </w:pPr>
      <w:ins w:author="Srikanth Subramanian" w:date="2023-06-08T13:30:00Z" w:id="1199">
        <w:r>
          <w:t xml:space="preserve">This section is filled by using </w:t>
        </w:r>
        <w:proofErr w:type="spellStart"/>
        <w:r>
          <w:t>GetConsumerSummaryResponseDto</w:t>
        </w:r>
        <w:proofErr w:type="spellEnd"/>
        <w:r>
          <w:t>.</w:t>
        </w:r>
      </w:ins>
      <w:ins w:author="Srikanth Subramanian" w:date="2023-06-08T13:31:00Z" w:id="1200">
        <w:r w:rsidRPr="004F431E">
          <w:t xml:space="preserve"> </w:t>
        </w:r>
        <w:proofErr w:type="spellStart"/>
        <w:r>
          <w:t>ConsumerWalletDetailDto</w:t>
        </w:r>
        <w:r>
          <w:t>.RecentTransactions</w:t>
        </w:r>
        <w:proofErr w:type="spellEnd"/>
        <w:r>
          <w:t xml:space="preserve"> </w:t>
        </w:r>
      </w:ins>
      <w:ins w:author="Srikanth Subramanian" w:date="2023-06-08T13:30:00Z" w:id="1201">
        <w:r>
          <w:t>fields.</w:t>
        </w:r>
      </w:ins>
    </w:p>
    <w:p w:rsidR="004F431E" w:rsidP="004F431E" w:rsidRDefault="004F431E" w14:paraId="081BB93D" w14:textId="77777777">
      <w:pPr>
        <w:rPr>
          <w:ins w:author="Srikanth Subramanian" w:date="2023-06-08T13:30:00Z" w:id="1202"/>
        </w:rPr>
      </w:pPr>
      <w:ins w:author="Srikanth Subramanian" w:date="2023-06-08T13:30:00Z" w:id="1203">
        <w:r>
          <w:t>Fields:</w:t>
        </w:r>
      </w:ins>
    </w:p>
    <w:p w:rsidR="004F431E" w:rsidP="004F431E" w:rsidRDefault="008E278D" w14:paraId="2A9E0F69" w14:textId="795285BF">
      <w:pPr>
        <w:pStyle w:val="ListParagraph"/>
        <w:numPr>
          <w:ilvl w:val="0"/>
          <w:numId w:val="51"/>
        </w:numPr>
        <w:rPr>
          <w:ins w:author="Srikanth Subramanian" w:date="2023-06-08T13:30:00Z" w:id="1204"/>
        </w:rPr>
      </w:pPr>
      <w:ins w:author="Srikanth Subramanian" w:date="2023-06-08T13:31:00Z" w:id="1205">
        <w:r>
          <w:t xml:space="preserve">Date:  </w:t>
        </w:r>
        <w:proofErr w:type="spellStart"/>
        <w:r>
          <w:t>TransactionDto.CreateTs</w:t>
        </w:r>
      </w:ins>
      <w:proofErr w:type="spellEnd"/>
    </w:p>
    <w:p w:rsidR="004F431E" w:rsidP="004F431E" w:rsidRDefault="009C5086" w14:paraId="0CC1F61B" w14:textId="65ECCE4B">
      <w:pPr>
        <w:pStyle w:val="ListParagraph"/>
        <w:numPr>
          <w:ilvl w:val="0"/>
          <w:numId w:val="51"/>
        </w:numPr>
        <w:rPr>
          <w:ins w:author="Srikanth Subramanian" w:date="2023-06-08T13:32:00Z" w:id="1206"/>
        </w:rPr>
      </w:pPr>
      <w:ins w:author="Srikanth Subramanian" w:date="2023-06-08T13:33:00Z" w:id="1207">
        <w:r>
          <w:t xml:space="preserve">Description line: </w:t>
        </w:r>
        <w:proofErr w:type="spellStart"/>
        <w:r w:rsidR="00750736">
          <w:t>TransactionDto.</w:t>
        </w:r>
      </w:ins>
      <w:ins w:author="Srikanth Subramanian" w:date="2023-06-08T13:31:00Z" w:id="1208">
        <w:r w:rsidR="00BC4F76">
          <w:t>T</w:t>
        </w:r>
      </w:ins>
      <w:ins w:author="Srikanth Subramanian" w:date="2023-06-08T13:32:00Z" w:id="1209">
        <w:r w:rsidR="00BC4F76">
          <w:t>ransactionDetail.TaskDto.TaskHeader</w:t>
        </w:r>
        <w:proofErr w:type="spellEnd"/>
      </w:ins>
    </w:p>
    <w:p w:rsidR="009F7DB9" w:rsidP="004F431E" w:rsidRDefault="009C5086" w14:paraId="0257C1E8" w14:textId="77777777">
      <w:pPr>
        <w:pStyle w:val="ListParagraph"/>
        <w:numPr>
          <w:ilvl w:val="0"/>
          <w:numId w:val="51"/>
        </w:numPr>
        <w:rPr>
          <w:ins w:author="Srikanth Subramanian" w:date="2023-06-08T13:34:00Z" w:id="1210"/>
        </w:rPr>
      </w:pPr>
      <w:ins w:author="Srikanth Subramanian" w:date="2023-06-08T13:33:00Z" w:id="1211">
        <w:r>
          <w:lastRenderedPageBreak/>
          <w:t xml:space="preserve">Amount with sign:  </w:t>
        </w:r>
        <w:proofErr w:type="spellStart"/>
        <w:r w:rsidR="002C6610">
          <w:t>TransactionDto</w:t>
        </w:r>
        <w:r w:rsidR="002C6610">
          <w:t>.</w:t>
        </w:r>
        <w:r w:rsidR="002C4448">
          <w:t>TransactionAmount</w:t>
        </w:r>
        <w:proofErr w:type="spellEnd"/>
        <w:r w:rsidR="002C4448">
          <w:t xml:space="preserve"> </w:t>
        </w:r>
      </w:ins>
    </w:p>
    <w:p w:rsidR="009F7DB9" w:rsidP="009F7DB9" w:rsidRDefault="009F7DB9" w14:paraId="647B42C1" w14:textId="77777777">
      <w:pPr>
        <w:pStyle w:val="ListParagraph"/>
        <w:numPr>
          <w:ilvl w:val="1"/>
          <w:numId w:val="51"/>
        </w:numPr>
        <w:rPr>
          <w:ins w:author="Srikanth Subramanian" w:date="2023-06-08T13:35:00Z" w:id="1212"/>
        </w:rPr>
      </w:pPr>
      <w:ins w:author="Srikanth Subramanian" w:date="2023-06-08T13:34:00Z" w:id="1213">
        <w:r>
          <w:t>“+”</w:t>
        </w:r>
      </w:ins>
      <w:ins w:author="Srikanth Subramanian" w:date="2023-06-08T13:33:00Z" w:id="1214">
        <w:r w:rsidR="002C4448">
          <w:t xml:space="preserve"> if </w:t>
        </w:r>
      </w:ins>
      <w:proofErr w:type="spellStart"/>
      <w:ins w:author="Srikanth Subramanian" w:date="2023-06-08T13:34:00Z" w:id="1215">
        <w:r>
          <w:t>TransactionDto.TransactioType</w:t>
        </w:r>
        <w:proofErr w:type="spellEnd"/>
        <w:r>
          <w:t xml:space="preserve"> == “A”</w:t>
        </w:r>
      </w:ins>
    </w:p>
    <w:p w:rsidR="009F7DB9" w:rsidP="009F7DB9" w:rsidRDefault="009F7DB9" w14:paraId="65C53649" w14:textId="7BC42182">
      <w:pPr>
        <w:pStyle w:val="ListParagraph"/>
        <w:numPr>
          <w:ilvl w:val="1"/>
          <w:numId w:val="51"/>
        </w:numPr>
        <w:rPr>
          <w:ins w:author="Srikanth Subramanian" w:date="2023-06-08T13:35:00Z" w:id="1216"/>
        </w:rPr>
      </w:pPr>
      <w:ins w:author="Srikanth Subramanian" w:date="2023-06-08T13:34:00Z" w:id="1217">
        <w:r>
          <w:t>“</w:t>
        </w:r>
        <w:r>
          <w:t>-</w:t>
        </w:r>
        <w:r>
          <w:t>”</w:t>
        </w:r>
        <w:r>
          <w:t xml:space="preserve"> if </w:t>
        </w:r>
      </w:ins>
      <w:proofErr w:type="spellStart"/>
      <w:ins w:author="Srikanth Subramanian" w:date="2023-06-08T13:35:00Z" w:id="1218">
        <w:r>
          <w:t>TransactionDto.TransactioType</w:t>
        </w:r>
        <w:proofErr w:type="spellEnd"/>
        <w:r>
          <w:t xml:space="preserve"> == “</w:t>
        </w:r>
        <w:r>
          <w:t>S</w:t>
        </w:r>
        <w:r>
          <w:t>”</w:t>
        </w:r>
      </w:ins>
    </w:p>
    <w:p w:rsidR="002961B7" w:rsidP="5E46081E" w:rsidRDefault="00E61CC4" w14:paraId="04A614B6" w14:textId="5A5D398A">
      <w:pPr>
        <w:pStyle w:val="ListParagraph"/>
        <w:numPr>
          <w:ilvl w:val="0"/>
          <w:numId w:val="51"/>
        </w:numPr>
        <w:rPr>
          <w:ins w:author="Srikanth Subramanian" w:date="2023-06-08T13:35:00Z" w:id="1219"/>
        </w:rPr>
        <w:pPrChange w:author="Srikanth Subramanian" w:date="2023-06-08T13:35:00Z" w:id="1220">
          <w:pPr>
            <w:pStyle w:val="ListParagraph"/>
            <w:numPr>
              <w:ilvl w:val="1"/>
              <w:numId w:val="51"/>
            </w:numPr>
            <w:ind w:left="1440" w:hanging="360"/>
          </w:pPr>
        </w:pPrChange>
      </w:pPr>
      <w:ins w:author="Srikanth Subramanian" w:date="2023-06-08T13:36:00Z" w:id="1139454686">
        <w:r w:rsidR="00E61CC4">
          <w:t>“</w:t>
        </w:r>
      </w:ins>
      <w:ins w:author="Srikanth Subramanian" w:date="2023-06-08T13:35:00Z" w:id="626114430">
        <w:r w:rsidR="002961B7">
          <w:t xml:space="preserve">See all </w:t>
        </w:r>
      </w:ins>
      <w:ins w:author="Srikanth Subramanian" w:date="2023-06-08T13:36:00Z" w:id="1002973364">
        <w:r w:rsidR="00E61CC4">
          <w:t xml:space="preserve">transactions” </w:t>
        </w:r>
        <w:r w:rsidR="00E61CC4">
          <w:t>button will be visible but disabled</w:t>
        </w:r>
      </w:ins>
    </w:p>
    <w:p w:rsidR="005700CE" w:rsidP="00856319" w:rsidRDefault="005700CE" w14:paraId="24D98389" w14:textId="77777777"/>
    <w:p w:rsidR="00B77E09" w:rsidP="00B77E09" w:rsidRDefault="00B77E09" w14:paraId="09510B32" w14:textId="233F5BCF">
      <w:pPr>
        <w:pStyle w:val="Heading2"/>
        <w:rPr/>
      </w:pPr>
      <w:bookmarkStart w:name="_Toc137123901" w:id="1224"/>
      <w:r w:rsidR="2F80A570">
        <w:rPr/>
        <w:t>Launch Page</w:t>
      </w:r>
      <w:bookmarkEnd w:id="1224"/>
    </w:p>
    <w:p w:rsidR="00B77E09" w:rsidP="00B77E09" w:rsidRDefault="00B77E09" w14:paraId="52E67FBF" w14:textId="67880153">
      <w:r>
        <w:t xml:space="preserve">This page is only used for demo purposes and will not be in the final product.  </w:t>
      </w:r>
      <w:r w:rsidR="00E573B9">
        <w:t xml:space="preserve">The launch page will have static content </w:t>
      </w:r>
      <w:r w:rsidR="003874FB">
        <w:t>as added in the Jira story.</w:t>
      </w:r>
    </w:p>
    <w:p w:rsidR="00BD493B" w:rsidP="00B77E09" w:rsidRDefault="003874FB" w14:paraId="111D468C" w14:textId="23ADCFBC">
      <w:r>
        <w:t xml:space="preserve">Add </w:t>
      </w:r>
      <w:r w:rsidR="00BD493B">
        <w:t>Rewards button next to the “Health &amp; Wellness” link at the top right of the page.</w:t>
      </w:r>
    </w:p>
    <w:p w:rsidR="006D1FA3" w:rsidP="00B77E09" w:rsidRDefault="006D1FA3" w14:paraId="58D43C88" w14:textId="129AFD25">
      <w:r>
        <w:t xml:space="preserve">When clicked, open Home page </w:t>
      </w:r>
      <w:r w:rsidR="009F7DFE">
        <w:t xml:space="preserve">(from section 12.1) </w:t>
      </w:r>
      <w:r>
        <w:t xml:space="preserve">of product (server redirect) through POST with the following </w:t>
      </w:r>
      <w:r w:rsidR="00550240">
        <w:t xml:space="preserve">JSON </w:t>
      </w:r>
      <w:r>
        <w:t>payload:</w:t>
      </w:r>
    </w:p>
    <w:p w:rsidR="006D1FA3" w:rsidP="00B77E09" w:rsidRDefault="00782801" w14:paraId="51CB8637" w14:textId="374B03A1">
      <w:r>
        <w:t>{</w:t>
      </w:r>
    </w:p>
    <w:p w:rsidR="00782801" w:rsidP="00B77E09" w:rsidRDefault="00782801" w14:paraId="6FAA9E0E" w14:textId="72DC6732">
      <w:r>
        <w:t>“</w:t>
      </w:r>
      <w:proofErr w:type="spellStart"/>
      <w:r>
        <w:t>consumerCode</w:t>
      </w:r>
      <w:proofErr w:type="spellEnd"/>
      <w:r>
        <w:t>”: “</w:t>
      </w:r>
      <w:proofErr w:type="spellStart"/>
      <w:r>
        <w:t>GUID_constant</w:t>
      </w:r>
      <w:proofErr w:type="spellEnd"/>
      <w:r>
        <w:t>”</w:t>
      </w:r>
    </w:p>
    <w:p w:rsidRPr="00B77E09" w:rsidR="00782801" w:rsidP="00B77E09" w:rsidRDefault="00782801" w14:paraId="7B81838A" w14:textId="32A041F7">
      <w:r>
        <w:t>}</w:t>
      </w:r>
    </w:p>
    <w:p w:rsidR="00485EE9" w:rsidP="00856319" w:rsidRDefault="00485EE9" w14:paraId="40544B59" w14:textId="77777777"/>
    <w:p w:rsidR="0054167D" w:rsidP="0054167D" w:rsidRDefault="0054167D" w14:paraId="58C5917B" w14:textId="5A6FC7A5">
      <w:pPr>
        <w:pStyle w:val="Heading2"/>
        <w:rPr/>
      </w:pPr>
      <w:bookmarkStart w:name="_Toc137123902" w:id="1225"/>
      <w:r w:rsidR="5B9E7D69">
        <w:rPr/>
        <w:t xml:space="preserve">Task/Activity </w:t>
      </w:r>
      <w:del w:author="Srikanth Subramanian" w:date="2023-06-07T12:53:00Z" w:id="1796277574">
        <w:r w:rsidDel="5B9E7D69">
          <w:delText>Page</w:delText>
        </w:r>
      </w:del>
      <w:ins w:author="Srikanth Subramanian" w:date="2023-06-07T12:53:00Z" w:id="1525496500">
        <w:r w:rsidR="4F8A7ADB">
          <w:t>Popup</w:t>
        </w:r>
      </w:ins>
      <w:bookmarkEnd w:id="1225"/>
    </w:p>
    <w:p w:rsidR="0054167D" w:rsidP="00856319" w:rsidRDefault="00043CB8" w14:paraId="18498D7C" w14:textId="689C7EBF">
      <w:pPr>
        <w:rPr>
          <w:ins w:author="Srikanth Subramanian" w:date="2023-06-08T11:22:00Z" w:id="1228"/>
        </w:rPr>
      </w:pPr>
      <w:ins w:author="Srikanth Subramanian" w:date="2023-06-07T12:52:00Z" w:id="1229">
        <w:r>
          <w:rPr>
            <w:noProof/>
          </w:rPr>
          <w:drawing>
            <wp:inline distT="0" distB="0" distL="0" distR="0" wp14:anchorId="56B75601" wp14:editId="526B3E6D">
              <wp:extent cx="3971925" cy="4800600"/>
              <wp:effectExtent l="0" t="0" r="9525" b="0"/>
              <wp:docPr id="1585590846" name="Picture 1" descr="A screenshot of a phone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5590846" name="Picture 1" descr="A screenshot of a phone&#10;&#10;Description automatically generated with low confidence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1925" cy="4800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author="Srikanth Subramanian" w:date="2023-06-07T12:52:00Z" w:id="1230">
        <w:r w:rsidDel="00043CB8" w:rsidR="00D663BD">
          <w:delText>&lt;TBD&gt;</w:delText>
        </w:r>
      </w:del>
      <w:r w:rsidR="00D663BD">
        <w:br/>
      </w:r>
    </w:p>
    <w:p w:rsidR="00274575" w:rsidP="00856319" w:rsidRDefault="00274575" w14:paraId="4342EF2B" w14:textId="01223CFC">
      <w:pPr>
        <w:rPr>
          <w:ins w:author="Srikanth Subramanian" w:date="2023-06-08T11:22:00Z" w:id="1231"/>
        </w:rPr>
      </w:pPr>
      <w:ins w:author="Srikanth Subramanian" w:date="2023-06-08T11:22:00Z" w:id="1232">
        <w:r>
          <w:t>Implementation:</w:t>
        </w:r>
      </w:ins>
    </w:p>
    <w:p w:rsidR="00274575" w:rsidP="00274575" w:rsidRDefault="00274575" w14:paraId="7DBE0392" w14:textId="084DC7F0">
      <w:pPr>
        <w:pStyle w:val="ListParagraph"/>
        <w:numPr>
          <w:ilvl w:val="0"/>
          <w:numId w:val="50"/>
        </w:numPr>
        <w:rPr>
          <w:ins w:author="Srikanth Subramanian" w:date="2023-06-08T11:23:00Z" w:id="1233"/>
        </w:rPr>
      </w:pPr>
      <w:ins w:author="Srikanth Subramanian" w:date="2023-06-08T11:22:00Z" w:id="1234">
        <w:r>
          <w:t xml:space="preserve">Top portion of the popup should </w:t>
        </w:r>
      </w:ins>
      <w:ins w:author="Srikanth Subramanian" w:date="2023-06-08T11:23:00Z" w:id="1235">
        <w:r>
          <w:t xml:space="preserve">be scrollable with fields populated from </w:t>
        </w:r>
        <w:proofErr w:type="spellStart"/>
        <w:r>
          <w:t>TaskDto</w:t>
        </w:r>
        <w:proofErr w:type="spellEnd"/>
        <w:r>
          <w:t>:</w:t>
        </w:r>
      </w:ins>
    </w:p>
    <w:p w:rsidR="00274575" w:rsidP="00274575" w:rsidRDefault="00274575" w14:paraId="787FAEFC" w14:textId="2E0C6463">
      <w:pPr>
        <w:pStyle w:val="ListParagraph"/>
        <w:numPr>
          <w:ilvl w:val="1"/>
          <w:numId w:val="50"/>
        </w:numPr>
        <w:rPr>
          <w:ins w:author="Srikanth Subramanian" w:date="2023-06-08T11:23:00Z" w:id="1236"/>
        </w:rPr>
      </w:pPr>
      <w:proofErr w:type="spellStart"/>
      <w:ins w:author="Srikanth Subramanian" w:date="2023-06-08T11:23:00Z" w:id="1237">
        <w:r>
          <w:t>TaskDto.</w:t>
        </w:r>
        <w:r w:rsidR="00155ECF">
          <w:t>TaskHeader</w:t>
        </w:r>
        <w:proofErr w:type="spellEnd"/>
      </w:ins>
    </w:p>
    <w:p w:rsidR="00155ECF" w:rsidP="00274575" w:rsidRDefault="00155ECF" w14:paraId="1A726DBA" w14:textId="47E06C66">
      <w:pPr>
        <w:pStyle w:val="ListParagraph"/>
        <w:numPr>
          <w:ilvl w:val="1"/>
          <w:numId w:val="50"/>
        </w:numPr>
        <w:rPr>
          <w:ins w:author="Srikanth Subramanian" w:date="2023-06-08T11:24:00Z" w:id="1238"/>
        </w:rPr>
      </w:pPr>
      <w:proofErr w:type="spellStart"/>
      <w:ins w:author="Srikanth Subramanian" w:date="2023-06-08T11:23:00Z" w:id="1239">
        <w:r>
          <w:t>Task</w:t>
        </w:r>
      </w:ins>
      <w:ins w:author="Srikanth Subramanian" w:date="2023-06-08T11:24:00Z" w:id="1240">
        <w:r>
          <w:t>Dto.TaskDescription</w:t>
        </w:r>
        <w:proofErr w:type="spellEnd"/>
      </w:ins>
    </w:p>
    <w:p w:rsidR="00155ECF" w:rsidP="00274575" w:rsidRDefault="00155ECF" w14:paraId="31B63D8A" w14:textId="7629EDA1">
      <w:pPr>
        <w:pStyle w:val="ListParagraph"/>
        <w:numPr>
          <w:ilvl w:val="1"/>
          <w:numId w:val="50"/>
        </w:numPr>
        <w:rPr>
          <w:ins w:author="Srikanth Subramanian" w:date="2023-06-08T11:24:00Z" w:id="1241"/>
        </w:rPr>
      </w:pPr>
      <w:proofErr w:type="spellStart"/>
      <w:ins w:author="Srikanth Subramanian" w:date="2023-06-08T11:24:00Z" w:id="1242">
        <w:r>
          <w:t>TaskDto.TermsOfService</w:t>
        </w:r>
        <w:proofErr w:type="spellEnd"/>
      </w:ins>
    </w:p>
    <w:p w:rsidR="005E7C9C" w:rsidP="005E7C9C" w:rsidRDefault="005E7C9C" w14:paraId="52CDA448" w14:textId="34E7BFB2">
      <w:pPr>
        <w:pStyle w:val="ListParagraph"/>
        <w:numPr>
          <w:ilvl w:val="0"/>
          <w:numId w:val="50"/>
        </w:numPr>
        <w:rPr>
          <w:ins w:author="Srikanth Subramanian" w:date="2023-06-08T11:24:00Z" w:id="1243"/>
        </w:rPr>
      </w:pPr>
      <w:ins w:author="Srikanth Subramanian" w:date="2023-06-08T11:24:00Z" w:id="1244">
        <w:r>
          <w:t>Bottom (dark green) should be sticky and viewable always</w:t>
        </w:r>
      </w:ins>
    </w:p>
    <w:p w:rsidR="00FB3776" w:rsidP="00274575" w:rsidRDefault="00274575" w14:paraId="53A85A1A" w14:textId="77777777">
      <w:pPr>
        <w:pStyle w:val="ListParagraph"/>
        <w:numPr>
          <w:ilvl w:val="0"/>
          <w:numId w:val="49"/>
        </w:numPr>
        <w:rPr>
          <w:ins w:author="Srikanth Subramanian" w:date="2023-06-08T11:25:00Z" w:id="1245"/>
        </w:rPr>
      </w:pPr>
      <w:ins w:author="Srikanth Subramanian" w:date="2023-06-08T11:22:00Z" w:id="1246">
        <w:r>
          <w:t>Only the “Earn …” field</w:t>
        </w:r>
      </w:ins>
      <w:ins w:author="Srikanth Subramanian" w:date="2023-06-08T11:24:00Z" w:id="1247">
        <w:r w:rsidR="005E7C9C">
          <w:t xml:space="preserve"> populated from </w:t>
        </w:r>
        <w:proofErr w:type="spellStart"/>
        <w:r w:rsidR="005E7C9C">
          <w:t>Task</w:t>
        </w:r>
      </w:ins>
      <w:ins w:author="Srikanth Subramanian" w:date="2023-06-08T11:25:00Z" w:id="1248">
        <w:r w:rsidR="00082914">
          <w:t>RewardDto.Reward</w:t>
        </w:r>
        <w:proofErr w:type="spellEnd"/>
      </w:ins>
    </w:p>
    <w:p w:rsidR="00FB3776" w:rsidP="00274575" w:rsidRDefault="00FB3776" w14:paraId="4B4ED392" w14:textId="77777777">
      <w:pPr>
        <w:pStyle w:val="ListParagraph"/>
        <w:numPr>
          <w:ilvl w:val="0"/>
          <w:numId w:val="49"/>
        </w:numPr>
        <w:rPr>
          <w:ins w:author="Srikanth Subramanian" w:date="2023-06-08T11:25:00Z" w:id="1249"/>
        </w:rPr>
      </w:pPr>
      <w:ins w:author="Srikanth Subramanian" w:date="2023-06-08T11:25:00Z" w:id="1250">
        <w:r>
          <w:t>No “Expiry field” required</w:t>
        </w:r>
      </w:ins>
    </w:p>
    <w:p w:rsidRPr="00856319" w:rsidR="00274575" w:rsidP="5E46081E" w:rsidRDefault="00FB3776" w14:paraId="19B5673C" w14:textId="4211E06D">
      <w:pPr>
        <w:pStyle w:val="ListParagraph"/>
        <w:numPr>
          <w:ilvl w:val="0"/>
          <w:numId w:val="49"/>
        </w:numPr>
        <w:rPr/>
        <w:pPrChange w:author="Srikanth Subramanian" w:date="2023-06-08T11:22:00Z" w:id="1251">
          <w:pPr/>
        </w:pPrChange>
      </w:pPr>
      <w:ins w:author="Srikanth Subramanian" w:date="2023-06-08T11:25:00Z" w:id="1541099994">
        <w:r w:rsidR="00FB3776">
          <w:t>Try it now button visible but not functional</w:t>
        </w:r>
      </w:ins>
      <w:r>
        <w:br/>
      </w:r>
    </w:p>
    <w:p w:rsidR="0028324B" w:rsidP="0028324B" w:rsidRDefault="00DE34FE" w14:paraId="073AA8F4" w14:textId="687E979B">
      <w:pPr>
        <w:pStyle w:val="Heading2"/>
        <w:rPr/>
      </w:pPr>
      <w:bookmarkStart w:name="_Toc137123903" w:id="1253"/>
      <w:r w:rsidR="36326ADE">
        <w:rPr/>
        <w:t>Task/</w:t>
      </w:r>
      <w:r w:rsidR="0C309702">
        <w:rPr/>
        <w:t>Activit</w:t>
      </w:r>
      <w:r w:rsidR="45F74FB7">
        <w:rPr/>
        <w:t>y List</w:t>
      </w:r>
      <w:r w:rsidR="0C309702">
        <w:rPr/>
        <w:t xml:space="preserve"> Page</w:t>
      </w:r>
      <w:bookmarkEnd w:id="1253"/>
    </w:p>
    <w:p w:rsidR="00DB1A21" w:rsidP="00DB1A21" w:rsidRDefault="00D663BD" w14:paraId="1F693804" w14:textId="6B603E01">
      <w:r>
        <w:t>&lt;TBD&gt;</w:t>
      </w:r>
      <w:r>
        <w:br/>
      </w:r>
    </w:p>
    <w:p w:rsidR="00945C8B" w:rsidP="00945C8B" w:rsidRDefault="00945C8B" w14:paraId="2628E017" w14:textId="6F2C39CE">
      <w:pPr>
        <w:pStyle w:val="Heading2"/>
        <w:rPr/>
      </w:pPr>
      <w:bookmarkStart w:name="_Toc137123904" w:id="1254"/>
      <w:r w:rsidR="1A5D0EF5">
        <w:rPr/>
        <w:t>Transaction</w:t>
      </w:r>
      <w:r w:rsidR="2019505C">
        <w:rPr/>
        <w:t xml:space="preserve"> List</w:t>
      </w:r>
      <w:r w:rsidR="1A5D0EF5">
        <w:rPr/>
        <w:t xml:space="preserve"> Page</w:t>
      </w:r>
      <w:bookmarkEnd w:id="1254"/>
    </w:p>
    <w:p w:rsidR="00D663BD" w:rsidP="00DB1A21" w:rsidRDefault="00D663BD" w14:paraId="1F8963AD" w14:textId="5C62F562">
      <w:r>
        <w:t>&lt;TBD&gt;</w:t>
      </w:r>
      <w:r>
        <w:br/>
      </w:r>
    </w:p>
    <w:p w:rsidR="0051345E" w:rsidP="0051345E" w:rsidRDefault="0051345E" w14:paraId="52FF9B02" w14:textId="6C8E25F5">
      <w:pPr>
        <w:pStyle w:val="Heading2"/>
        <w:rPr/>
      </w:pPr>
      <w:bookmarkStart w:name="_Toc137123905" w:id="1255"/>
      <w:r w:rsidR="720BE4F0">
        <w:rPr/>
        <w:t xml:space="preserve">Redeem </w:t>
      </w:r>
      <w:r w:rsidR="3740ACDB">
        <w:rPr/>
        <w:t xml:space="preserve">Flow Start </w:t>
      </w:r>
      <w:r w:rsidR="720BE4F0">
        <w:rPr/>
        <w:t>Page</w:t>
      </w:r>
      <w:bookmarkEnd w:id="1255"/>
    </w:p>
    <w:p w:rsidRPr="00586264" w:rsidR="00856319" w:rsidP="00586264" w:rsidRDefault="00D663BD" w14:paraId="467DFFC8" w14:textId="310B1942">
      <w:r>
        <w:t>&lt;TBD&gt;</w:t>
      </w:r>
    </w:p>
    <w:p w:rsidR="00586264" w:rsidP="0075395E" w:rsidRDefault="00586264" w14:paraId="56AAA58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454E57" w:rsidP="00454E57" w:rsidRDefault="00454E57" w14:paraId="07150062" w14:textId="2A74E7F8">
      <w:pPr>
        <w:pStyle w:val="Heading1"/>
      </w:pPr>
      <w:bookmarkStart w:name="_Toc137123906" w:id="1256"/>
      <w:r>
        <w:t>Object Naming Conventions</w:t>
      </w:r>
      <w:bookmarkEnd w:id="1256"/>
    </w:p>
    <w:p w:rsidR="00D9323A" w:rsidP="00D9323A" w:rsidRDefault="00D9323A" w14:paraId="0CB35592" w14:textId="7A69E6C2">
      <w:pPr>
        <w:pStyle w:val="Heading2"/>
      </w:pPr>
      <w:bookmarkStart w:name="_Toc137123907" w:id="1257"/>
      <w:r>
        <w:t>Codes in DB</w:t>
      </w:r>
      <w:bookmarkEnd w:id="1257"/>
    </w:p>
    <w:p w:rsidRPr="00E371E6" w:rsidR="00E371E6" w:rsidP="00E371E6" w:rsidRDefault="00E371E6" w14:paraId="61D06BD2" w14:textId="41449D3B">
      <w:r>
        <w:t>Codes stored in columns of name &lt;</w:t>
      </w:r>
      <w:proofErr w:type="spellStart"/>
      <w:r>
        <w:t>xyz</w:t>
      </w:r>
      <w:proofErr w:type="spellEnd"/>
      <w:r>
        <w:t>&gt;_code in the database will be named using the following convention so that given just a code value, it will be easy to identify that type of top-level entity it is in the system:</w:t>
      </w:r>
    </w:p>
    <w:p w:rsidR="00E371E6" w:rsidP="00E371E6" w:rsidRDefault="00E371E6" w14:paraId="585541AC" w14:textId="77777777">
      <w:pPr>
        <w:pStyle w:val="ListParagraph"/>
        <w:numPr>
          <w:ilvl w:val="0"/>
          <w:numId w:val="48"/>
        </w:numPr>
      </w:pPr>
      <w:r>
        <w:t xml:space="preserve">customer: </w:t>
      </w:r>
      <w:proofErr w:type="spellStart"/>
      <w:r>
        <w:t>cus</w:t>
      </w:r>
      <w:proofErr w:type="spellEnd"/>
      <w:r>
        <w:t>-GUID</w:t>
      </w:r>
    </w:p>
    <w:p w:rsidR="00E371E6" w:rsidP="00E371E6" w:rsidRDefault="00E371E6" w14:paraId="59C54437" w14:textId="77777777">
      <w:pPr>
        <w:pStyle w:val="ListParagraph"/>
        <w:numPr>
          <w:ilvl w:val="0"/>
          <w:numId w:val="48"/>
        </w:numPr>
      </w:pPr>
      <w:r>
        <w:t xml:space="preserve">sponsor: </w:t>
      </w:r>
      <w:proofErr w:type="spellStart"/>
      <w:r>
        <w:t>spo</w:t>
      </w:r>
      <w:proofErr w:type="spellEnd"/>
      <w:r>
        <w:t>-GUID</w:t>
      </w:r>
    </w:p>
    <w:p w:rsidR="00E371E6" w:rsidP="00E371E6" w:rsidRDefault="00E371E6" w14:paraId="7FD6DEEC" w14:textId="77777777">
      <w:pPr>
        <w:pStyle w:val="ListParagraph"/>
        <w:numPr>
          <w:ilvl w:val="0"/>
          <w:numId w:val="48"/>
        </w:numPr>
      </w:pPr>
      <w:r>
        <w:t>tenant: ten-GUID</w:t>
      </w:r>
    </w:p>
    <w:p w:rsidR="00CF4FA6" w:rsidP="00E371E6" w:rsidRDefault="00CF4FA6" w14:paraId="0A423425" w14:textId="703105E7">
      <w:pPr>
        <w:pStyle w:val="ListParagraph"/>
        <w:numPr>
          <w:ilvl w:val="0"/>
          <w:numId w:val="48"/>
        </w:numPr>
      </w:pPr>
      <w:r>
        <w:t xml:space="preserve">role:  </w:t>
      </w:r>
      <w:proofErr w:type="spellStart"/>
      <w:r>
        <w:t>rol</w:t>
      </w:r>
      <w:proofErr w:type="spellEnd"/>
      <w:r>
        <w:t>-GUID</w:t>
      </w:r>
    </w:p>
    <w:p w:rsidR="00E371E6" w:rsidP="00E371E6" w:rsidRDefault="00E371E6" w14:paraId="713307FB" w14:textId="77777777">
      <w:pPr>
        <w:pStyle w:val="ListParagraph"/>
        <w:numPr>
          <w:ilvl w:val="0"/>
          <w:numId w:val="48"/>
        </w:numPr>
      </w:pPr>
      <w:r>
        <w:t xml:space="preserve">person: per-GUID, </w:t>
      </w:r>
      <w:proofErr w:type="spellStart"/>
      <w:r>
        <w:t>eg</w:t>
      </w:r>
      <w:proofErr w:type="spellEnd"/>
      <w:r>
        <w:t>: per-85d4d04f20074b32a91654567b2c6248</w:t>
      </w:r>
    </w:p>
    <w:p w:rsidR="00E371E6" w:rsidP="00E371E6" w:rsidRDefault="00E371E6" w14:paraId="4DC618F3" w14:textId="77777777">
      <w:pPr>
        <w:pStyle w:val="ListParagraph"/>
        <w:numPr>
          <w:ilvl w:val="0"/>
          <w:numId w:val="48"/>
        </w:numPr>
      </w:pPr>
      <w:r>
        <w:t xml:space="preserve">consumer: </w:t>
      </w:r>
      <w:proofErr w:type="spellStart"/>
      <w:r>
        <w:t>cmr</w:t>
      </w:r>
      <w:proofErr w:type="spellEnd"/>
      <w:r>
        <w:t>-GUID</w:t>
      </w:r>
    </w:p>
    <w:p w:rsidR="00E371E6" w:rsidP="00E371E6" w:rsidRDefault="00E371E6" w14:paraId="43B80A5A" w14:textId="77777777">
      <w:pPr>
        <w:pStyle w:val="ListParagraph"/>
        <w:numPr>
          <w:ilvl w:val="0"/>
          <w:numId w:val="48"/>
        </w:numPr>
      </w:pPr>
      <w:r>
        <w:t>task:  tsk-GUID</w:t>
      </w:r>
    </w:p>
    <w:p w:rsidR="00E371E6" w:rsidP="00E371E6" w:rsidRDefault="00E371E6" w14:paraId="06720401" w14:textId="77777777">
      <w:pPr>
        <w:pStyle w:val="ListParagraph"/>
        <w:numPr>
          <w:ilvl w:val="0"/>
          <w:numId w:val="48"/>
        </w:numPr>
      </w:pPr>
      <w:proofErr w:type="spellStart"/>
      <w:r>
        <w:t>task_reward</w:t>
      </w:r>
      <w:proofErr w:type="spellEnd"/>
      <w:r>
        <w:t xml:space="preserve">: </w:t>
      </w:r>
      <w:proofErr w:type="spellStart"/>
      <w:r>
        <w:t>trw</w:t>
      </w:r>
      <w:proofErr w:type="spellEnd"/>
      <w:r>
        <w:t>-GUID</w:t>
      </w:r>
    </w:p>
    <w:p w:rsidR="000A6A96" w:rsidP="00E371E6" w:rsidRDefault="000A6A96" w14:paraId="558D18B6" w14:textId="7BAC840E">
      <w:pPr>
        <w:pStyle w:val="ListParagraph"/>
        <w:numPr>
          <w:ilvl w:val="0"/>
          <w:numId w:val="48"/>
        </w:numPr>
      </w:pPr>
      <w:proofErr w:type="spellStart"/>
      <w:r>
        <w:t>wallet_type</w:t>
      </w:r>
      <w:proofErr w:type="spellEnd"/>
      <w:r>
        <w:t>:  wat-GUID</w:t>
      </w:r>
    </w:p>
    <w:p w:rsidR="00981460" w:rsidP="00981460" w:rsidRDefault="00981460" w14:paraId="32A34AC7" w14:textId="77777777">
      <w:pPr>
        <w:pStyle w:val="ListParagraph"/>
        <w:numPr>
          <w:ilvl w:val="0"/>
          <w:numId w:val="48"/>
        </w:numPr>
      </w:pPr>
      <w:r>
        <w:t xml:space="preserve">wallet:  </w:t>
      </w:r>
      <w:proofErr w:type="spellStart"/>
      <w:r>
        <w:t>wal</w:t>
      </w:r>
      <w:proofErr w:type="spellEnd"/>
      <w:r>
        <w:t>-GUID</w:t>
      </w:r>
    </w:p>
    <w:p w:rsidRPr="00D9323A" w:rsidR="00D9323A" w:rsidP="00E371E6" w:rsidRDefault="00E371E6" w14:paraId="1E17A4A6" w14:textId="0D1A1EB7">
      <w:pPr>
        <w:pStyle w:val="ListParagraph"/>
        <w:numPr>
          <w:ilvl w:val="0"/>
          <w:numId w:val="48"/>
        </w:numPr>
      </w:pPr>
      <w:r>
        <w:t xml:space="preserve">transaction: </w:t>
      </w:r>
      <w:proofErr w:type="spellStart"/>
      <w:r>
        <w:t>txn</w:t>
      </w:r>
      <w:proofErr w:type="spellEnd"/>
      <w:r>
        <w:t>-GUID</w:t>
      </w:r>
    </w:p>
    <w:p w:rsidRPr="00454E57" w:rsidR="00454E57" w:rsidP="00454E57" w:rsidRDefault="00454E57" w14:paraId="65FCBA2D" w14:textId="77777777"/>
    <w:p w:rsidRPr="009F5DF3" w:rsidR="00B77E09" w:rsidP="0075395E" w:rsidRDefault="00B77E09" w14:paraId="5087EB0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sectPr w:rsidRPr="009F5DF3" w:rsidR="00B77E09" w:rsidSect="00181DC3">
      <w:footerReference w:type="default" r:id="rId29"/>
      <w:pgSz w:w="11906" w:h="16838" w:orient="portrait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190" w:rsidP="003D6892" w:rsidRDefault="00221190" w14:paraId="13FFB0D3" w14:textId="77777777">
      <w:pPr>
        <w:spacing w:after="0" w:line="240" w:lineRule="auto"/>
      </w:pPr>
      <w:r>
        <w:separator/>
      </w:r>
    </w:p>
  </w:endnote>
  <w:endnote w:type="continuationSeparator" w:id="0">
    <w:p w:rsidR="00221190" w:rsidP="003D6892" w:rsidRDefault="00221190" w14:paraId="56BE0106" w14:textId="77777777">
      <w:pPr>
        <w:spacing w:after="0" w:line="240" w:lineRule="auto"/>
      </w:pPr>
      <w:r>
        <w:continuationSeparator/>
      </w:r>
    </w:p>
  </w:endnote>
  <w:endnote w:type="continuationNotice" w:id="1">
    <w:p w:rsidR="00221190" w:rsidRDefault="00221190" w14:paraId="193628F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6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AFD" w:rsidRDefault="00AC3AFD" w14:paraId="3724EC35" w14:textId="2A3E724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2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C3AFD" w:rsidRDefault="00AC3AFD" w14:paraId="360C96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190" w:rsidP="003D6892" w:rsidRDefault="00221190" w14:paraId="6EC16A7E" w14:textId="77777777">
      <w:pPr>
        <w:spacing w:after="0" w:line="240" w:lineRule="auto"/>
      </w:pPr>
      <w:r>
        <w:separator/>
      </w:r>
    </w:p>
  </w:footnote>
  <w:footnote w:type="continuationSeparator" w:id="0">
    <w:p w:rsidR="00221190" w:rsidP="003D6892" w:rsidRDefault="00221190" w14:paraId="0434EEA5" w14:textId="77777777">
      <w:pPr>
        <w:spacing w:after="0" w:line="240" w:lineRule="auto"/>
      </w:pPr>
      <w:r>
        <w:continuationSeparator/>
      </w:r>
    </w:p>
  </w:footnote>
  <w:footnote w:type="continuationNotice" w:id="1">
    <w:p w:rsidR="00221190" w:rsidRDefault="00221190" w14:paraId="7AB7DF9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8CE"/>
    <w:multiLevelType w:val="hybridMultilevel"/>
    <w:tmpl w:val="50845A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83485"/>
    <w:multiLevelType w:val="hybridMultilevel"/>
    <w:tmpl w:val="3A344A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D34D92"/>
    <w:multiLevelType w:val="hybridMultilevel"/>
    <w:tmpl w:val="2026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33A43"/>
    <w:multiLevelType w:val="hybridMultilevel"/>
    <w:tmpl w:val="AE7E8D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231516"/>
    <w:multiLevelType w:val="hybridMultilevel"/>
    <w:tmpl w:val="279048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985821"/>
    <w:multiLevelType w:val="hybridMultilevel"/>
    <w:tmpl w:val="619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C17481"/>
    <w:multiLevelType w:val="hybridMultilevel"/>
    <w:tmpl w:val="7B780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B166A3"/>
    <w:multiLevelType w:val="hybridMultilevel"/>
    <w:tmpl w:val="6D0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B40B22"/>
    <w:multiLevelType w:val="hybridMultilevel"/>
    <w:tmpl w:val="8CF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343D6"/>
    <w:multiLevelType w:val="hybridMultilevel"/>
    <w:tmpl w:val="71E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DF0F92"/>
    <w:multiLevelType w:val="hybridMultilevel"/>
    <w:tmpl w:val="168685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DA0F19"/>
    <w:multiLevelType w:val="hybridMultilevel"/>
    <w:tmpl w:val="49E8D8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DD0F0F"/>
    <w:multiLevelType w:val="hybridMultilevel"/>
    <w:tmpl w:val="4B08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479D8"/>
    <w:multiLevelType w:val="hybridMultilevel"/>
    <w:tmpl w:val="5B58C8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D05E1F"/>
    <w:multiLevelType w:val="hybridMultilevel"/>
    <w:tmpl w:val="063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BF6C3F"/>
    <w:multiLevelType w:val="hybridMultilevel"/>
    <w:tmpl w:val="117C3D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1D265C"/>
    <w:multiLevelType w:val="hybridMultilevel"/>
    <w:tmpl w:val="918041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B3043C"/>
    <w:multiLevelType w:val="hybridMultilevel"/>
    <w:tmpl w:val="563814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4332240"/>
    <w:multiLevelType w:val="hybridMultilevel"/>
    <w:tmpl w:val="461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0B2C4C"/>
    <w:multiLevelType w:val="hybridMultilevel"/>
    <w:tmpl w:val="10060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561CC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DA4AC4"/>
    <w:multiLevelType w:val="hybridMultilevel"/>
    <w:tmpl w:val="13FC20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9A23D2"/>
    <w:multiLevelType w:val="hybridMultilevel"/>
    <w:tmpl w:val="75D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B22F73"/>
    <w:multiLevelType w:val="hybridMultilevel"/>
    <w:tmpl w:val="3542B2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86738E5"/>
    <w:multiLevelType w:val="hybridMultilevel"/>
    <w:tmpl w:val="E4A8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D1BD8"/>
    <w:multiLevelType w:val="hybridMultilevel"/>
    <w:tmpl w:val="B5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A442870"/>
    <w:multiLevelType w:val="hybridMultilevel"/>
    <w:tmpl w:val="F392F0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DE560F2"/>
    <w:multiLevelType w:val="hybridMultilevel"/>
    <w:tmpl w:val="E4A8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50AC0"/>
    <w:multiLevelType w:val="hybridMultilevel"/>
    <w:tmpl w:val="4D02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203BB"/>
    <w:multiLevelType w:val="hybridMultilevel"/>
    <w:tmpl w:val="9EC2F8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7742C95"/>
    <w:multiLevelType w:val="hybridMultilevel"/>
    <w:tmpl w:val="2026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E64"/>
    <w:multiLevelType w:val="hybridMultilevel"/>
    <w:tmpl w:val="4B08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70A0D"/>
    <w:multiLevelType w:val="hybridMultilevel"/>
    <w:tmpl w:val="1756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41BC6"/>
    <w:multiLevelType w:val="hybridMultilevel"/>
    <w:tmpl w:val="40C05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E7070FF"/>
    <w:multiLevelType w:val="hybridMultilevel"/>
    <w:tmpl w:val="5C5828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806555596">
    <w:abstractNumId w:val="20"/>
  </w:num>
  <w:num w:numId="2" w16cid:durableId="428354422">
    <w:abstractNumId w:val="11"/>
  </w:num>
  <w:num w:numId="3" w16cid:durableId="516698331">
    <w:abstractNumId w:val="27"/>
  </w:num>
  <w:num w:numId="4" w16cid:durableId="475412950">
    <w:abstractNumId w:val="22"/>
  </w:num>
  <w:num w:numId="5" w16cid:durableId="2073648382">
    <w:abstractNumId w:val="12"/>
  </w:num>
  <w:num w:numId="6" w16cid:durableId="196504209">
    <w:abstractNumId w:val="25"/>
  </w:num>
  <w:num w:numId="7" w16cid:durableId="929436687">
    <w:abstractNumId w:val="31"/>
  </w:num>
  <w:num w:numId="8" w16cid:durableId="728267226">
    <w:abstractNumId w:val="18"/>
  </w:num>
  <w:num w:numId="9" w16cid:durableId="431365367">
    <w:abstractNumId w:val="30"/>
  </w:num>
  <w:num w:numId="10" w16cid:durableId="1698002258">
    <w:abstractNumId w:val="32"/>
  </w:num>
  <w:num w:numId="11" w16cid:durableId="280576273">
    <w:abstractNumId w:val="2"/>
  </w:num>
  <w:num w:numId="12" w16cid:durableId="651446925">
    <w:abstractNumId w:val="24"/>
  </w:num>
  <w:num w:numId="13" w16cid:durableId="530607946">
    <w:abstractNumId w:val="26"/>
  </w:num>
  <w:num w:numId="14" w16cid:durableId="1995912040">
    <w:abstractNumId w:val="29"/>
  </w:num>
  <w:num w:numId="15" w16cid:durableId="1438940271">
    <w:abstractNumId w:val="7"/>
  </w:num>
  <w:num w:numId="16" w16cid:durableId="823085738">
    <w:abstractNumId w:val="0"/>
  </w:num>
  <w:num w:numId="17" w16cid:durableId="1562248555">
    <w:abstractNumId w:val="14"/>
  </w:num>
  <w:num w:numId="18" w16cid:durableId="1107650839">
    <w:abstractNumId w:val="20"/>
  </w:num>
  <w:num w:numId="19" w16cid:durableId="1112630959">
    <w:abstractNumId w:val="20"/>
  </w:num>
  <w:num w:numId="20" w16cid:durableId="1306621646">
    <w:abstractNumId w:val="20"/>
  </w:num>
  <w:num w:numId="21" w16cid:durableId="960114810">
    <w:abstractNumId w:val="20"/>
  </w:num>
  <w:num w:numId="22" w16cid:durableId="527834001">
    <w:abstractNumId w:val="20"/>
  </w:num>
  <w:num w:numId="23" w16cid:durableId="467405126">
    <w:abstractNumId w:val="20"/>
  </w:num>
  <w:num w:numId="24" w16cid:durableId="1009022703">
    <w:abstractNumId w:val="23"/>
  </w:num>
  <w:num w:numId="25" w16cid:durableId="657853554">
    <w:abstractNumId w:val="20"/>
  </w:num>
  <w:num w:numId="26" w16cid:durableId="448621323">
    <w:abstractNumId w:val="20"/>
  </w:num>
  <w:num w:numId="27" w16cid:durableId="1235042339">
    <w:abstractNumId w:val="20"/>
  </w:num>
  <w:num w:numId="28" w16cid:durableId="60640776">
    <w:abstractNumId w:val="20"/>
  </w:num>
  <w:num w:numId="29" w16cid:durableId="273248752">
    <w:abstractNumId w:val="20"/>
  </w:num>
  <w:num w:numId="30" w16cid:durableId="1100492997">
    <w:abstractNumId w:val="20"/>
  </w:num>
  <w:num w:numId="31" w16cid:durableId="1310940200">
    <w:abstractNumId w:val="20"/>
  </w:num>
  <w:num w:numId="32" w16cid:durableId="322273247">
    <w:abstractNumId w:val="3"/>
  </w:num>
  <w:num w:numId="33" w16cid:durableId="1708286723">
    <w:abstractNumId w:val="20"/>
  </w:num>
  <w:num w:numId="34" w16cid:durableId="2062438435">
    <w:abstractNumId w:val="20"/>
  </w:num>
  <w:num w:numId="35" w16cid:durableId="1532914754">
    <w:abstractNumId w:val="20"/>
  </w:num>
  <w:num w:numId="36" w16cid:durableId="1879004323">
    <w:abstractNumId w:val="20"/>
  </w:num>
  <w:num w:numId="37" w16cid:durableId="647519177">
    <w:abstractNumId w:val="6"/>
  </w:num>
  <w:num w:numId="38" w16cid:durableId="1137453169">
    <w:abstractNumId w:val="21"/>
  </w:num>
  <w:num w:numId="39" w16cid:durableId="1413237463">
    <w:abstractNumId w:val="15"/>
  </w:num>
  <w:num w:numId="40" w16cid:durableId="1228879816">
    <w:abstractNumId w:val="10"/>
  </w:num>
  <w:num w:numId="41" w16cid:durableId="1834636462">
    <w:abstractNumId w:val="9"/>
  </w:num>
  <w:num w:numId="42" w16cid:durableId="503788663">
    <w:abstractNumId w:val="19"/>
  </w:num>
  <w:num w:numId="43" w16cid:durableId="873999634">
    <w:abstractNumId w:val="13"/>
  </w:num>
  <w:num w:numId="44" w16cid:durableId="1010645253">
    <w:abstractNumId w:val="16"/>
  </w:num>
  <w:num w:numId="45" w16cid:durableId="585697605">
    <w:abstractNumId w:val="28"/>
  </w:num>
  <w:num w:numId="46" w16cid:durableId="1404254643">
    <w:abstractNumId w:val="17"/>
  </w:num>
  <w:num w:numId="47" w16cid:durableId="1528831644">
    <w:abstractNumId w:val="33"/>
  </w:num>
  <w:num w:numId="48" w16cid:durableId="244346597">
    <w:abstractNumId w:val="1"/>
  </w:num>
  <w:num w:numId="49" w16cid:durableId="785346007">
    <w:abstractNumId w:val="8"/>
  </w:num>
  <w:num w:numId="50" w16cid:durableId="1884319211">
    <w:abstractNumId w:val="5"/>
  </w:num>
  <w:num w:numId="51" w16cid:durableId="811946049">
    <w:abstractNumId w:val="4"/>
  </w:num>
  <w:num w:numId="52" w16cid:durableId="1666786936">
    <w:abstractNumId w:val="34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ikanth Subramanian">
    <w15:presenceInfo w15:providerId="Windows Live" w15:userId="137a20e00428e1f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trackRevisions w:val="true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MzY3Mze0NAJBJR2l4NTi4sz8PJACE5NaAJ61I40tAAAA"/>
  </w:docVars>
  <w:rsids>
    <w:rsidRoot w:val="005C278F"/>
    <w:rsid w:val="00000672"/>
    <w:rsid w:val="00001171"/>
    <w:rsid w:val="00001665"/>
    <w:rsid w:val="000016D2"/>
    <w:rsid w:val="00001E3C"/>
    <w:rsid w:val="000021A1"/>
    <w:rsid w:val="00002CBC"/>
    <w:rsid w:val="000048D7"/>
    <w:rsid w:val="00004C6E"/>
    <w:rsid w:val="000054FC"/>
    <w:rsid w:val="000062BC"/>
    <w:rsid w:val="000062E7"/>
    <w:rsid w:val="00006972"/>
    <w:rsid w:val="00006B7D"/>
    <w:rsid w:val="00006CE2"/>
    <w:rsid w:val="00006DBC"/>
    <w:rsid w:val="0000748D"/>
    <w:rsid w:val="00007B99"/>
    <w:rsid w:val="00007BBF"/>
    <w:rsid w:val="00007E2D"/>
    <w:rsid w:val="00010091"/>
    <w:rsid w:val="00010E89"/>
    <w:rsid w:val="00011636"/>
    <w:rsid w:val="000118AC"/>
    <w:rsid w:val="00011922"/>
    <w:rsid w:val="000121FB"/>
    <w:rsid w:val="00012A31"/>
    <w:rsid w:val="00013236"/>
    <w:rsid w:val="0001389A"/>
    <w:rsid w:val="00013905"/>
    <w:rsid w:val="00013DC5"/>
    <w:rsid w:val="00014513"/>
    <w:rsid w:val="00014C2B"/>
    <w:rsid w:val="000152AD"/>
    <w:rsid w:val="00015A9E"/>
    <w:rsid w:val="00015AD7"/>
    <w:rsid w:val="000163F7"/>
    <w:rsid w:val="0001652E"/>
    <w:rsid w:val="00016C85"/>
    <w:rsid w:val="00016C8C"/>
    <w:rsid w:val="0001717E"/>
    <w:rsid w:val="0001764B"/>
    <w:rsid w:val="00017EBA"/>
    <w:rsid w:val="0002046A"/>
    <w:rsid w:val="00020475"/>
    <w:rsid w:val="000207EC"/>
    <w:rsid w:val="00020818"/>
    <w:rsid w:val="00020F26"/>
    <w:rsid w:val="00021D5C"/>
    <w:rsid w:val="000220EC"/>
    <w:rsid w:val="00022C43"/>
    <w:rsid w:val="00022F5C"/>
    <w:rsid w:val="00023630"/>
    <w:rsid w:val="00023FA3"/>
    <w:rsid w:val="00024B0C"/>
    <w:rsid w:val="0002521B"/>
    <w:rsid w:val="000263C3"/>
    <w:rsid w:val="00026BFC"/>
    <w:rsid w:val="00026E84"/>
    <w:rsid w:val="000278CE"/>
    <w:rsid w:val="00027C0E"/>
    <w:rsid w:val="00030FA8"/>
    <w:rsid w:val="00031638"/>
    <w:rsid w:val="000321B8"/>
    <w:rsid w:val="00033635"/>
    <w:rsid w:val="00033E08"/>
    <w:rsid w:val="000342B1"/>
    <w:rsid w:val="000342CE"/>
    <w:rsid w:val="00034497"/>
    <w:rsid w:val="0003474D"/>
    <w:rsid w:val="00034D71"/>
    <w:rsid w:val="00036063"/>
    <w:rsid w:val="000365E1"/>
    <w:rsid w:val="00036A17"/>
    <w:rsid w:val="00036B81"/>
    <w:rsid w:val="000370B2"/>
    <w:rsid w:val="00037A77"/>
    <w:rsid w:val="00037B7C"/>
    <w:rsid w:val="00037FA6"/>
    <w:rsid w:val="00040772"/>
    <w:rsid w:val="00040EF9"/>
    <w:rsid w:val="0004104C"/>
    <w:rsid w:val="000412EA"/>
    <w:rsid w:val="00042731"/>
    <w:rsid w:val="00043419"/>
    <w:rsid w:val="00043CB8"/>
    <w:rsid w:val="00043D8D"/>
    <w:rsid w:val="00044B9F"/>
    <w:rsid w:val="00045230"/>
    <w:rsid w:val="000457A5"/>
    <w:rsid w:val="000458E9"/>
    <w:rsid w:val="000459E3"/>
    <w:rsid w:val="000461EF"/>
    <w:rsid w:val="00046691"/>
    <w:rsid w:val="00046908"/>
    <w:rsid w:val="00046D5E"/>
    <w:rsid w:val="000470BF"/>
    <w:rsid w:val="0004738C"/>
    <w:rsid w:val="000475F6"/>
    <w:rsid w:val="00047881"/>
    <w:rsid w:val="000503A3"/>
    <w:rsid w:val="00050F6E"/>
    <w:rsid w:val="000514E8"/>
    <w:rsid w:val="00051C1B"/>
    <w:rsid w:val="00051E20"/>
    <w:rsid w:val="000532A9"/>
    <w:rsid w:val="00053515"/>
    <w:rsid w:val="00053EAE"/>
    <w:rsid w:val="00054348"/>
    <w:rsid w:val="0005559D"/>
    <w:rsid w:val="00055A4E"/>
    <w:rsid w:val="00056FDE"/>
    <w:rsid w:val="00057262"/>
    <w:rsid w:val="00057546"/>
    <w:rsid w:val="0006054E"/>
    <w:rsid w:val="0006127C"/>
    <w:rsid w:val="000615DC"/>
    <w:rsid w:val="00061C09"/>
    <w:rsid w:val="000635A6"/>
    <w:rsid w:val="000636CE"/>
    <w:rsid w:val="000636E0"/>
    <w:rsid w:val="00063E09"/>
    <w:rsid w:val="00064D1C"/>
    <w:rsid w:val="00066522"/>
    <w:rsid w:val="00066D65"/>
    <w:rsid w:val="0006745E"/>
    <w:rsid w:val="00067711"/>
    <w:rsid w:val="00067FC7"/>
    <w:rsid w:val="000709FE"/>
    <w:rsid w:val="00070EFB"/>
    <w:rsid w:val="000710F5"/>
    <w:rsid w:val="00071E25"/>
    <w:rsid w:val="00072230"/>
    <w:rsid w:val="000724D6"/>
    <w:rsid w:val="000727DC"/>
    <w:rsid w:val="000729F1"/>
    <w:rsid w:val="00072AAE"/>
    <w:rsid w:val="00072E0C"/>
    <w:rsid w:val="00073229"/>
    <w:rsid w:val="0007339E"/>
    <w:rsid w:val="00073EC2"/>
    <w:rsid w:val="00073FF0"/>
    <w:rsid w:val="00074467"/>
    <w:rsid w:val="00074676"/>
    <w:rsid w:val="00074865"/>
    <w:rsid w:val="000748F4"/>
    <w:rsid w:val="000753C5"/>
    <w:rsid w:val="000754DD"/>
    <w:rsid w:val="000758D6"/>
    <w:rsid w:val="0007595C"/>
    <w:rsid w:val="00075AB1"/>
    <w:rsid w:val="00077040"/>
    <w:rsid w:val="00077878"/>
    <w:rsid w:val="000779FF"/>
    <w:rsid w:val="00080702"/>
    <w:rsid w:val="0008091E"/>
    <w:rsid w:val="00080A00"/>
    <w:rsid w:val="0008236A"/>
    <w:rsid w:val="000828DC"/>
    <w:rsid w:val="00082908"/>
    <w:rsid w:val="00082914"/>
    <w:rsid w:val="00082FDA"/>
    <w:rsid w:val="00083E25"/>
    <w:rsid w:val="00084400"/>
    <w:rsid w:val="000846DE"/>
    <w:rsid w:val="00084FF9"/>
    <w:rsid w:val="00085134"/>
    <w:rsid w:val="00085215"/>
    <w:rsid w:val="000854C6"/>
    <w:rsid w:val="00086233"/>
    <w:rsid w:val="000863D2"/>
    <w:rsid w:val="000864FA"/>
    <w:rsid w:val="00086797"/>
    <w:rsid w:val="00086E44"/>
    <w:rsid w:val="0008735F"/>
    <w:rsid w:val="0008741B"/>
    <w:rsid w:val="000877B9"/>
    <w:rsid w:val="00087A3F"/>
    <w:rsid w:val="00087F29"/>
    <w:rsid w:val="000908CE"/>
    <w:rsid w:val="00090F45"/>
    <w:rsid w:val="00090F5C"/>
    <w:rsid w:val="00091054"/>
    <w:rsid w:val="0009152F"/>
    <w:rsid w:val="00091CC2"/>
    <w:rsid w:val="0009285C"/>
    <w:rsid w:val="00092B55"/>
    <w:rsid w:val="00092C8F"/>
    <w:rsid w:val="0009352A"/>
    <w:rsid w:val="000956A8"/>
    <w:rsid w:val="000956E7"/>
    <w:rsid w:val="0009599B"/>
    <w:rsid w:val="000973B1"/>
    <w:rsid w:val="0009774D"/>
    <w:rsid w:val="00097F08"/>
    <w:rsid w:val="00097FA1"/>
    <w:rsid w:val="000A02A2"/>
    <w:rsid w:val="000A1A2A"/>
    <w:rsid w:val="000A1C49"/>
    <w:rsid w:val="000A2036"/>
    <w:rsid w:val="000A28DC"/>
    <w:rsid w:val="000A3279"/>
    <w:rsid w:val="000A3CBB"/>
    <w:rsid w:val="000A4F15"/>
    <w:rsid w:val="000A5373"/>
    <w:rsid w:val="000A5B81"/>
    <w:rsid w:val="000A6A96"/>
    <w:rsid w:val="000A6DCD"/>
    <w:rsid w:val="000A6EB6"/>
    <w:rsid w:val="000A73E4"/>
    <w:rsid w:val="000A763B"/>
    <w:rsid w:val="000A7757"/>
    <w:rsid w:val="000A7DC0"/>
    <w:rsid w:val="000B11E5"/>
    <w:rsid w:val="000B16B8"/>
    <w:rsid w:val="000B190C"/>
    <w:rsid w:val="000B252E"/>
    <w:rsid w:val="000B2A35"/>
    <w:rsid w:val="000B381D"/>
    <w:rsid w:val="000B396D"/>
    <w:rsid w:val="000B4684"/>
    <w:rsid w:val="000B4FC3"/>
    <w:rsid w:val="000B51F9"/>
    <w:rsid w:val="000B6697"/>
    <w:rsid w:val="000B69B5"/>
    <w:rsid w:val="000B706E"/>
    <w:rsid w:val="000B7241"/>
    <w:rsid w:val="000C0E45"/>
    <w:rsid w:val="000C100B"/>
    <w:rsid w:val="000C1354"/>
    <w:rsid w:val="000C2740"/>
    <w:rsid w:val="000C2D47"/>
    <w:rsid w:val="000C365A"/>
    <w:rsid w:val="000C378C"/>
    <w:rsid w:val="000C4021"/>
    <w:rsid w:val="000C47B7"/>
    <w:rsid w:val="000C4C92"/>
    <w:rsid w:val="000C54BD"/>
    <w:rsid w:val="000C5A21"/>
    <w:rsid w:val="000C6ACF"/>
    <w:rsid w:val="000C6BA3"/>
    <w:rsid w:val="000C6E79"/>
    <w:rsid w:val="000C7041"/>
    <w:rsid w:val="000C71B6"/>
    <w:rsid w:val="000C7DC9"/>
    <w:rsid w:val="000D02D6"/>
    <w:rsid w:val="000D0575"/>
    <w:rsid w:val="000D0735"/>
    <w:rsid w:val="000D0B5A"/>
    <w:rsid w:val="000D0F92"/>
    <w:rsid w:val="000D13C3"/>
    <w:rsid w:val="000D17D0"/>
    <w:rsid w:val="000D1E1F"/>
    <w:rsid w:val="000D1E47"/>
    <w:rsid w:val="000D21CB"/>
    <w:rsid w:val="000D2C3B"/>
    <w:rsid w:val="000D3709"/>
    <w:rsid w:val="000D38D0"/>
    <w:rsid w:val="000D3AEE"/>
    <w:rsid w:val="000D400A"/>
    <w:rsid w:val="000D4BA1"/>
    <w:rsid w:val="000D5B4A"/>
    <w:rsid w:val="000D6F5A"/>
    <w:rsid w:val="000D7262"/>
    <w:rsid w:val="000D7390"/>
    <w:rsid w:val="000D79AB"/>
    <w:rsid w:val="000D7FC9"/>
    <w:rsid w:val="000E02C8"/>
    <w:rsid w:val="000E0309"/>
    <w:rsid w:val="000E1D13"/>
    <w:rsid w:val="000E39C5"/>
    <w:rsid w:val="000E5032"/>
    <w:rsid w:val="000E560A"/>
    <w:rsid w:val="000E5ACE"/>
    <w:rsid w:val="000E6984"/>
    <w:rsid w:val="000E6AEB"/>
    <w:rsid w:val="000E762F"/>
    <w:rsid w:val="000F0BEF"/>
    <w:rsid w:val="000F0D51"/>
    <w:rsid w:val="000F1B79"/>
    <w:rsid w:val="000F1CAF"/>
    <w:rsid w:val="000F2077"/>
    <w:rsid w:val="000F2FBF"/>
    <w:rsid w:val="000F376A"/>
    <w:rsid w:val="000F3860"/>
    <w:rsid w:val="000F3D34"/>
    <w:rsid w:val="000F3E54"/>
    <w:rsid w:val="000F3EC2"/>
    <w:rsid w:val="000F452D"/>
    <w:rsid w:val="000F4B56"/>
    <w:rsid w:val="000F4BDE"/>
    <w:rsid w:val="000F5102"/>
    <w:rsid w:val="000F5298"/>
    <w:rsid w:val="000F53CC"/>
    <w:rsid w:val="000F7A77"/>
    <w:rsid w:val="000F7B1A"/>
    <w:rsid w:val="0010002F"/>
    <w:rsid w:val="001002A8"/>
    <w:rsid w:val="001008D9"/>
    <w:rsid w:val="001009B5"/>
    <w:rsid w:val="0010126B"/>
    <w:rsid w:val="00101A79"/>
    <w:rsid w:val="00101B63"/>
    <w:rsid w:val="00102574"/>
    <w:rsid w:val="00102F35"/>
    <w:rsid w:val="00104A15"/>
    <w:rsid w:val="00106EF3"/>
    <w:rsid w:val="0010741A"/>
    <w:rsid w:val="00107428"/>
    <w:rsid w:val="00107C1A"/>
    <w:rsid w:val="0011022B"/>
    <w:rsid w:val="00110639"/>
    <w:rsid w:val="00110677"/>
    <w:rsid w:val="00110C4C"/>
    <w:rsid w:val="00110E04"/>
    <w:rsid w:val="00111EBC"/>
    <w:rsid w:val="0011296F"/>
    <w:rsid w:val="001137A2"/>
    <w:rsid w:val="0011467E"/>
    <w:rsid w:val="00114747"/>
    <w:rsid w:val="00115077"/>
    <w:rsid w:val="001152FA"/>
    <w:rsid w:val="00115422"/>
    <w:rsid w:val="0011544F"/>
    <w:rsid w:val="00115A95"/>
    <w:rsid w:val="001161AD"/>
    <w:rsid w:val="001161DD"/>
    <w:rsid w:val="001162F2"/>
    <w:rsid w:val="001164B7"/>
    <w:rsid w:val="001171EF"/>
    <w:rsid w:val="00117C25"/>
    <w:rsid w:val="00120218"/>
    <w:rsid w:val="00120333"/>
    <w:rsid w:val="00120807"/>
    <w:rsid w:val="00120FD3"/>
    <w:rsid w:val="001214F0"/>
    <w:rsid w:val="001219E6"/>
    <w:rsid w:val="00121A0F"/>
    <w:rsid w:val="0012207E"/>
    <w:rsid w:val="001220AC"/>
    <w:rsid w:val="00122B16"/>
    <w:rsid w:val="00124109"/>
    <w:rsid w:val="0012470E"/>
    <w:rsid w:val="00124753"/>
    <w:rsid w:val="00124ABD"/>
    <w:rsid w:val="001251A6"/>
    <w:rsid w:val="0012543C"/>
    <w:rsid w:val="00125EB4"/>
    <w:rsid w:val="00125F93"/>
    <w:rsid w:val="00126401"/>
    <w:rsid w:val="00126B6F"/>
    <w:rsid w:val="00126CEB"/>
    <w:rsid w:val="0012726A"/>
    <w:rsid w:val="00127C09"/>
    <w:rsid w:val="00127CD9"/>
    <w:rsid w:val="00127D62"/>
    <w:rsid w:val="00130707"/>
    <w:rsid w:val="00130F41"/>
    <w:rsid w:val="00130F84"/>
    <w:rsid w:val="00131848"/>
    <w:rsid w:val="00131A51"/>
    <w:rsid w:val="00131BF1"/>
    <w:rsid w:val="001322C3"/>
    <w:rsid w:val="00132BCA"/>
    <w:rsid w:val="0013316D"/>
    <w:rsid w:val="0013425A"/>
    <w:rsid w:val="001342AD"/>
    <w:rsid w:val="0013433A"/>
    <w:rsid w:val="001345A0"/>
    <w:rsid w:val="00134E2A"/>
    <w:rsid w:val="001351F6"/>
    <w:rsid w:val="00135758"/>
    <w:rsid w:val="00135827"/>
    <w:rsid w:val="00135B43"/>
    <w:rsid w:val="00135D7D"/>
    <w:rsid w:val="001363AF"/>
    <w:rsid w:val="00137974"/>
    <w:rsid w:val="00137E3F"/>
    <w:rsid w:val="00140607"/>
    <w:rsid w:val="00140843"/>
    <w:rsid w:val="00141A04"/>
    <w:rsid w:val="00141F66"/>
    <w:rsid w:val="001429B5"/>
    <w:rsid w:val="00142A14"/>
    <w:rsid w:val="001444C3"/>
    <w:rsid w:val="001456D1"/>
    <w:rsid w:val="001457CB"/>
    <w:rsid w:val="001457D0"/>
    <w:rsid w:val="00145E28"/>
    <w:rsid w:val="00146050"/>
    <w:rsid w:val="00146960"/>
    <w:rsid w:val="0014737F"/>
    <w:rsid w:val="00147CBE"/>
    <w:rsid w:val="00150F36"/>
    <w:rsid w:val="00151128"/>
    <w:rsid w:val="00151CB0"/>
    <w:rsid w:val="00152772"/>
    <w:rsid w:val="00152AFF"/>
    <w:rsid w:val="00152FD5"/>
    <w:rsid w:val="00153FAC"/>
    <w:rsid w:val="0015499B"/>
    <w:rsid w:val="00154B94"/>
    <w:rsid w:val="00155ECF"/>
    <w:rsid w:val="001568BC"/>
    <w:rsid w:val="001568E3"/>
    <w:rsid w:val="00156991"/>
    <w:rsid w:val="00156DD9"/>
    <w:rsid w:val="00157243"/>
    <w:rsid w:val="00157347"/>
    <w:rsid w:val="00157DCD"/>
    <w:rsid w:val="00160064"/>
    <w:rsid w:val="00160347"/>
    <w:rsid w:val="0016083D"/>
    <w:rsid w:val="00160F15"/>
    <w:rsid w:val="00160F21"/>
    <w:rsid w:val="00161891"/>
    <w:rsid w:val="00162D4D"/>
    <w:rsid w:val="00162DCA"/>
    <w:rsid w:val="00163346"/>
    <w:rsid w:val="00164CAD"/>
    <w:rsid w:val="00164DE6"/>
    <w:rsid w:val="001651E3"/>
    <w:rsid w:val="00165295"/>
    <w:rsid w:val="0016543D"/>
    <w:rsid w:val="00165666"/>
    <w:rsid w:val="001658FA"/>
    <w:rsid w:val="00165A14"/>
    <w:rsid w:val="00166319"/>
    <w:rsid w:val="0016641B"/>
    <w:rsid w:val="0016665E"/>
    <w:rsid w:val="00170C2F"/>
    <w:rsid w:val="00171090"/>
    <w:rsid w:val="00171FEB"/>
    <w:rsid w:val="00172A14"/>
    <w:rsid w:val="00172CA7"/>
    <w:rsid w:val="00175B26"/>
    <w:rsid w:val="00175C3D"/>
    <w:rsid w:val="00175E12"/>
    <w:rsid w:val="001762AE"/>
    <w:rsid w:val="00177E1E"/>
    <w:rsid w:val="00177E9D"/>
    <w:rsid w:val="00180008"/>
    <w:rsid w:val="0018002D"/>
    <w:rsid w:val="0018064A"/>
    <w:rsid w:val="00180669"/>
    <w:rsid w:val="00180BA6"/>
    <w:rsid w:val="0018108B"/>
    <w:rsid w:val="00181ABE"/>
    <w:rsid w:val="00181B5F"/>
    <w:rsid w:val="00181C9F"/>
    <w:rsid w:val="00181DC3"/>
    <w:rsid w:val="00182906"/>
    <w:rsid w:val="00182B6D"/>
    <w:rsid w:val="001830F6"/>
    <w:rsid w:val="00183ADA"/>
    <w:rsid w:val="00183DC1"/>
    <w:rsid w:val="00183EEB"/>
    <w:rsid w:val="00184757"/>
    <w:rsid w:val="001848AD"/>
    <w:rsid w:val="00184ABE"/>
    <w:rsid w:val="001851B2"/>
    <w:rsid w:val="001857CC"/>
    <w:rsid w:val="00186A6B"/>
    <w:rsid w:val="00186B43"/>
    <w:rsid w:val="0018731B"/>
    <w:rsid w:val="00187ACD"/>
    <w:rsid w:val="00187B19"/>
    <w:rsid w:val="001903FA"/>
    <w:rsid w:val="00190779"/>
    <w:rsid w:val="00190DD4"/>
    <w:rsid w:val="00191736"/>
    <w:rsid w:val="00192450"/>
    <w:rsid w:val="00192E44"/>
    <w:rsid w:val="00192F86"/>
    <w:rsid w:val="00194801"/>
    <w:rsid w:val="00194A85"/>
    <w:rsid w:val="00194E4A"/>
    <w:rsid w:val="00195434"/>
    <w:rsid w:val="0019554D"/>
    <w:rsid w:val="0019597B"/>
    <w:rsid w:val="001967E7"/>
    <w:rsid w:val="001969D3"/>
    <w:rsid w:val="00196BC7"/>
    <w:rsid w:val="0019713F"/>
    <w:rsid w:val="00197332"/>
    <w:rsid w:val="00197877"/>
    <w:rsid w:val="00197E2E"/>
    <w:rsid w:val="001A02BE"/>
    <w:rsid w:val="001A03EB"/>
    <w:rsid w:val="001A0A17"/>
    <w:rsid w:val="001A0A49"/>
    <w:rsid w:val="001A142A"/>
    <w:rsid w:val="001A16CD"/>
    <w:rsid w:val="001A178A"/>
    <w:rsid w:val="001A18BA"/>
    <w:rsid w:val="001A1A43"/>
    <w:rsid w:val="001A1D9B"/>
    <w:rsid w:val="001A1DF1"/>
    <w:rsid w:val="001A1F26"/>
    <w:rsid w:val="001A22B1"/>
    <w:rsid w:val="001A2A04"/>
    <w:rsid w:val="001A3A88"/>
    <w:rsid w:val="001A3B1E"/>
    <w:rsid w:val="001A3B6F"/>
    <w:rsid w:val="001A412B"/>
    <w:rsid w:val="001A5803"/>
    <w:rsid w:val="001A5E76"/>
    <w:rsid w:val="001A6120"/>
    <w:rsid w:val="001A6864"/>
    <w:rsid w:val="001A6A96"/>
    <w:rsid w:val="001A6DF7"/>
    <w:rsid w:val="001A73DF"/>
    <w:rsid w:val="001B00AA"/>
    <w:rsid w:val="001B0872"/>
    <w:rsid w:val="001B1484"/>
    <w:rsid w:val="001B1F93"/>
    <w:rsid w:val="001B23F4"/>
    <w:rsid w:val="001B27DC"/>
    <w:rsid w:val="001B3423"/>
    <w:rsid w:val="001B3727"/>
    <w:rsid w:val="001B3989"/>
    <w:rsid w:val="001B4A06"/>
    <w:rsid w:val="001B4BF6"/>
    <w:rsid w:val="001B4DD8"/>
    <w:rsid w:val="001B4E99"/>
    <w:rsid w:val="001B5A6E"/>
    <w:rsid w:val="001B5B73"/>
    <w:rsid w:val="001B695A"/>
    <w:rsid w:val="001B6F44"/>
    <w:rsid w:val="001B6FC0"/>
    <w:rsid w:val="001B76BE"/>
    <w:rsid w:val="001B7784"/>
    <w:rsid w:val="001C0DBB"/>
    <w:rsid w:val="001C0EB0"/>
    <w:rsid w:val="001C18F6"/>
    <w:rsid w:val="001C1D49"/>
    <w:rsid w:val="001C266C"/>
    <w:rsid w:val="001C2C8B"/>
    <w:rsid w:val="001C2FE4"/>
    <w:rsid w:val="001C3061"/>
    <w:rsid w:val="001C3187"/>
    <w:rsid w:val="001C3306"/>
    <w:rsid w:val="001C4DE5"/>
    <w:rsid w:val="001C5ACE"/>
    <w:rsid w:val="001C5F40"/>
    <w:rsid w:val="001C6619"/>
    <w:rsid w:val="001C67AB"/>
    <w:rsid w:val="001C6A9D"/>
    <w:rsid w:val="001C6FF4"/>
    <w:rsid w:val="001C7939"/>
    <w:rsid w:val="001C7C9C"/>
    <w:rsid w:val="001D01C1"/>
    <w:rsid w:val="001D098F"/>
    <w:rsid w:val="001D0BAF"/>
    <w:rsid w:val="001D1B42"/>
    <w:rsid w:val="001D1C98"/>
    <w:rsid w:val="001D1D6E"/>
    <w:rsid w:val="001D1E99"/>
    <w:rsid w:val="001D22B1"/>
    <w:rsid w:val="001D2D91"/>
    <w:rsid w:val="001D2E47"/>
    <w:rsid w:val="001D38FB"/>
    <w:rsid w:val="001D4D26"/>
    <w:rsid w:val="001D4E05"/>
    <w:rsid w:val="001D67D4"/>
    <w:rsid w:val="001D6EB2"/>
    <w:rsid w:val="001D7A33"/>
    <w:rsid w:val="001E0096"/>
    <w:rsid w:val="001E0478"/>
    <w:rsid w:val="001E0C3A"/>
    <w:rsid w:val="001E126A"/>
    <w:rsid w:val="001E1ADD"/>
    <w:rsid w:val="001E2F03"/>
    <w:rsid w:val="001E3AF1"/>
    <w:rsid w:val="001E4449"/>
    <w:rsid w:val="001E44E9"/>
    <w:rsid w:val="001E48C3"/>
    <w:rsid w:val="001E497E"/>
    <w:rsid w:val="001E4FAA"/>
    <w:rsid w:val="001E5923"/>
    <w:rsid w:val="001E595F"/>
    <w:rsid w:val="001E5B2B"/>
    <w:rsid w:val="001E6D33"/>
    <w:rsid w:val="001F0914"/>
    <w:rsid w:val="001F1502"/>
    <w:rsid w:val="001F1F6F"/>
    <w:rsid w:val="001F1F83"/>
    <w:rsid w:val="001F22A2"/>
    <w:rsid w:val="001F245B"/>
    <w:rsid w:val="001F2EBB"/>
    <w:rsid w:val="001F32F3"/>
    <w:rsid w:val="001F3FEF"/>
    <w:rsid w:val="001F4649"/>
    <w:rsid w:val="001F5336"/>
    <w:rsid w:val="001F567F"/>
    <w:rsid w:val="001F6D5C"/>
    <w:rsid w:val="001F7215"/>
    <w:rsid w:val="001F724A"/>
    <w:rsid w:val="001F72B5"/>
    <w:rsid w:val="002000CA"/>
    <w:rsid w:val="002007AC"/>
    <w:rsid w:val="00200E94"/>
    <w:rsid w:val="002028A2"/>
    <w:rsid w:val="00202AD3"/>
    <w:rsid w:val="0020376C"/>
    <w:rsid w:val="00204007"/>
    <w:rsid w:val="00204940"/>
    <w:rsid w:val="002050A7"/>
    <w:rsid w:val="002065D7"/>
    <w:rsid w:val="00207072"/>
    <w:rsid w:val="00207086"/>
    <w:rsid w:val="00210433"/>
    <w:rsid w:val="00211026"/>
    <w:rsid w:val="00211611"/>
    <w:rsid w:val="00211642"/>
    <w:rsid w:val="00211B6A"/>
    <w:rsid w:val="00211C49"/>
    <w:rsid w:val="00211EB7"/>
    <w:rsid w:val="00213867"/>
    <w:rsid w:val="00213E41"/>
    <w:rsid w:val="00214067"/>
    <w:rsid w:val="002149C8"/>
    <w:rsid w:val="00214F9E"/>
    <w:rsid w:val="002156ED"/>
    <w:rsid w:val="002162F7"/>
    <w:rsid w:val="0021634F"/>
    <w:rsid w:val="002163C7"/>
    <w:rsid w:val="00216844"/>
    <w:rsid w:val="00216D1E"/>
    <w:rsid w:val="002177E4"/>
    <w:rsid w:val="00220339"/>
    <w:rsid w:val="0022048E"/>
    <w:rsid w:val="00220635"/>
    <w:rsid w:val="00220B23"/>
    <w:rsid w:val="00221190"/>
    <w:rsid w:val="002214DB"/>
    <w:rsid w:val="00221A43"/>
    <w:rsid w:val="00221E6C"/>
    <w:rsid w:val="00221F14"/>
    <w:rsid w:val="00222A53"/>
    <w:rsid w:val="002239E7"/>
    <w:rsid w:val="002252CD"/>
    <w:rsid w:val="00225439"/>
    <w:rsid w:val="0022550D"/>
    <w:rsid w:val="002257A7"/>
    <w:rsid w:val="00225A3B"/>
    <w:rsid w:val="00225F0D"/>
    <w:rsid w:val="0022677C"/>
    <w:rsid w:val="0022730B"/>
    <w:rsid w:val="00227665"/>
    <w:rsid w:val="00227A08"/>
    <w:rsid w:val="00230869"/>
    <w:rsid w:val="00230B3B"/>
    <w:rsid w:val="002320DE"/>
    <w:rsid w:val="00232E4D"/>
    <w:rsid w:val="0023325E"/>
    <w:rsid w:val="00233A1D"/>
    <w:rsid w:val="00233B24"/>
    <w:rsid w:val="0023401F"/>
    <w:rsid w:val="002340EC"/>
    <w:rsid w:val="0023440E"/>
    <w:rsid w:val="00234774"/>
    <w:rsid w:val="00234B0B"/>
    <w:rsid w:val="00234CCF"/>
    <w:rsid w:val="00235254"/>
    <w:rsid w:val="00235436"/>
    <w:rsid w:val="00235FA8"/>
    <w:rsid w:val="002361D8"/>
    <w:rsid w:val="0023683E"/>
    <w:rsid w:val="00236965"/>
    <w:rsid w:val="00236E59"/>
    <w:rsid w:val="00236F9F"/>
    <w:rsid w:val="0023708D"/>
    <w:rsid w:val="00240058"/>
    <w:rsid w:val="00240191"/>
    <w:rsid w:val="00240A12"/>
    <w:rsid w:val="00240D4C"/>
    <w:rsid w:val="00241341"/>
    <w:rsid w:val="00241914"/>
    <w:rsid w:val="00241DAC"/>
    <w:rsid w:val="00242C81"/>
    <w:rsid w:val="002431AF"/>
    <w:rsid w:val="00243598"/>
    <w:rsid w:val="002435CB"/>
    <w:rsid w:val="00244CAD"/>
    <w:rsid w:val="00244E49"/>
    <w:rsid w:val="00245602"/>
    <w:rsid w:val="00245A87"/>
    <w:rsid w:val="00246CD7"/>
    <w:rsid w:val="0024712E"/>
    <w:rsid w:val="00250139"/>
    <w:rsid w:val="002502F4"/>
    <w:rsid w:val="0025038E"/>
    <w:rsid w:val="002506A0"/>
    <w:rsid w:val="002508F3"/>
    <w:rsid w:val="00251855"/>
    <w:rsid w:val="002518C1"/>
    <w:rsid w:val="00252567"/>
    <w:rsid w:val="00252BD2"/>
    <w:rsid w:val="0025338E"/>
    <w:rsid w:val="00253F51"/>
    <w:rsid w:val="002551CC"/>
    <w:rsid w:val="002552A7"/>
    <w:rsid w:val="0025551D"/>
    <w:rsid w:val="00256725"/>
    <w:rsid w:val="00257417"/>
    <w:rsid w:val="00260ADF"/>
    <w:rsid w:val="002617E3"/>
    <w:rsid w:val="00261D7F"/>
    <w:rsid w:val="00262715"/>
    <w:rsid w:val="002631C2"/>
    <w:rsid w:val="00263286"/>
    <w:rsid w:val="00263447"/>
    <w:rsid w:val="0026350D"/>
    <w:rsid w:val="002639B9"/>
    <w:rsid w:val="00263B4B"/>
    <w:rsid w:val="002646BC"/>
    <w:rsid w:val="00264CA4"/>
    <w:rsid w:val="00265228"/>
    <w:rsid w:val="002652AE"/>
    <w:rsid w:val="00265C8A"/>
    <w:rsid w:val="00265DA3"/>
    <w:rsid w:val="00265FFD"/>
    <w:rsid w:val="00266717"/>
    <w:rsid w:val="00266FD1"/>
    <w:rsid w:val="002672F7"/>
    <w:rsid w:val="0026748E"/>
    <w:rsid w:val="00267B75"/>
    <w:rsid w:val="0027056D"/>
    <w:rsid w:val="00270F27"/>
    <w:rsid w:val="002716D8"/>
    <w:rsid w:val="00271EC4"/>
    <w:rsid w:val="002721C1"/>
    <w:rsid w:val="002721EF"/>
    <w:rsid w:val="002723FB"/>
    <w:rsid w:val="0027293F"/>
    <w:rsid w:val="00272FE2"/>
    <w:rsid w:val="002733BD"/>
    <w:rsid w:val="0027402D"/>
    <w:rsid w:val="00274575"/>
    <w:rsid w:val="002752F6"/>
    <w:rsid w:val="002755B4"/>
    <w:rsid w:val="002763B7"/>
    <w:rsid w:val="00276B46"/>
    <w:rsid w:val="00276ECD"/>
    <w:rsid w:val="00277BC5"/>
    <w:rsid w:val="00277BEC"/>
    <w:rsid w:val="00277E04"/>
    <w:rsid w:val="00277FD6"/>
    <w:rsid w:val="00280554"/>
    <w:rsid w:val="00280CC8"/>
    <w:rsid w:val="00280CDC"/>
    <w:rsid w:val="0028117F"/>
    <w:rsid w:val="00281CEA"/>
    <w:rsid w:val="00281D0D"/>
    <w:rsid w:val="002825F5"/>
    <w:rsid w:val="002830F9"/>
    <w:rsid w:val="0028324B"/>
    <w:rsid w:val="00283435"/>
    <w:rsid w:val="00285956"/>
    <w:rsid w:val="00285E4B"/>
    <w:rsid w:val="002862BA"/>
    <w:rsid w:val="002864CD"/>
    <w:rsid w:val="00286A26"/>
    <w:rsid w:val="00286B60"/>
    <w:rsid w:val="002876EC"/>
    <w:rsid w:val="00287C4B"/>
    <w:rsid w:val="00287F37"/>
    <w:rsid w:val="00290212"/>
    <w:rsid w:val="00290877"/>
    <w:rsid w:val="002924F4"/>
    <w:rsid w:val="00293073"/>
    <w:rsid w:val="00293086"/>
    <w:rsid w:val="00293492"/>
    <w:rsid w:val="002936CE"/>
    <w:rsid w:val="00293B31"/>
    <w:rsid w:val="00293C24"/>
    <w:rsid w:val="00294470"/>
    <w:rsid w:val="00295187"/>
    <w:rsid w:val="0029574E"/>
    <w:rsid w:val="002958E6"/>
    <w:rsid w:val="00295E3E"/>
    <w:rsid w:val="002961B7"/>
    <w:rsid w:val="002965F9"/>
    <w:rsid w:val="00296B04"/>
    <w:rsid w:val="00297B81"/>
    <w:rsid w:val="002A0BC7"/>
    <w:rsid w:val="002A13F4"/>
    <w:rsid w:val="002A197A"/>
    <w:rsid w:val="002A37E3"/>
    <w:rsid w:val="002A3A87"/>
    <w:rsid w:val="002A4135"/>
    <w:rsid w:val="002A4305"/>
    <w:rsid w:val="002A4859"/>
    <w:rsid w:val="002A48D9"/>
    <w:rsid w:val="002A49FC"/>
    <w:rsid w:val="002A5F3A"/>
    <w:rsid w:val="002A6C1D"/>
    <w:rsid w:val="002A703F"/>
    <w:rsid w:val="002B031B"/>
    <w:rsid w:val="002B0742"/>
    <w:rsid w:val="002B1A07"/>
    <w:rsid w:val="002B200B"/>
    <w:rsid w:val="002B247D"/>
    <w:rsid w:val="002B2BEE"/>
    <w:rsid w:val="002B416A"/>
    <w:rsid w:val="002B457E"/>
    <w:rsid w:val="002B4665"/>
    <w:rsid w:val="002B487B"/>
    <w:rsid w:val="002B4DC3"/>
    <w:rsid w:val="002B5B37"/>
    <w:rsid w:val="002B5E58"/>
    <w:rsid w:val="002B6294"/>
    <w:rsid w:val="002B644E"/>
    <w:rsid w:val="002B6BE8"/>
    <w:rsid w:val="002B6D30"/>
    <w:rsid w:val="002B6EEE"/>
    <w:rsid w:val="002B6F3A"/>
    <w:rsid w:val="002B710D"/>
    <w:rsid w:val="002B75B1"/>
    <w:rsid w:val="002B7A91"/>
    <w:rsid w:val="002B7BF9"/>
    <w:rsid w:val="002B7C42"/>
    <w:rsid w:val="002C0B23"/>
    <w:rsid w:val="002C0EE8"/>
    <w:rsid w:val="002C135F"/>
    <w:rsid w:val="002C137C"/>
    <w:rsid w:val="002C1F28"/>
    <w:rsid w:val="002C1F4B"/>
    <w:rsid w:val="002C4448"/>
    <w:rsid w:val="002C536E"/>
    <w:rsid w:val="002C56D6"/>
    <w:rsid w:val="002C5BAC"/>
    <w:rsid w:val="002C6610"/>
    <w:rsid w:val="002C7D32"/>
    <w:rsid w:val="002D05E8"/>
    <w:rsid w:val="002D0680"/>
    <w:rsid w:val="002D18F9"/>
    <w:rsid w:val="002D22B5"/>
    <w:rsid w:val="002D27C1"/>
    <w:rsid w:val="002D28F8"/>
    <w:rsid w:val="002D2B9E"/>
    <w:rsid w:val="002D3AF6"/>
    <w:rsid w:val="002D48BF"/>
    <w:rsid w:val="002D65E5"/>
    <w:rsid w:val="002D6974"/>
    <w:rsid w:val="002D6CC9"/>
    <w:rsid w:val="002D6EEB"/>
    <w:rsid w:val="002D6F3F"/>
    <w:rsid w:val="002D701B"/>
    <w:rsid w:val="002D71D9"/>
    <w:rsid w:val="002D73DF"/>
    <w:rsid w:val="002E16AC"/>
    <w:rsid w:val="002E2295"/>
    <w:rsid w:val="002E296F"/>
    <w:rsid w:val="002E3346"/>
    <w:rsid w:val="002E3C4B"/>
    <w:rsid w:val="002E3ED3"/>
    <w:rsid w:val="002E4192"/>
    <w:rsid w:val="002E4AD8"/>
    <w:rsid w:val="002E4B7F"/>
    <w:rsid w:val="002E4CF5"/>
    <w:rsid w:val="002E646C"/>
    <w:rsid w:val="002E65C7"/>
    <w:rsid w:val="002E6CFC"/>
    <w:rsid w:val="002E7034"/>
    <w:rsid w:val="002F1EC8"/>
    <w:rsid w:val="002F1F3A"/>
    <w:rsid w:val="002F2B8A"/>
    <w:rsid w:val="002F2D59"/>
    <w:rsid w:val="002F6813"/>
    <w:rsid w:val="002F6AB0"/>
    <w:rsid w:val="002F6B92"/>
    <w:rsid w:val="002F6FE8"/>
    <w:rsid w:val="002F6FEF"/>
    <w:rsid w:val="002F7905"/>
    <w:rsid w:val="0030007A"/>
    <w:rsid w:val="00300354"/>
    <w:rsid w:val="0030047B"/>
    <w:rsid w:val="00300B9F"/>
    <w:rsid w:val="00301D1F"/>
    <w:rsid w:val="00301F39"/>
    <w:rsid w:val="003023D8"/>
    <w:rsid w:val="00302620"/>
    <w:rsid w:val="00302BD5"/>
    <w:rsid w:val="00302F07"/>
    <w:rsid w:val="00303342"/>
    <w:rsid w:val="003038B3"/>
    <w:rsid w:val="00304760"/>
    <w:rsid w:val="00304ACE"/>
    <w:rsid w:val="00304B25"/>
    <w:rsid w:val="003050AE"/>
    <w:rsid w:val="00305380"/>
    <w:rsid w:val="003057B9"/>
    <w:rsid w:val="00306182"/>
    <w:rsid w:val="00307877"/>
    <w:rsid w:val="00310A59"/>
    <w:rsid w:val="003115CE"/>
    <w:rsid w:val="003117A3"/>
    <w:rsid w:val="0031221C"/>
    <w:rsid w:val="00312254"/>
    <w:rsid w:val="0031285A"/>
    <w:rsid w:val="00312B24"/>
    <w:rsid w:val="00313137"/>
    <w:rsid w:val="00313BD7"/>
    <w:rsid w:val="00313C6A"/>
    <w:rsid w:val="0031504B"/>
    <w:rsid w:val="003165DC"/>
    <w:rsid w:val="00316BE9"/>
    <w:rsid w:val="0031702E"/>
    <w:rsid w:val="003209DC"/>
    <w:rsid w:val="00320E8C"/>
    <w:rsid w:val="00320F53"/>
    <w:rsid w:val="0032173B"/>
    <w:rsid w:val="003227BF"/>
    <w:rsid w:val="00323AB8"/>
    <w:rsid w:val="00323B37"/>
    <w:rsid w:val="00324455"/>
    <w:rsid w:val="003251BF"/>
    <w:rsid w:val="0032531B"/>
    <w:rsid w:val="00325896"/>
    <w:rsid w:val="00326686"/>
    <w:rsid w:val="00326770"/>
    <w:rsid w:val="00326AAD"/>
    <w:rsid w:val="00326AD3"/>
    <w:rsid w:val="003300D6"/>
    <w:rsid w:val="003309AC"/>
    <w:rsid w:val="00330D44"/>
    <w:rsid w:val="003311E6"/>
    <w:rsid w:val="0033172E"/>
    <w:rsid w:val="00331FE9"/>
    <w:rsid w:val="00334307"/>
    <w:rsid w:val="00334B56"/>
    <w:rsid w:val="00334FB4"/>
    <w:rsid w:val="00335472"/>
    <w:rsid w:val="00336430"/>
    <w:rsid w:val="00336C58"/>
    <w:rsid w:val="00337A8D"/>
    <w:rsid w:val="00337D31"/>
    <w:rsid w:val="0034022E"/>
    <w:rsid w:val="003405D6"/>
    <w:rsid w:val="0034075C"/>
    <w:rsid w:val="00340921"/>
    <w:rsid w:val="00341249"/>
    <w:rsid w:val="00341B63"/>
    <w:rsid w:val="00341C85"/>
    <w:rsid w:val="00342232"/>
    <w:rsid w:val="0034365C"/>
    <w:rsid w:val="00343CB0"/>
    <w:rsid w:val="00343E9C"/>
    <w:rsid w:val="003442F1"/>
    <w:rsid w:val="00344B44"/>
    <w:rsid w:val="00345305"/>
    <w:rsid w:val="00345871"/>
    <w:rsid w:val="00345F2D"/>
    <w:rsid w:val="00345F66"/>
    <w:rsid w:val="003460E5"/>
    <w:rsid w:val="003460E9"/>
    <w:rsid w:val="0034622C"/>
    <w:rsid w:val="00347605"/>
    <w:rsid w:val="0034770B"/>
    <w:rsid w:val="0035096D"/>
    <w:rsid w:val="00350C9B"/>
    <w:rsid w:val="00350CE7"/>
    <w:rsid w:val="00350D1C"/>
    <w:rsid w:val="00350F92"/>
    <w:rsid w:val="00351614"/>
    <w:rsid w:val="003528B5"/>
    <w:rsid w:val="0035350E"/>
    <w:rsid w:val="0035365E"/>
    <w:rsid w:val="00353CE2"/>
    <w:rsid w:val="00353D16"/>
    <w:rsid w:val="0035499B"/>
    <w:rsid w:val="00355659"/>
    <w:rsid w:val="003560BD"/>
    <w:rsid w:val="0035663F"/>
    <w:rsid w:val="00356A1F"/>
    <w:rsid w:val="00356ED0"/>
    <w:rsid w:val="00356F26"/>
    <w:rsid w:val="00357602"/>
    <w:rsid w:val="00357CF7"/>
    <w:rsid w:val="003607A6"/>
    <w:rsid w:val="003608F4"/>
    <w:rsid w:val="00360B70"/>
    <w:rsid w:val="00360F13"/>
    <w:rsid w:val="003618DE"/>
    <w:rsid w:val="0036217C"/>
    <w:rsid w:val="00362683"/>
    <w:rsid w:val="0036278D"/>
    <w:rsid w:val="003627A7"/>
    <w:rsid w:val="00362DFB"/>
    <w:rsid w:val="003632D4"/>
    <w:rsid w:val="003633AB"/>
    <w:rsid w:val="00364F38"/>
    <w:rsid w:val="0036543D"/>
    <w:rsid w:val="0036648F"/>
    <w:rsid w:val="00366526"/>
    <w:rsid w:val="00366930"/>
    <w:rsid w:val="00366A3C"/>
    <w:rsid w:val="003671B2"/>
    <w:rsid w:val="003671D9"/>
    <w:rsid w:val="00367DCE"/>
    <w:rsid w:val="003705AA"/>
    <w:rsid w:val="0037064F"/>
    <w:rsid w:val="00370864"/>
    <w:rsid w:val="0037095D"/>
    <w:rsid w:val="00371693"/>
    <w:rsid w:val="003719E0"/>
    <w:rsid w:val="00371B99"/>
    <w:rsid w:val="00371EC0"/>
    <w:rsid w:val="003722D2"/>
    <w:rsid w:val="003724C1"/>
    <w:rsid w:val="00373BA6"/>
    <w:rsid w:val="00373E1F"/>
    <w:rsid w:val="00374361"/>
    <w:rsid w:val="003745DB"/>
    <w:rsid w:val="00374CC8"/>
    <w:rsid w:val="00374FEA"/>
    <w:rsid w:val="00375465"/>
    <w:rsid w:val="0037560F"/>
    <w:rsid w:val="0037579D"/>
    <w:rsid w:val="00375C19"/>
    <w:rsid w:val="00375DDA"/>
    <w:rsid w:val="00376158"/>
    <w:rsid w:val="003763AF"/>
    <w:rsid w:val="003770FF"/>
    <w:rsid w:val="0037795A"/>
    <w:rsid w:val="00377B58"/>
    <w:rsid w:val="00380A59"/>
    <w:rsid w:val="003816F1"/>
    <w:rsid w:val="00381A28"/>
    <w:rsid w:val="0038230E"/>
    <w:rsid w:val="003839C2"/>
    <w:rsid w:val="00383E86"/>
    <w:rsid w:val="00384FC9"/>
    <w:rsid w:val="00385011"/>
    <w:rsid w:val="003855C1"/>
    <w:rsid w:val="003865C2"/>
    <w:rsid w:val="00386DDD"/>
    <w:rsid w:val="00386EB7"/>
    <w:rsid w:val="0038741F"/>
    <w:rsid w:val="003874FB"/>
    <w:rsid w:val="00387886"/>
    <w:rsid w:val="00387959"/>
    <w:rsid w:val="0039038E"/>
    <w:rsid w:val="0039103B"/>
    <w:rsid w:val="003912C5"/>
    <w:rsid w:val="003915AC"/>
    <w:rsid w:val="00391BAF"/>
    <w:rsid w:val="00392442"/>
    <w:rsid w:val="00392587"/>
    <w:rsid w:val="00392CAE"/>
    <w:rsid w:val="003934D9"/>
    <w:rsid w:val="0039370A"/>
    <w:rsid w:val="00394123"/>
    <w:rsid w:val="003956E0"/>
    <w:rsid w:val="0039687C"/>
    <w:rsid w:val="00396AB3"/>
    <w:rsid w:val="003972DA"/>
    <w:rsid w:val="00397A82"/>
    <w:rsid w:val="00397BA2"/>
    <w:rsid w:val="003A0BF9"/>
    <w:rsid w:val="003A0DBF"/>
    <w:rsid w:val="003A1369"/>
    <w:rsid w:val="003A2407"/>
    <w:rsid w:val="003A50AD"/>
    <w:rsid w:val="003A569D"/>
    <w:rsid w:val="003A57ED"/>
    <w:rsid w:val="003A5FE2"/>
    <w:rsid w:val="003A6ECE"/>
    <w:rsid w:val="003A6F22"/>
    <w:rsid w:val="003A70CA"/>
    <w:rsid w:val="003A7938"/>
    <w:rsid w:val="003A7EC4"/>
    <w:rsid w:val="003B04BF"/>
    <w:rsid w:val="003B20BF"/>
    <w:rsid w:val="003B2180"/>
    <w:rsid w:val="003B2EEF"/>
    <w:rsid w:val="003B42C6"/>
    <w:rsid w:val="003B4639"/>
    <w:rsid w:val="003B51B5"/>
    <w:rsid w:val="003B57F4"/>
    <w:rsid w:val="003B65A7"/>
    <w:rsid w:val="003B6B5B"/>
    <w:rsid w:val="003B761E"/>
    <w:rsid w:val="003B76A0"/>
    <w:rsid w:val="003C0671"/>
    <w:rsid w:val="003C0B91"/>
    <w:rsid w:val="003C1347"/>
    <w:rsid w:val="003C16AF"/>
    <w:rsid w:val="003C18A7"/>
    <w:rsid w:val="003C227C"/>
    <w:rsid w:val="003C2B12"/>
    <w:rsid w:val="003C343F"/>
    <w:rsid w:val="003C3FDE"/>
    <w:rsid w:val="003C4B2C"/>
    <w:rsid w:val="003C4D74"/>
    <w:rsid w:val="003C4E87"/>
    <w:rsid w:val="003C5479"/>
    <w:rsid w:val="003C56BC"/>
    <w:rsid w:val="003C5E33"/>
    <w:rsid w:val="003C613F"/>
    <w:rsid w:val="003C6AD0"/>
    <w:rsid w:val="003C6C53"/>
    <w:rsid w:val="003C73A3"/>
    <w:rsid w:val="003D0EDE"/>
    <w:rsid w:val="003D13AB"/>
    <w:rsid w:val="003D1772"/>
    <w:rsid w:val="003D2366"/>
    <w:rsid w:val="003D2E20"/>
    <w:rsid w:val="003D303E"/>
    <w:rsid w:val="003D3374"/>
    <w:rsid w:val="003D3865"/>
    <w:rsid w:val="003D4AD4"/>
    <w:rsid w:val="003D4CDF"/>
    <w:rsid w:val="003D4F47"/>
    <w:rsid w:val="003D5DC6"/>
    <w:rsid w:val="003D6892"/>
    <w:rsid w:val="003D6B78"/>
    <w:rsid w:val="003D70D0"/>
    <w:rsid w:val="003E01BB"/>
    <w:rsid w:val="003E03F6"/>
    <w:rsid w:val="003E06DC"/>
    <w:rsid w:val="003E0802"/>
    <w:rsid w:val="003E09E3"/>
    <w:rsid w:val="003E0BEA"/>
    <w:rsid w:val="003E0C79"/>
    <w:rsid w:val="003E1677"/>
    <w:rsid w:val="003E3919"/>
    <w:rsid w:val="003E39AE"/>
    <w:rsid w:val="003E4C8D"/>
    <w:rsid w:val="003E6680"/>
    <w:rsid w:val="003E6C1A"/>
    <w:rsid w:val="003E75F4"/>
    <w:rsid w:val="003E7889"/>
    <w:rsid w:val="003E7ED6"/>
    <w:rsid w:val="003E7FF0"/>
    <w:rsid w:val="003F00DA"/>
    <w:rsid w:val="003F05E9"/>
    <w:rsid w:val="003F09AB"/>
    <w:rsid w:val="003F1C01"/>
    <w:rsid w:val="003F1DF4"/>
    <w:rsid w:val="003F2292"/>
    <w:rsid w:val="003F28E2"/>
    <w:rsid w:val="003F4B3F"/>
    <w:rsid w:val="003F4B83"/>
    <w:rsid w:val="003F6C2B"/>
    <w:rsid w:val="00400006"/>
    <w:rsid w:val="0040099C"/>
    <w:rsid w:val="00400A65"/>
    <w:rsid w:val="00400ADC"/>
    <w:rsid w:val="0040135E"/>
    <w:rsid w:val="00401395"/>
    <w:rsid w:val="00401B5B"/>
    <w:rsid w:val="00401E30"/>
    <w:rsid w:val="0040232C"/>
    <w:rsid w:val="00402B55"/>
    <w:rsid w:val="00403694"/>
    <w:rsid w:val="00403F4E"/>
    <w:rsid w:val="004046C2"/>
    <w:rsid w:val="00404843"/>
    <w:rsid w:val="00404DD7"/>
    <w:rsid w:val="00405800"/>
    <w:rsid w:val="004060DD"/>
    <w:rsid w:val="004066A6"/>
    <w:rsid w:val="00406CE9"/>
    <w:rsid w:val="0040752D"/>
    <w:rsid w:val="00407E78"/>
    <w:rsid w:val="00407EAA"/>
    <w:rsid w:val="004113EF"/>
    <w:rsid w:val="00412431"/>
    <w:rsid w:val="0041322B"/>
    <w:rsid w:val="004132AC"/>
    <w:rsid w:val="00413F8E"/>
    <w:rsid w:val="0041479E"/>
    <w:rsid w:val="0041515D"/>
    <w:rsid w:val="00415AED"/>
    <w:rsid w:val="00415E21"/>
    <w:rsid w:val="00415F70"/>
    <w:rsid w:val="004163F6"/>
    <w:rsid w:val="004164F8"/>
    <w:rsid w:val="00416AF5"/>
    <w:rsid w:val="00416C9A"/>
    <w:rsid w:val="00416CBB"/>
    <w:rsid w:val="00416F3D"/>
    <w:rsid w:val="0041799B"/>
    <w:rsid w:val="00417A9E"/>
    <w:rsid w:val="00417B93"/>
    <w:rsid w:val="004207CC"/>
    <w:rsid w:val="00420E04"/>
    <w:rsid w:val="00421B1A"/>
    <w:rsid w:val="00422BD6"/>
    <w:rsid w:val="00422C6B"/>
    <w:rsid w:val="00422F42"/>
    <w:rsid w:val="00422F63"/>
    <w:rsid w:val="004237D1"/>
    <w:rsid w:val="00424497"/>
    <w:rsid w:val="004252FF"/>
    <w:rsid w:val="004256B5"/>
    <w:rsid w:val="00425A1B"/>
    <w:rsid w:val="00426364"/>
    <w:rsid w:val="0042666A"/>
    <w:rsid w:val="0042772B"/>
    <w:rsid w:val="00427F43"/>
    <w:rsid w:val="00430336"/>
    <w:rsid w:val="00430789"/>
    <w:rsid w:val="00430C9C"/>
    <w:rsid w:val="00431705"/>
    <w:rsid w:val="00431843"/>
    <w:rsid w:val="004328BF"/>
    <w:rsid w:val="00432BF4"/>
    <w:rsid w:val="00432F9E"/>
    <w:rsid w:val="00433720"/>
    <w:rsid w:val="00433741"/>
    <w:rsid w:val="00433802"/>
    <w:rsid w:val="00433A78"/>
    <w:rsid w:val="00433E01"/>
    <w:rsid w:val="004341B4"/>
    <w:rsid w:val="00435045"/>
    <w:rsid w:val="00436D8A"/>
    <w:rsid w:val="00436E80"/>
    <w:rsid w:val="00437017"/>
    <w:rsid w:val="004372D6"/>
    <w:rsid w:val="00437E55"/>
    <w:rsid w:val="004427E2"/>
    <w:rsid w:val="00442F72"/>
    <w:rsid w:val="004437F0"/>
    <w:rsid w:val="00445B68"/>
    <w:rsid w:val="00445C10"/>
    <w:rsid w:val="00446054"/>
    <w:rsid w:val="00446551"/>
    <w:rsid w:val="0044696C"/>
    <w:rsid w:val="00446A30"/>
    <w:rsid w:val="00446DA2"/>
    <w:rsid w:val="00447F8C"/>
    <w:rsid w:val="00451794"/>
    <w:rsid w:val="004518D0"/>
    <w:rsid w:val="00451B2F"/>
    <w:rsid w:val="00451D83"/>
    <w:rsid w:val="00451F05"/>
    <w:rsid w:val="00452360"/>
    <w:rsid w:val="00452F34"/>
    <w:rsid w:val="004534CC"/>
    <w:rsid w:val="00453FC3"/>
    <w:rsid w:val="004548C9"/>
    <w:rsid w:val="00454955"/>
    <w:rsid w:val="00454E22"/>
    <w:rsid w:val="00454E57"/>
    <w:rsid w:val="004551C7"/>
    <w:rsid w:val="004558BC"/>
    <w:rsid w:val="00455BB6"/>
    <w:rsid w:val="0045604B"/>
    <w:rsid w:val="00456125"/>
    <w:rsid w:val="00456421"/>
    <w:rsid w:val="004565F8"/>
    <w:rsid w:val="0045756F"/>
    <w:rsid w:val="00457BA6"/>
    <w:rsid w:val="00457BAE"/>
    <w:rsid w:val="00460526"/>
    <w:rsid w:val="004605A9"/>
    <w:rsid w:val="0046068B"/>
    <w:rsid w:val="00461406"/>
    <w:rsid w:val="004631A5"/>
    <w:rsid w:val="00464267"/>
    <w:rsid w:val="00464504"/>
    <w:rsid w:val="00464E57"/>
    <w:rsid w:val="0046562C"/>
    <w:rsid w:val="00465FD2"/>
    <w:rsid w:val="004660AE"/>
    <w:rsid w:val="00466231"/>
    <w:rsid w:val="0046731E"/>
    <w:rsid w:val="0046787D"/>
    <w:rsid w:val="00467A3D"/>
    <w:rsid w:val="00467CCB"/>
    <w:rsid w:val="00471240"/>
    <w:rsid w:val="00471249"/>
    <w:rsid w:val="00471618"/>
    <w:rsid w:val="004721DD"/>
    <w:rsid w:val="00472521"/>
    <w:rsid w:val="0047266B"/>
    <w:rsid w:val="004733E0"/>
    <w:rsid w:val="004740E0"/>
    <w:rsid w:val="0047486D"/>
    <w:rsid w:val="00474AFA"/>
    <w:rsid w:val="00475079"/>
    <w:rsid w:val="004755A2"/>
    <w:rsid w:val="00475CA7"/>
    <w:rsid w:val="00476A44"/>
    <w:rsid w:val="00477BCB"/>
    <w:rsid w:val="0048073D"/>
    <w:rsid w:val="00480C1D"/>
    <w:rsid w:val="00480C9C"/>
    <w:rsid w:val="00481587"/>
    <w:rsid w:val="00481620"/>
    <w:rsid w:val="00481BE4"/>
    <w:rsid w:val="00481D6E"/>
    <w:rsid w:val="00481DB5"/>
    <w:rsid w:val="004826D6"/>
    <w:rsid w:val="00485EE9"/>
    <w:rsid w:val="00485F2B"/>
    <w:rsid w:val="004868E2"/>
    <w:rsid w:val="00487157"/>
    <w:rsid w:val="0048754E"/>
    <w:rsid w:val="00487708"/>
    <w:rsid w:val="00487A15"/>
    <w:rsid w:val="00490618"/>
    <w:rsid w:val="00490742"/>
    <w:rsid w:val="00490BB1"/>
    <w:rsid w:val="00490BC6"/>
    <w:rsid w:val="004910E8"/>
    <w:rsid w:val="0049172C"/>
    <w:rsid w:val="00492315"/>
    <w:rsid w:val="004925EF"/>
    <w:rsid w:val="00492CEF"/>
    <w:rsid w:val="004932BF"/>
    <w:rsid w:val="004935CA"/>
    <w:rsid w:val="0049393F"/>
    <w:rsid w:val="00494786"/>
    <w:rsid w:val="00494836"/>
    <w:rsid w:val="00494AC2"/>
    <w:rsid w:val="004953BC"/>
    <w:rsid w:val="0049565D"/>
    <w:rsid w:val="00495B78"/>
    <w:rsid w:val="004963B9"/>
    <w:rsid w:val="00496C62"/>
    <w:rsid w:val="00496ED0"/>
    <w:rsid w:val="00496EFB"/>
    <w:rsid w:val="004976DC"/>
    <w:rsid w:val="00497C75"/>
    <w:rsid w:val="004A0749"/>
    <w:rsid w:val="004A24CA"/>
    <w:rsid w:val="004A25E7"/>
    <w:rsid w:val="004A3362"/>
    <w:rsid w:val="004A3651"/>
    <w:rsid w:val="004A3667"/>
    <w:rsid w:val="004A47A5"/>
    <w:rsid w:val="004A546C"/>
    <w:rsid w:val="004A5477"/>
    <w:rsid w:val="004A5A3C"/>
    <w:rsid w:val="004A5C36"/>
    <w:rsid w:val="004A636A"/>
    <w:rsid w:val="004A6E59"/>
    <w:rsid w:val="004A743A"/>
    <w:rsid w:val="004A7E87"/>
    <w:rsid w:val="004A7E8A"/>
    <w:rsid w:val="004B1016"/>
    <w:rsid w:val="004B18FF"/>
    <w:rsid w:val="004B2738"/>
    <w:rsid w:val="004B3485"/>
    <w:rsid w:val="004B38BE"/>
    <w:rsid w:val="004B3A87"/>
    <w:rsid w:val="004B53AC"/>
    <w:rsid w:val="004B5400"/>
    <w:rsid w:val="004B6A5E"/>
    <w:rsid w:val="004B6BED"/>
    <w:rsid w:val="004C0A17"/>
    <w:rsid w:val="004C2BA1"/>
    <w:rsid w:val="004C2CFA"/>
    <w:rsid w:val="004C4208"/>
    <w:rsid w:val="004C4BBE"/>
    <w:rsid w:val="004C4BF0"/>
    <w:rsid w:val="004C4CA6"/>
    <w:rsid w:val="004C5964"/>
    <w:rsid w:val="004C5E85"/>
    <w:rsid w:val="004C6E95"/>
    <w:rsid w:val="004C7C3F"/>
    <w:rsid w:val="004D012B"/>
    <w:rsid w:val="004D03BE"/>
    <w:rsid w:val="004D0585"/>
    <w:rsid w:val="004D08F7"/>
    <w:rsid w:val="004D0B7C"/>
    <w:rsid w:val="004D0CBF"/>
    <w:rsid w:val="004D1B90"/>
    <w:rsid w:val="004D210C"/>
    <w:rsid w:val="004D2277"/>
    <w:rsid w:val="004D248A"/>
    <w:rsid w:val="004D2BEE"/>
    <w:rsid w:val="004D2D80"/>
    <w:rsid w:val="004D3ABF"/>
    <w:rsid w:val="004D3B03"/>
    <w:rsid w:val="004D450B"/>
    <w:rsid w:val="004D48EC"/>
    <w:rsid w:val="004D6ADF"/>
    <w:rsid w:val="004D7C4D"/>
    <w:rsid w:val="004E012D"/>
    <w:rsid w:val="004E01B0"/>
    <w:rsid w:val="004E089D"/>
    <w:rsid w:val="004E092F"/>
    <w:rsid w:val="004E09F2"/>
    <w:rsid w:val="004E195E"/>
    <w:rsid w:val="004E1E45"/>
    <w:rsid w:val="004E2376"/>
    <w:rsid w:val="004E27C0"/>
    <w:rsid w:val="004E2D51"/>
    <w:rsid w:val="004E3614"/>
    <w:rsid w:val="004E3AFD"/>
    <w:rsid w:val="004E3C24"/>
    <w:rsid w:val="004E3DC9"/>
    <w:rsid w:val="004E424B"/>
    <w:rsid w:val="004E4682"/>
    <w:rsid w:val="004E48FD"/>
    <w:rsid w:val="004E512C"/>
    <w:rsid w:val="004E6F72"/>
    <w:rsid w:val="004E758C"/>
    <w:rsid w:val="004E7E0B"/>
    <w:rsid w:val="004F1533"/>
    <w:rsid w:val="004F16D4"/>
    <w:rsid w:val="004F185F"/>
    <w:rsid w:val="004F2F02"/>
    <w:rsid w:val="004F3450"/>
    <w:rsid w:val="004F3790"/>
    <w:rsid w:val="004F4117"/>
    <w:rsid w:val="004F41C0"/>
    <w:rsid w:val="004F431E"/>
    <w:rsid w:val="004F4BA6"/>
    <w:rsid w:val="004F552C"/>
    <w:rsid w:val="004F5949"/>
    <w:rsid w:val="004F66E3"/>
    <w:rsid w:val="004F692F"/>
    <w:rsid w:val="004F74D4"/>
    <w:rsid w:val="004F7A4C"/>
    <w:rsid w:val="004F7C60"/>
    <w:rsid w:val="004F7CAA"/>
    <w:rsid w:val="004F7EDA"/>
    <w:rsid w:val="005003DF"/>
    <w:rsid w:val="0050092C"/>
    <w:rsid w:val="00500EA7"/>
    <w:rsid w:val="00501C35"/>
    <w:rsid w:val="00501F39"/>
    <w:rsid w:val="005026A8"/>
    <w:rsid w:val="00503401"/>
    <w:rsid w:val="0050401D"/>
    <w:rsid w:val="00504575"/>
    <w:rsid w:val="00504AC9"/>
    <w:rsid w:val="0050563A"/>
    <w:rsid w:val="005059DC"/>
    <w:rsid w:val="00506D2E"/>
    <w:rsid w:val="00507A5E"/>
    <w:rsid w:val="0051057F"/>
    <w:rsid w:val="00510D7E"/>
    <w:rsid w:val="00511527"/>
    <w:rsid w:val="005117FB"/>
    <w:rsid w:val="0051212E"/>
    <w:rsid w:val="00512B7F"/>
    <w:rsid w:val="00513091"/>
    <w:rsid w:val="0051345E"/>
    <w:rsid w:val="00513757"/>
    <w:rsid w:val="00513E6A"/>
    <w:rsid w:val="00516459"/>
    <w:rsid w:val="005166C7"/>
    <w:rsid w:val="00516985"/>
    <w:rsid w:val="00516B31"/>
    <w:rsid w:val="005174BC"/>
    <w:rsid w:val="00520076"/>
    <w:rsid w:val="0052073D"/>
    <w:rsid w:val="00521405"/>
    <w:rsid w:val="0052211C"/>
    <w:rsid w:val="00522B13"/>
    <w:rsid w:val="005233F2"/>
    <w:rsid w:val="0052380B"/>
    <w:rsid w:val="005247CF"/>
    <w:rsid w:val="00524B42"/>
    <w:rsid w:val="00524E6E"/>
    <w:rsid w:val="00525110"/>
    <w:rsid w:val="005252D6"/>
    <w:rsid w:val="005255C5"/>
    <w:rsid w:val="0052569B"/>
    <w:rsid w:val="005260A2"/>
    <w:rsid w:val="00526732"/>
    <w:rsid w:val="005268D0"/>
    <w:rsid w:val="00526A9C"/>
    <w:rsid w:val="005272BF"/>
    <w:rsid w:val="005277F3"/>
    <w:rsid w:val="00527A22"/>
    <w:rsid w:val="0053007B"/>
    <w:rsid w:val="00530470"/>
    <w:rsid w:val="005311BE"/>
    <w:rsid w:val="005315FE"/>
    <w:rsid w:val="005328CC"/>
    <w:rsid w:val="00533614"/>
    <w:rsid w:val="00533860"/>
    <w:rsid w:val="00534095"/>
    <w:rsid w:val="00534C8C"/>
    <w:rsid w:val="00535B6B"/>
    <w:rsid w:val="005362C1"/>
    <w:rsid w:val="00536700"/>
    <w:rsid w:val="005368C1"/>
    <w:rsid w:val="00536ACB"/>
    <w:rsid w:val="00536E93"/>
    <w:rsid w:val="005370C2"/>
    <w:rsid w:val="0053723B"/>
    <w:rsid w:val="00537320"/>
    <w:rsid w:val="005400BC"/>
    <w:rsid w:val="005404A6"/>
    <w:rsid w:val="005409A3"/>
    <w:rsid w:val="0054167D"/>
    <w:rsid w:val="00541F1F"/>
    <w:rsid w:val="00542096"/>
    <w:rsid w:val="005421BA"/>
    <w:rsid w:val="00542539"/>
    <w:rsid w:val="00542A2B"/>
    <w:rsid w:val="00542C15"/>
    <w:rsid w:val="005432B6"/>
    <w:rsid w:val="0054359B"/>
    <w:rsid w:val="00543AF0"/>
    <w:rsid w:val="00544877"/>
    <w:rsid w:val="005456C2"/>
    <w:rsid w:val="0054611D"/>
    <w:rsid w:val="0054683A"/>
    <w:rsid w:val="00546A1A"/>
    <w:rsid w:val="00547040"/>
    <w:rsid w:val="0054728F"/>
    <w:rsid w:val="0055021C"/>
    <w:rsid w:val="00550240"/>
    <w:rsid w:val="005506D1"/>
    <w:rsid w:val="00550724"/>
    <w:rsid w:val="00551009"/>
    <w:rsid w:val="00551B40"/>
    <w:rsid w:val="00551CBE"/>
    <w:rsid w:val="00551E1B"/>
    <w:rsid w:val="00552319"/>
    <w:rsid w:val="0055253D"/>
    <w:rsid w:val="0055285D"/>
    <w:rsid w:val="005537D9"/>
    <w:rsid w:val="005542B2"/>
    <w:rsid w:val="00554505"/>
    <w:rsid w:val="00554A98"/>
    <w:rsid w:val="00554ED9"/>
    <w:rsid w:val="0055567B"/>
    <w:rsid w:val="00555B91"/>
    <w:rsid w:val="00555BE7"/>
    <w:rsid w:val="00555CBF"/>
    <w:rsid w:val="0055614C"/>
    <w:rsid w:val="00556CCB"/>
    <w:rsid w:val="005573E0"/>
    <w:rsid w:val="00557B2F"/>
    <w:rsid w:val="00560925"/>
    <w:rsid w:val="00561E1F"/>
    <w:rsid w:val="00561E60"/>
    <w:rsid w:val="005621C8"/>
    <w:rsid w:val="0056288C"/>
    <w:rsid w:val="005628FE"/>
    <w:rsid w:val="00562DED"/>
    <w:rsid w:val="005636BF"/>
    <w:rsid w:val="00563823"/>
    <w:rsid w:val="00563A1C"/>
    <w:rsid w:val="00563A36"/>
    <w:rsid w:val="00563B50"/>
    <w:rsid w:val="00564338"/>
    <w:rsid w:val="005647B5"/>
    <w:rsid w:val="0056485F"/>
    <w:rsid w:val="00564A5C"/>
    <w:rsid w:val="00565A64"/>
    <w:rsid w:val="00565E58"/>
    <w:rsid w:val="00565FC2"/>
    <w:rsid w:val="005662CE"/>
    <w:rsid w:val="005666BC"/>
    <w:rsid w:val="00566A0F"/>
    <w:rsid w:val="00566DC2"/>
    <w:rsid w:val="00567657"/>
    <w:rsid w:val="005676DF"/>
    <w:rsid w:val="00567A24"/>
    <w:rsid w:val="005700CE"/>
    <w:rsid w:val="0057031B"/>
    <w:rsid w:val="00570AE7"/>
    <w:rsid w:val="00570DE6"/>
    <w:rsid w:val="00570E7C"/>
    <w:rsid w:val="00571207"/>
    <w:rsid w:val="005712E2"/>
    <w:rsid w:val="005717A3"/>
    <w:rsid w:val="00571881"/>
    <w:rsid w:val="00571897"/>
    <w:rsid w:val="00571A3E"/>
    <w:rsid w:val="00571B84"/>
    <w:rsid w:val="00571D66"/>
    <w:rsid w:val="00571EE2"/>
    <w:rsid w:val="00571F1B"/>
    <w:rsid w:val="00572BEA"/>
    <w:rsid w:val="00572E83"/>
    <w:rsid w:val="00572F71"/>
    <w:rsid w:val="0057318F"/>
    <w:rsid w:val="00573730"/>
    <w:rsid w:val="005737EB"/>
    <w:rsid w:val="005738A5"/>
    <w:rsid w:val="00573B4E"/>
    <w:rsid w:val="0057423E"/>
    <w:rsid w:val="005744CC"/>
    <w:rsid w:val="00574681"/>
    <w:rsid w:val="00574B41"/>
    <w:rsid w:val="00574E4B"/>
    <w:rsid w:val="00574EFE"/>
    <w:rsid w:val="0057551E"/>
    <w:rsid w:val="00575AB4"/>
    <w:rsid w:val="00575C22"/>
    <w:rsid w:val="00576C12"/>
    <w:rsid w:val="00576FF3"/>
    <w:rsid w:val="005771E8"/>
    <w:rsid w:val="00580153"/>
    <w:rsid w:val="0058060F"/>
    <w:rsid w:val="0058218E"/>
    <w:rsid w:val="00582EF0"/>
    <w:rsid w:val="00586264"/>
    <w:rsid w:val="00586A7E"/>
    <w:rsid w:val="00586F33"/>
    <w:rsid w:val="00587096"/>
    <w:rsid w:val="0059010E"/>
    <w:rsid w:val="00590116"/>
    <w:rsid w:val="00590128"/>
    <w:rsid w:val="005910C7"/>
    <w:rsid w:val="00591143"/>
    <w:rsid w:val="005919F9"/>
    <w:rsid w:val="00591B98"/>
    <w:rsid w:val="00591BBA"/>
    <w:rsid w:val="00592AB6"/>
    <w:rsid w:val="00592BF2"/>
    <w:rsid w:val="005936E6"/>
    <w:rsid w:val="005946AC"/>
    <w:rsid w:val="00594A8D"/>
    <w:rsid w:val="00596A68"/>
    <w:rsid w:val="00596E34"/>
    <w:rsid w:val="00596FE1"/>
    <w:rsid w:val="00596FE6"/>
    <w:rsid w:val="005976B0"/>
    <w:rsid w:val="00597CF3"/>
    <w:rsid w:val="00597E89"/>
    <w:rsid w:val="00597F23"/>
    <w:rsid w:val="005A02CD"/>
    <w:rsid w:val="005A0473"/>
    <w:rsid w:val="005A13C7"/>
    <w:rsid w:val="005A18FB"/>
    <w:rsid w:val="005A1EE5"/>
    <w:rsid w:val="005A20F6"/>
    <w:rsid w:val="005A26E8"/>
    <w:rsid w:val="005A349B"/>
    <w:rsid w:val="005A3E02"/>
    <w:rsid w:val="005A432B"/>
    <w:rsid w:val="005A467B"/>
    <w:rsid w:val="005A4C40"/>
    <w:rsid w:val="005A4FE1"/>
    <w:rsid w:val="005A559A"/>
    <w:rsid w:val="005A5A91"/>
    <w:rsid w:val="005A6048"/>
    <w:rsid w:val="005A6630"/>
    <w:rsid w:val="005A6B6B"/>
    <w:rsid w:val="005A78C8"/>
    <w:rsid w:val="005A7CDF"/>
    <w:rsid w:val="005A7E31"/>
    <w:rsid w:val="005A7E91"/>
    <w:rsid w:val="005B0209"/>
    <w:rsid w:val="005B0BDB"/>
    <w:rsid w:val="005B1ACC"/>
    <w:rsid w:val="005B23B0"/>
    <w:rsid w:val="005B2AE8"/>
    <w:rsid w:val="005B2ECC"/>
    <w:rsid w:val="005B31C4"/>
    <w:rsid w:val="005B32BD"/>
    <w:rsid w:val="005B3E8B"/>
    <w:rsid w:val="005B4981"/>
    <w:rsid w:val="005B4DD6"/>
    <w:rsid w:val="005B5DEF"/>
    <w:rsid w:val="005B5E70"/>
    <w:rsid w:val="005B65AB"/>
    <w:rsid w:val="005B669F"/>
    <w:rsid w:val="005B6731"/>
    <w:rsid w:val="005B7D3C"/>
    <w:rsid w:val="005B7E60"/>
    <w:rsid w:val="005C104C"/>
    <w:rsid w:val="005C1119"/>
    <w:rsid w:val="005C1334"/>
    <w:rsid w:val="005C1499"/>
    <w:rsid w:val="005C1DC8"/>
    <w:rsid w:val="005C242A"/>
    <w:rsid w:val="005C278F"/>
    <w:rsid w:val="005C3151"/>
    <w:rsid w:val="005C34F6"/>
    <w:rsid w:val="005C4764"/>
    <w:rsid w:val="005C58BC"/>
    <w:rsid w:val="005C5EB2"/>
    <w:rsid w:val="005C68DD"/>
    <w:rsid w:val="005D019A"/>
    <w:rsid w:val="005D0331"/>
    <w:rsid w:val="005D09A4"/>
    <w:rsid w:val="005D1965"/>
    <w:rsid w:val="005D1DB1"/>
    <w:rsid w:val="005D22B6"/>
    <w:rsid w:val="005D2722"/>
    <w:rsid w:val="005D342E"/>
    <w:rsid w:val="005D366E"/>
    <w:rsid w:val="005D37EB"/>
    <w:rsid w:val="005D3ACF"/>
    <w:rsid w:val="005D3C78"/>
    <w:rsid w:val="005D4888"/>
    <w:rsid w:val="005D5085"/>
    <w:rsid w:val="005D535A"/>
    <w:rsid w:val="005D619D"/>
    <w:rsid w:val="005D68A6"/>
    <w:rsid w:val="005D68F0"/>
    <w:rsid w:val="005D7528"/>
    <w:rsid w:val="005D7905"/>
    <w:rsid w:val="005D7D1D"/>
    <w:rsid w:val="005E0F26"/>
    <w:rsid w:val="005E1920"/>
    <w:rsid w:val="005E198B"/>
    <w:rsid w:val="005E27B7"/>
    <w:rsid w:val="005E27FE"/>
    <w:rsid w:val="005E343C"/>
    <w:rsid w:val="005E372A"/>
    <w:rsid w:val="005E438B"/>
    <w:rsid w:val="005E459D"/>
    <w:rsid w:val="005E46C8"/>
    <w:rsid w:val="005E5537"/>
    <w:rsid w:val="005E5A2F"/>
    <w:rsid w:val="005E5AB8"/>
    <w:rsid w:val="005E6092"/>
    <w:rsid w:val="005E64EC"/>
    <w:rsid w:val="005E66FE"/>
    <w:rsid w:val="005E6DE3"/>
    <w:rsid w:val="005E6EA1"/>
    <w:rsid w:val="005E77F4"/>
    <w:rsid w:val="005E7962"/>
    <w:rsid w:val="005E7C9C"/>
    <w:rsid w:val="005F036E"/>
    <w:rsid w:val="005F03B3"/>
    <w:rsid w:val="005F1828"/>
    <w:rsid w:val="005F1B93"/>
    <w:rsid w:val="005F2164"/>
    <w:rsid w:val="005F3261"/>
    <w:rsid w:val="005F35CB"/>
    <w:rsid w:val="005F36FF"/>
    <w:rsid w:val="005F47BF"/>
    <w:rsid w:val="005F58D7"/>
    <w:rsid w:val="005F5CCA"/>
    <w:rsid w:val="005F611B"/>
    <w:rsid w:val="005F6C46"/>
    <w:rsid w:val="005F6DAD"/>
    <w:rsid w:val="005F7424"/>
    <w:rsid w:val="005F79EA"/>
    <w:rsid w:val="006003E7"/>
    <w:rsid w:val="006004C7"/>
    <w:rsid w:val="00601448"/>
    <w:rsid w:val="006016F5"/>
    <w:rsid w:val="0060275C"/>
    <w:rsid w:val="006034C7"/>
    <w:rsid w:val="00603904"/>
    <w:rsid w:val="00603A28"/>
    <w:rsid w:val="00603D96"/>
    <w:rsid w:val="006048EB"/>
    <w:rsid w:val="006050F4"/>
    <w:rsid w:val="00605EE9"/>
    <w:rsid w:val="006065DF"/>
    <w:rsid w:val="006066B5"/>
    <w:rsid w:val="00606C89"/>
    <w:rsid w:val="00607F25"/>
    <w:rsid w:val="006100A2"/>
    <w:rsid w:val="00612383"/>
    <w:rsid w:val="00612855"/>
    <w:rsid w:val="00612EEA"/>
    <w:rsid w:val="00614042"/>
    <w:rsid w:val="00614299"/>
    <w:rsid w:val="0061438F"/>
    <w:rsid w:val="00614A2A"/>
    <w:rsid w:val="00614EAD"/>
    <w:rsid w:val="00615537"/>
    <w:rsid w:val="00615E02"/>
    <w:rsid w:val="00616B28"/>
    <w:rsid w:val="00616C6E"/>
    <w:rsid w:val="00616D6A"/>
    <w:rsid w:val="00616E74"/>
    <w:rsid w:val="006172DD"/>
    <w:rsid w:val="006174F3"/>
    <w:rsid w:val="0062078C"/>
    <w:rsid w:val="00620A1E"/>
    <w:rsid w:val="00621F97"/>
    <w:rsid w:val="006229BE"/>
    <w:rsid w:val="00622B08"/>
    <w:rsid w:val="00623360"/>
    <w:rsid w:val="00623D7A"/>
    <w:rsid w:val="00624949"/>
    <w:rsid w:val="006249DE"/>
    <w:rsid w:val="00624B31"/>
    <w:rsid w:val="00625FDA"/>
    <w:rsid w:val="0062619E"/>
    <w:rsid w:val="00626374"/>
    <w:rsid w:val="0062690A"/>
    <w:rsid w:val="00627B28"/>
    <w:rsid w:val="00627C9F"/>
    <w:rsid w:val="00627E0D"/>
    <w:rsid w:val="006301B3"/>
    <w:rsid w:val="00630437"/>
    <w:rsid w:val="0063056B"/>
    <w:rsid w:val="006308A6"/>
    <w:rsid w:val="006321F8"/>
    <w:rsid w:val="00632485"/>
    <w:rsid w:val="006324C7"/>
    <w:rsid w:val="00633DE1"/>
    <w:rsid w:val="00633FD6"/>
    <w:rsid w:val="00636A1A"/>
    <w:rsid w:val="006375BB"/>
    <w:rsid w:val="00637817"/>
    <w:rsid w:val="00640C87"/>
    <w:rsid w:val="00640E5C"/>
    <w:rsid w:val="00641723"/>
    <w:rsid w:val="00641907"/>
    <w:rsid w:val="0064215A"/>
    <w:rsid w:val="00642459"/>
    <w:rsid w:val="00642A82"/>
    <w:rsid w:val="00642A86"/>
    <w:rsid w:val="00643D1D"/>
    <w:rsid w:val="0064452F"/>
    <w:rsid w:val="00644C64"/>
    <w:rsid w:val="00644E24"/>
    <w:rsid w:val="006453C9"/>
    <w:rsid w:val="006466BB"/>
    <w:rsid w:val="00646753"/>
    <w:rsid w:val="006474B2"/>
    <w:rsid w:val="00647DEE"/>
    <w:rsid w:val="00650451"/>
    <w:rsid w:val="00650C87"/>
    <w:rsid w:val="00651B17"/>
    <w:rsid w:val="00652441"/>
    <w:rsid w:val="00652671"/>
    <w:rsid w:val="006527CC"/>
    <w:rsid w:val="00652FA6"/>
    <w:rsid w:val="0065358A"/>
    <w:rsid w:val="0065372D"/>
    <w:rsid w:val="00653928"/>
    <w:rsid w:val="00653C0C"/>
    <w:rsid w:val="00654248"/>
    <w:rsid w:val="00654C80"/>
    <w:rsid w:val="00654D64"/>
    <w:rsid w:val="00654FCC"/>
    <w:rsid w:val="00655111"/>
    <w:rsid w:val="00655A71"/>
    <w:rsid w:val="00655C0E"/>
    <w:rsid w:val="00655FEB"/>
    <w:rsid w:val="0065619D"/>
    <w:rsid w:val="00656A4C"/>
    <w:rsid w:val="0065759E"/>
    <w:rsid w:val="00657B40"/>
    <w:rsid w:val="00657CF8"/>
    <w:rsid w:val="006600AA"/>
    <w:rsid w:val="00660210"/>
    <w:rsid w:val="00660299"/>
    <w:rsid w:val="00660639"/>
    <w:rsid w:val="00660E66"/>
    <w:rsid w:val="006613BD"/>
    <w:rsid w:val="00661A6A"/>
    <w:rsid w:val="00661AEE"/>
    <w:rsid w:val="00661C8A"/>
    <w:rsid w:val="00661F14"/>
    <w:rsid w:val="00662662"/>
    <w:rsid w:val="0066282C"/>
    <w:rsid w:val="00662B5D"/>
    <w:rsid w:val="00662EFB"/>
    <w:rsid w:val="00662FA4"/>
    <w:rsid w:val="00663484"/>
    <w:rsid w:val="00663638"/>
    <w:rsid w:val="006641D1"/>
    <w:rsid w:val="00664360"/>
    <w:rsid w:val="00664916"/>
    <w:rsid w:val="00664C28"/>
    <w:rsid w:val="00664E3E"/>
    <w:rsid w:val="00664E79"/>
    <w:rsid w:val="0066523A"/>
    <w:rsid w:val="006660F8"/>
    <w:rsid w:val="006668D9"/>
    <w:rsid w:val="0066747E"/>
    <w:rsid w:val="00670525"/>
    <w:rsid w:val="00670557"/>
    <w:rsid w:val="00670939"/>
    <w:rsid w:val="00670A15"/>
    <w:rsid w:val="006710C2"/>
    <w:rsid w:val="00671670"/>
    <w:rsid w:val="006719AE"/>
    <w:rsid w:val="00671ACB"/>
    <w:rsid w:val="0067209C"/>
    <w:rsid w:val="00672B02"/>
    <w:rsid w:val="00672D75"/>
    <w:rsid w:val="00672E80"/>
    <w:rsid w:val="00673941"/>
    <w:rsid w:val="00673FA7"/>
    <w:rsid w:val="0067471F"/>
    <w:rsid w:val="00674987"/>
    <w:rsid w:val="00674B0A"/>
    <w:rsid w:val="00674CAF"/>
    <w:rsid w:val="0067557C"/>
    <w:rsid w:val="006769F7"/>
    <w:rsid w:val="00676C61"/>
    <w:rsid w:val="0067702F"/>
    <w:rsid w:val="0067790F"/>
    <w:rsid w:val="0068000A"/>
    <w:rsid w:val="006808C6"/>
    <w:rsid w:val="00680C72"/>
    <w:rsid w:val="00680F92"/>
    <w:rsid w:val="006818B2"/>
    <w:rsid w:val="006820E5"/>
    <w:rsid w:val="00682C1F"/>
    <w:rsid w:val="0068478B"/>
    <w:rsid w:val="00684C2F"/>
    <w:rsid w:val="00685526"/>
    <w:rsid w:val="0068561C"/>
    <w:rsid w:val="00686AFF"/>
    <w:rsid w:val="00690429"/>
    <w:rsid w:val="006906CB"/>
    <w:rsid w:val="00690C66"/>
    <w:rsid w:val="00691338"/>
    <w:rsid w:val="006913F9"/>
    <w:rsid w:val="006938B3"/>
    <w:rsid w:val="00693B60"/>
    <w:rsid w:val="0069407E"/>
    <w:rsid w:val="006942A1"/>
    <w:rsid w:val="00694438"/>
    <w:rsid w:val="006949E2"/>
    <w:rsid w:val="00694B5B"/>
    <w:rsid w:val="006952DF"/>
    <w:rsid w:val="0069640C"/>
    <w:rsid w:val="00696E3E"/>
    <w:rsid w:val="006A02FB"/>
    <w:rsid w:val="006A0893"/>
    <w:rsid w:val="006A0D52"/>
    <w:rsid w:val="006A0F55"/>
    <w:rsid w:val="006A18C3"/>
    <w:rsid w:val="006A1D84"/>
    <w:rsid w:val="006A2B10"/>
    <w:rsid w:val="006A2C85"/>
    <w:rsid w:val="006A35DF"/>
    <w:rsid w:val="006A391D"/>
    <w:rsid w:val="006A4927"/>
    <w:rsid w:val="006A50CA"/>
    <w:rsid w:val="006A5264"/>
    <w:rsid w:val="006A57D1"/>
    <w:rsid w:val="006A5D5A"/>
    <w:rsid w:val="006A6212"/>
    <w:rsid w:val="006A62D6"/>
    <w:rsid w:val="006A63BA"/>
    <w:rsid w:val="006A689B"/>
    <w:rsid w:val="006A76F0"/>
    <w:rsid w:val="006A7BE2"/>
    <w:rsid w:val="006B13F4"/>
    <w:rsid w:val="006B15E7"/>
    <w:rsid w:val="006B337A"/>
    <w:rsid w:val="006B436A"/>
    <w:rsid w:val="006B4498"/>
    <w:rsid w:val="006B4C79"/>
    <w:rsid w:val="006B509D"/>
    <w:rsid w:val="006B518B"/>
    <w:rsid w:val="006B51DB"/>
    <w:rsid w:val="006B56E0"/>
    <w:rsid w:val="006B5A89"/>
    <w:rsid w:val="006B5F05"/>
    <w:rsid w:val="006B6437"/>
    <w:rsid w:val="006B6561"/>
    <w:rsid w:val="006B6793"/>
    <w:rsid w:val="006B6F79"/>
    <w:rsid w:val="006B7A1A"/>
    <w:rsid w:val="006C0014"/>
    <w:rsid w:val="006C0744"/>
    <w:rsid w:val="006C1F95"/>
    <w:rsid w:val="006C2D59"/>
    <w:rsid w:val="006C2D68"/>
    <w:rsid w:val="006C2EA5"/>
    <w:rsid w:val="006C33DA"/>
    <w:rsid w:val="006C3694"/>
    <w:rsid w:val="006C3C77"/>
    <w:rsid w:val="006C4649"/>
    <w:rsid w:val="006C4B4D"/>
    <w:rsid w:val="006C54FA"/>
    <w:rsid w:val="006C5C7B"/>
    <w:rsid w:val="006C5F67"/>
    <w:rsid w:val="006C6570"/>
    <w:rsid w:val="006C6A5C"/>
    <w:rsid w:val="006C6B99"/>
    <w:rsid w:val="006D0166"/>
    <w:rsid w:val="006D04D9"/>
    <w:rsid w:val="006D04DB"/>
    <w:rsid w:val="006D0D40"/>
    <w:rsid w:val="006D12B5"/>
    <w:rsid w:val="006D1530"/>
    <w:rsid w:val="006D1FA3"/>
    <w:rsid w:val="006D23B3"/>
    <w:rsid w:val="006D2D00"/>
    <w:rsid w:val="006D3F0D"/>
    <w:rsid w:val="006D4CD6"/>
    <w:rsid w:val="006D5056"/>
    <w:rsid w:val="006D527E"/>
    <w:rsid w:val="006D5BFE"/>
    <w:rsid w:val="006D5D0E"/>
    <w:rsid w:val="006D609E"/>
    <w:rsid w:val="006D64F1"/>
    <w:rsid w:val="006D67A1"/>
    <w:rsid w:val="006D6DF6"/>
    <w:rsid w:val="006D711C"/>
    <w:rsid w:val="006D72E2"/>
    <w:rsid w:val="006D7549"/>
    <w:rsid w:val="006D7EF0"/>
    <w:rsid w:val="006E002E"/>
    <w:rsid w:val="006E05F7"/>
    <w:rsid w:val="006E1305"/>
    <w:rsid w:val="006E14F7"/>
    <w:rsid w:val="006E1711"/>
    <w:rsid w:val="006E17BD"/>
    <w:rsid w:val="006E1E49"/>
    <w:rsid w:val="006E267E"/>
    <w:rsid w:val="006E30DC"/>
    <w:rsid w:val="006E3579"/>
    <w:rsid w:val="006E38B2"/>
    <w:rsid w:val="006E3B10"/>
    <w:rsid w:val="006E5562"/>
    <w:rsid w:val="006E58B6"/>
    <w:rsid w:val="006E5951"/>
    <w:rsid w:val="006E7207"/>
    <w:rsid w:val="006E72E0"/>
    <w:rsid w:val="006E7545"/>
    <w:rsid w:val="006E7893"/>
    <w:rsid w:val="006E7E39"/>
    <w:rsid w:val="006E7ED1"/>
    <w:rsid w:val="006F0AF9"/>
    <w:rsid w:val="006F0D13"/>
    <w:rsid w:val="006F1731"/>
    <w:rsid w:val="006F1809"/>
    <w:rsid w:val="006F193C"/>
    <w:rsid w:val="006F20B4"/>
    <w:rsid w:val="006F2BE0"/>
    <w:rsid w:val="006F2E6A"/>
    <w:rsid w:val="006F3008"/>
    <w:rsid w:val="006F3C9B"/>
    <w:rsid w:val="006F3F3E"/>
    <w:rsid w:val="006F3F77"/>
    <w:rsid w:val="006F4545"/>
    <w:rsid w:val="006F489C"/>
    <w:rsid w:val="006F4AA2"/>
    <w:rsid w:val="006F5163"/>
    <w:rsid w:val="006F5555"/>
    <w:rsid w:val="006F5A1C"/>
    <w:rsid w:val="006F6B48"/>
    <w:rsid w:val="006F6D4C"/>
    <w:rsid w:val="006F6E5D"/>
    <w:rsid w:val="006F6F84"/>
    <w:rsid w:val="006F7B34"/>
    <w:rsid w:val="006F7CE7"/>
    <w:rsid w:val="007002C9"/>
    <w:rsid w:val="00700704"/>
    <w:rsid w:val="00700A6D"/>
    <w:rsid w:val="00701477"/>
    <w:rsid w:val="00701726"/>
    <w:rsid w:val="00701B08"/>
    <w:rsid w:val="00701C0B"/>
    <w:rsid w:val="00701D3A"/>
    <w:rsid w:val="00702427"/>
    <w:rsid w:val="007038FB"/>
    <w:rsid w:val="0070468F"/>
    <w:rsid w:val="00704918"/>
    <w:rsid w:val="007049AD"/>
    <w:rsid w:val="0070555C"/>
    <w:rsid w:val="0070579B"/>
    <w:rsid w:val="00705EDE"/>
    <w:rsid w:val="00705F8D"/>
    <w:rsid w:val="00706A4B"/>
    <w:rsid w:val="00707783"/>
    <w:rsid w:val="00707D36"/>
    <w:rsid w:val="0071029C"/>
    <w:rsid w:val="00710432"/>
    <w:rsid w:val="00710EC6"/>
    <w:rsid w:val="00711522"/>
    <w:rsid w:val="00711CC4"/>
    <w:rsid w:val="00712206"/>
    <w:rsid w:val="00712936"/>
    <w:rsid w:val="00713EAD"/>
    <w:rsid w:val="0071414F"/>
    <w:rsid w:val="00714DB6"/>
    <w:rsid w:val="0071505E"/>
    <w:rsid w:val="007158AE"/>
    <w:rsid w:val="0071664A"/>
    <w:rsid w:val="007168F4"/>
    <w:rsid w:val="00716A99"/>
    <w:rsid w:val="00717038"/>
    <w:rsid w:val="007171E5"/>
    <w:rsid w:val="007173B6"/>
    <w:rsid w:val="00717D88"/>
    <w:rsid w:val="007212FB"/>
    <w:rsid w:val="00721CB3"/>
    <w:rsid w:val="00721CE8"/>
    <w:rsid w:val="00722434"/>
    <w:rsid w:val="00722C50"/>
    <w:rsid w:val="00722FB7"/>
    <w:rsid w:val="00723005"/>
    <w:rsid w:val="00723CDC"/>
    <w:rsid w:val="00723FB6"/>
    <w:rsid w:val="00724B01"/>
    <w:rsid w:val="007254E8"/>
    <w:rsid w:val="007259B1"/>
    <w:rsid w:val="00725EC6"/>
    <w:rsid w:val="00725F94"/>
    <w:rsid w:val="007261EA"/>
    <w:rsid w:val="007265A1"/>
    <w:rsid w:val="00726722"/>
    <w:rsid w:val="00726C50"/>
    <w:rsid w:val="00726E1F"/>
    <w:rsid w:val="00730172"/>
    <w:rsid w:val="007302D8"/>
    <w:rsid w:val="007303BC"/>
    <w:rsid w:val="00730786"/>
    <w:rsid w:val="0073083B"/>
    <w:rsid w:val="00730E30"/>
    <w:rsid w:val="00730FBA"/>
    <w:rsid w:val="00731D96"/>
    <w:rsid w:val="00732053"/>
    <w:rsid w:val="0073213D"/>
    <w:rsid w:val="00732788"/>
    <w:rsid w:val="0073280E"/>
    <w:rsid w:val="00732AE0"/>
    <w:rsid w:val="00732E05"/>
    <w:rsid w:val="0073323B"/>
    <w:rsid w:val="00733E5B"/>
    <w:rsid w:val="00733F00"/>
    <w:rsid w:val="007346B8"/>
    <w:rsid w:val="00734B7F"/>
    <w:rsid w:val="00735725"/>
    <w:rsid w:val="0073592D"/>
    <w:rsid w:val="00736163"/>
    <w:rsid w:val="007362BC"/>
    <w:rsid w:val="00736C18"/>
    <w:rsid w:val="00736C50"/>
    <w:rsid w:val="00737499"/>
    <w:rsid w:val="00737517"/>
    <w:rsid w:val="00737C27"/>
    <w:rsid w:val="00740E81"/>
    <w:rsid w:val="00741149"/>
    <w:rsid w:val="00741D53"/>
    <w:rsid w:val="00742198"/>
    <w:rsid w:val="0074261C"/>
    <w:rsid w:val="00743027"/>
    <w:rsid w:val="007435A4"/>
    <w:rsid w:val="007439A7"/>
    <w:rsid w:val="00744381"/>
    <w:rsid w:val="00744DAA"/>
    <w:rsid w:val="00745276"/>
    <w:rsid w:val="007455FC"/>
    <w:rsid w:val="0074688B"/>
    <w:rsid w:val="007468C4"/>
    <w:rsid w:val="00747940"/>
    <w:rsid w:val="00747FD3"/>
    <w:rsid w:val="007503D1"/>
    <w:rsid w:val="00750736"/>
    <w:rsid w:val="00750DA2"/>
    <w:rsid w:val="00751078"/>
    <w:rsid w:val="0075121E"/>
    <w:rsid w:val="00751407"/>
    <w:rsid w:val="007526DB"/>
    <w:rsid w:val="007529DF"/>
    <w:rsid w:val="00752DD0"/>
    <w:rsid w:val="00752DF7"/>
    <w:rsid w:val="00752F3C"/>
    <w:rsid w:val="00753242"/>
    <w:rsid w:val="0075395E"/>
    <w:rsid w:val="00753B7E"/>
    <w:rsid w:val="00753FD8"/>
    <w:rsid w:val="00754FA1"/>
    <w:rsid w:val="00754FF8"/>
    <w:rsid w:val="0075501A"/>
    <w:rsid w:val="00755621"/>
    <w:rsid w:val="0075597A"/>
    <w:rsid w:val="00755AC3"/>
    <w:rsid w:val="00756A85"/>
    <w:rsid w:val="00756E4C"/>
    <w:rsid w:val="007571EA"/>
    <w:rsid w:val="00757444"/>
    <w:rsid w:val="00757DA4"/>
    <w:rsid w:val="00760340"/>
    <w:rsid w:val="007608C4"/>
    <w:rsid w:val="00760CE2"/>
    <w:rsid w:val="00760E4F"/>
    <w:rsid w:val="007612CD"/>
    <w:rsid w:val="00761778"/>
    <w:rsid w:val="007618FC"/>
    <w:rsid w:val="00761BA1"/>
    <w:rsid w:val="00761EEE"/>
    <w:rsid w:val="00761F13"/>
    <w:rsid w:val="00762B70"/>
    <w:rsid w:val="007632B3"/>
    <w:rsid w:val="00763749"/>
    <w:rsid w:val="00763973"/>
    <w:rsid w:val="00763A8D"/>
    <w:rsid w:val="00763EAC"/>
    <w:rsid w:val="00764F26"/>
    <w:rsid w:val="007652C7"/>
    <w:rsid w:val="00765863"/>
    <w:rsid w:val="00765D72"/>
    <w:rsid w:val="007661AD"/>
    <w:rsid w:val="00770B88"/>
    <w:rsid w:val="00771A6F"/>
    <w:rsid w:val="00772200"/>
    <w:rsid w:val="0077329F"/>
    <w:rsid w:val="007733BB"/>
    <w:rsid w:val="00773761"/>
    <w:rsid w:val="007737FE"/>
    <w:rsid w:val="00773E02"/>
    <w:rsid w:val="00774263"/>
    <w:rsid w:val="0077444D"/>
    <w:rsid w:val="00777413"/>
    <w:rsid w:val="00777A2F"/>
    <w:rsid w:val="00780644"/>
    <w:rsid w:val="0078128D"/>
    <w:rsid w:val="00781613"/>
    <w:rsid w:val="0078167D"/>
    <w:rsid w:val="00781948"/>
    <w:rsid w:val="00781AF7"/>
    <w:rsid w:val="00781F5A"/>
    <w:rsid w:val="00782619"/>
    <w:rsid w:val="00782801"/>
    <w:rsid w:val="0078336F"/>
    <w:rsid w:val="007833CD"/>
    <w:rsid w:val="007840F6"/>
    <w:rsid w:val="00785732"/>
    <w:rsid w:val="00785B5B"/>
    <w:rsid w:val="0078604B"/>
    <w:rsid w:val="007869CA"/>
    <w:rsid w:val="00786F93"/>
    <w:rsid w:val="00787CD0"/>
    <w:rsid w:val="00790875"/>
    <w:rsid w:val="00790AEB"/>
    <w:rsid w:val="00790D98"/>
    <w:rsid w:val="00790EB4"/>
    <w:rsid w:val="007921DE"/>
    <w:rsid w:val="0079223A"/>
    <w:rsid w:val="00793605"/>
    <w:rsid w:val="00794097"/>
    <w:rsid w:val="00794CBD"/>
    <w:rsid w:val="007954D4"/>
    <w:rsid w:val="00795738"/>
    <w:rsid w:val="0079601B"/>
    <w:rsid w:val="0079695F"/>
    <w:rsid w:val="0079737B"/>
    <w:rsid w:val="007978DD"/>
    <w:rsid w:val="00797E95"/>
    <w:rsid w:val="007A0881"/>
    <w:rsid w:val="007A1387"/>
    <w:rsid w:val="007A13B2"/>
    <w:rsid w:val="007A145E"/>
    <w:rsid w:val="007A15FC"/>
    <w:rsid w:val="007A224F"/>
    <w:rsid w:val="007A2BD2"/>
    <w:rsid w:val="007A3260"/>
    <w:rsid w:val="007A34BE"/>
    <w:rsid w:val="007A3F5A"/>
    <w:rsid w:val="007A4D54"/>
    <w:rsid w:val="007A5011"/>
    <w:rsid w:val="007A5019"/>
    <w:rsid w:val="007A501E"/>
    <w:rsid w:val="007A5A9E"/>
    <w:rsid w:val="007A5C76"/>
    <w:rsid w:val="007A5F34"/>
    <w:rsid w:val="007A606F"/>
    <w:rsid w:val="007A6188"/>
    <w:rsid w:val="007A6A5B"/>
    <w:rsid w:val="007A6A5F"/>
    <w:rsid w:val="007A6F18"/>
    <w:rsid w:val="007A7592"/>
    <w:rsid w:val="007A7F57"/>
    <w:rsid w:val="007B02AB"/>
    <w:rsid w:val="007B08F3"/>
    <w:rsid w:val="007B0E1E"/>
    <w:rsid w:val="007B0F39"/>
    <w:rsid w:val="007B114E"/>
    <w:rsid w:val="007B1EA5"/>
    <w:rsid w:val="007B2564"/>
    <w:rsid w:val="007B2CD3"/>
    <w:rsid w:val="007B3CDD"/>
    <w:rsid w:val="007B3F38"/>
    <w:rsid w:val="007B44AF"/>
    <w:rsid w:val="007B4A28"/>
    <w:rsid w:val="007B54E7"/>
    <w:rsid w:val="007B5A5F"/>
    <w:rsid w:val="007B685E"/>
    <w:rsid w:val="007B72FA"/>
    <w:rsid w:val="007B7B89"/>
    <w:rsid w:val="007C091E"/>
    <w:rsid w:val="007C12E7"/>
    <w:rsid w:val="007C152E"/>
    <w:rsid w:val="007C183A"/>
    <w:rsid w:val="007C244E"/>
    <w:rsid w:val="007C2F0C"/>
    <w:rsid w:val="007C32E6"/>
    <w:rsid w:val="007C3B1E"/>
    <w:rsid w:val="007C3F7C"/>
    <w:rsid w:val="007C4C3F"/>
    <w:rsid w:val="007C4D42"/>
    <w:rsid w:val="007C5D70"/>
    <w:rsid w:val="007C603D"/>
    <w:rsid w:val="007C64F0"/>
    <w:rsid w:val="007C66D8"/>
    <w:rsid w:val="007C681C"/>
    <w:rsid w:val="007C6D5B"/>
    <w:rsid w:val="007C7E24"/>
    <w:rsid w:val="007D03DB"/>
    <w:rsid w:val="007D0829"/>
    <w:rsid w:val="007D1614"/>
    <w:rsid w:val="007D16C4"/>
    <w:rsid w:val="007D1788"/>
    <w:rsid w:val="007D1F1A"/>
    <w:rsid w:val="007D2A69"/>
    <w:rsid w:val="007D2BFD"/>
    <w:rsid w:val="007D2C9A"/>
    <w:rsid w:val="007D3CD0"/>
    <w:rsid w:val="007D4BA2"/>
    <w:rsid w:val="007D4D3F"/>
    <w:rsid w:val="007D5081"/>
    <w:rsid w:val="007D72A8"/>
    <w:rsid w:val="007D7431"/>
    <w:rsid w:val="007D7597"/>
    <w:rsid w:val="007D7C53"/>
    <w:rsid w:val="007E0318"/>
    <w:rsid w:val="007E0597"/>
    <w:rsid w:val="007E09AF"/>
    <w:rsid w:val="007E0D23"/>
    <w:rsid w:val="007E13D3"/>
    <w:rsid w:val="007E1799"/>
    <w:rsid w:val="007E23DB"/>
    <w:rsid w:val="007E24BF"/>
    <w:rsid w:val="007E2903"/>
    <w:rsid w:val="007E34E5"/>
    <w:rsid w:val="007E3A8C"/>
    <w:rsid w:val="007E3AD0"/>
    <w:rsid w:val="007E3F0A"/>
    <w:rsid w:val="007E3F51"/>
    <w:rsid w:val="007E455F"/>
    <w:rsid w:val="007E4DA4"/>
    <w:rsid w:val="007E518A"/>
    <w:rsid w:val="007E51DC"/>
    <w:rsid w:val="007E5274"/>
    <w:rsid w:val="007E528B"/>
    <w:rsid w:val="007E5725"/>
    <w:rsid w:val="007E6F15"/>
    <w:rsid w:val="007E70F4"/>
    <w:rsid w:val="007E72FB"/>
    <w:rsid w:val="007E73BC"/>
    <w:rsid w:val="007E7DB4"/>
    <w:rsid w:val="007F07E0"/>
    <w:rsid w:val="007F099A"/>
    <w:rsid w:val="007F12DE"/>
    <w:rsid w:val="007F2051"/>
    <w:rsid w:val="007F220F"/>
    <w:rsid w:val="007F2789"/>
    <w:rsid w:val="007F2929"/>
    <w:rsid w:val="007F32EF"/>
    <w:rsid w:val="007F3D75"/>
    <w:rsid w:val="007F4AF9"/>
    <w:rsid w:val="007F6C26"/>
    <w:rsid w:val="008005D7"/>
    <w:rsid w:val="00800D70"/>
    <w:rsid w:val="00801334"/>
    <w:rsid w:val="0080150C"/>
    <w:rsid w:val="00801BA0"/>
    <w:rsid w:val="00802620"/>
    <w:rsid w:val="00802668"/>
    <w:rsid w:val="00802827"/>
    <w:rsid w:val="0080292C"/>
    <w:rsid w:val="00802B58"/>
    <w:rsid w:val="00803C55"/>
    <w:rsid w:val="0080493E"/>
    <w:rsid w:val="00805EBF"/>
    <w:rsid w:val="008060AB"/>
    <w:rsid w:val="00806927"/>
    <w:rsid w:val="008071DB"/>
    <w:rsid w:val="008075A6"/>
    <w:rsid w:val="00807642"/>
    <w:rsid w:val="0080776B"/>
    <w:rsid w:val="00807CCD"/>
    <w:rsid w:val="00807D10"/>
    <w:rsid w:val="008109CD"/>
    <w:rsid w:val="00810BB0"/>
    <w:rsid w:val="00810D03"/>
    <w:rsid w:val="00811333"/>
    <w:rsid w:val="00812325"/>
    <w:rsid w:val="00813108"/>
    <w:rsid w:val="00813281"/>
    <w:rsid w:val="00814070"/>
    <w:rsid w:val="008143D1"/>
    <w:rsid w:val="008147B3"/>
    <w:rsid w:val="0081483B"/>
    <w:rsid w:val="00814991"/>
    <w:rsid w:val="00814D51"/>
    <w:rsid w:val="00815737"/>
    <w:rsid w:val="00815CCD"/>
    <w:rsid w:val="00815E69"/>
    <w:rsid w:val="00815EF6"/>
    <w:rsid w:val="00816E26"/>
    <w:rsid w:val="00817395"/>
    <w:rsid w:val="0081742F"/>
    <w:rsid w:val="008204EA"/>
    <w:rsid w:val="008208F5"/>
    <w:rsid w:val="0082166E"/>
    <w:rsid w:val="00821A6F"/>
    <w:rsid w:val="00821C7B"/>
    <w:rsid w:val="0082311F"/>
    <w:rsid w:val="0082384D"/>
    <w:rsid w:val="00825939"/>
    <w:rsid w:val="0082602F"/>
    <w:rsid w:val="0082603B"/>
    <w:rsid w:val="008266E1"/>
    <w:rsid w:val="00826D7E"/>
    <w:rsid w:val="008301CC"/>
    <w:rsid w:val="00830680"/>
    <w:rsid w:val="00830FC9"/>
    <w:rsid w:val="008313C2"/>
    <w:rsid w:val="00831703"/>
    <w:rsid w:val="00831836"/>
    <w:rsid w:val="0083297B"/>
    <w:rsid w:val="008329C9"/>
    <w:rsid w:val="00832DE4"/>
    <w:rsid w:val="00833A4E"/>
    <w:rsid w:val="008342C2"/>
    <w:rsid w:val="0083493A"/>
    <w:rsid w:val="00834DD4"/>
    <w:rsid w:val="00835BBF"/>
    <w:rsid w:val="00835E29"/>
    <w:rsid w:val="0083670F"/>
    <w:rsid w:val="00836F27"/>
    <w:rsid w:val="00836F7F"/>
    <w:rsid w:val="00837255"/>
    <w:rsid w:val="00837B43"/>
    <w:rsid w:val="00840E16"/>
    <w:rsid w:val="008412ED"/>
    <w:rsid w:val="00841BD5"/>
    <w:rsid w:val="00842081"/>
    <w:rsid w:val="008424CC"/>
    <w:rsid w:val="008445F7"/>
    <w:rsid w:val="00844F1C"/>
    <w:rsid w:val="00845195"/>
    <w:rsid w:val="00845E22"/>
    <w:rsid w:val="00846140"/>
    <w:rsid w:val="0084640E"/>
    <w:rsid w:val="00846F69"/>
    <w:rsid w:val="00847541"/>
    <w:rsid w:val="008501AF"/>
    <w:rsid w:val="0085093D"/>
    <w:rsid w:val="00851AE6"/>
    <w:rsid w:val="00851B54"/>
    <w:rsid w:val="00853017"/>
    <w:rsid w:val="008533C1"/>
    <w:rsid w:val="008538A5"/>
    <w:rsid w:val="00853B12"/>
    <w:rsid w:val="00854187"/>
    <w:rsid w:val="0085558B"/>
    <w:rsid w:val="0085576A"/>
    <w:rsid w:val="00856319"/>
    <w:rsid w:val="008571C6"/>
    <w:rsid w:val="00857C4C"/>
    <w:rsid w:val="00857E7A"/>
    <w:rsid w:val="008602B2"/>
    <w:rsid w:val="008603C5"/>
    <w:rsid w:val="00860D2E"/>
    <w:rsid w:val="00860D3D"/>
    <w:rsid w:val="00860EBD"/>
    <w:rsid w:val="0086110E"/>
    <w:rsid w:val="008612B7"/>
    <w:rsid w:val="00861EF6"/>
    <w:rsid w:val="008623F8"/>
    <w:rsid w:val="0086339E"/>
    <w:rsid w:val="00863D21"/>
    <w:rsid w:val="0086420D"/>
    <w:rsid w:val="008649E9"/>
    <w:rsid w:val="00864EB1"/>
    <w:rsid w:val="00865183"/>
    <w:rsid w:val="0086616B"/>
    <w:rsid w:val="00866219"/>
    <w:rsid w:val="00870970"/>
    <w:rsid w:val="00870CB1"/>
    <w:rsid w:val="008710F3"/>
    <w:rsid w:val="0087168E"/>
    <w:rsid w:val="00871A79"/>
    <w:rsid w:val="00871ABF"/>
    <w:rsid w:val="00872695"/>
    <w:rsid w:val="00872A6A"/>
    <w:rsid w:val="00873243"/>
    <w:rsid w:val="00873938"/>
    <w:rsid w:val="00873C9C"/>
    <w:rsid w:val="00875170"/>
    <w:rsid w:val="00875260"/>
    <w:rsid w:val="00875969"/>
    <w:rsid w:val="008763C0"/>
    <w:rsid w:val="008765B9"/>
    <w:rsid w:val="00876911"/>
    <w:rsid w:val="008778BF"/>
    <w:rsid w:val="00877BC3"/>
    <w:rsid w:val="00877C95"/>
    <w:rsid w:val="00877F7E"/>
    <w:rsid w:val="0088039F"/>
    <w:rsid w:val="00880F38"/>
    <w:rsid w:val="00881BC1"/>
    <w:rsid w:val="00881DA6"/>
    <w:rsid w:val="00881F76"/>
    <w:rsid w:val="00882130"/>
    <w:rsid w:val="00882688"/>
    <w:rsid w:val="00882B06"/>
    <w:rsid w:val="00882DA9"/>
    <w:rsid w:val="00883129"/>
    <w:rsid w:val="00883DDA"/>
    <w:rsid w:val="00884EE3"/>
    <w:rsid w:val="00885F1A"/>
    <w:rsid w:val="0088628E"/>
    <w:rsid w:val="00886C85"/>
    <w:rsid w:val="00887349"/>
    <w:rsid w:val="00887B0B"/>
    <w:rsid w:val="00890732"/>
    <w:rsid w:val="00890E54"/>
    <w:rsid w:val="00890F70"/>
    <w:rsid w:val="00891089"/>
    <w:rsid w:val="00891C56"/>
    <w:rsid w:val="00891D7B"/>
    <w:rsid w:val="008923DD"/>
    <w:rsid w:val="008926B8"/>
    <w:rsid w:val="008935C4"/>
    <w:rsid w:val="008959DC"/>
    <w:rsid w:val="00895DB7"/>
    <w:rsid w:val="008960C2"/>
    <w:rsid w:val="008964DE"/>
    <w:rsid w:val="00896ED4"/>
    <w:rsid w:val="00897DA9"/>
    <w:rsid w:val="008A09EB"/>
    <w:rsid w:val="008A1AF5"/>
    <w:rsid w:val="008A2013"/>
    <w:rsid w:val="008A271E"/>
    <w:rsid w:val="008A2AA9"/>
    <w:rsid w:val="008A2D5C"/>
    <w:rsid w:val="008A3128"/>
    <w:rsid w:val="008A4186"/>
    <w:rsid w:val="008A53C1"/>
    <w:rsid w:val="008A55F9"/>
    <w:rsid w:val="008A5BB1"/>
    <w:rsid w:val="008A5C11"/>
    <w:rsid w:val="008A6A96"/>
    <w:rsid w:val="008A6B95"/>
    <w:rsid w:val="008A6C75"/>
    <w:rsid w:val="008B030C"/>
    <w:rsid w:val="008B18D9"/>
    <w:rsid w:val="008B21E3"/>
    <w:rsid w:val="008B2B87"/>
    <w:rsid w:val="008B3705"/>
    <w:rsid w:val="008B43D7"/>
    <w:rsid w:val="008B4730"/>
    <w:rsid w:val="008B49B3"/>
    <w:rsid w:val="008B4E0A"/>
    <w:rsid w:val="008B5E7A"/>
    <w:rsid w:val="008B700A"/>
    <w:rsid w:val="008B78EF"/>
    <w:rsid w:val="008C00C1"/>
    <w:rsid w:val="008C0D7D"/>
    <w:rsid w:val="008C100C"/>
    <w:rsid w:val="008C1175"/>
    <w:rsid w:val="008C1577"/>
    <w:rsid w:val="008C1805"/>
    <w:rsid w:val="008C1ECA"/>
    <w:rsid w:val="008C1FF3"/>
    <w:rsid w:val="008C2027"/>
    <w:rsid w:val="008C243F"/>
    <w:rsid w:val="008C2771"/>
    <w:rsid w:val="008C343D"/>
    <w:rsid w:val="008C353B"/>
    <w:rsid w:val="008C3E93"/>
    <w:rsid w:val="008C4023"/>
    <w:rsid w:val="008C44C9"/>
    <w:rsid w:val="008C4D89"/>
    <w:rsid w:val="008C506C"/>
    <w:rsid w:val="008C5121"/>
    <w:rsid w:val="008C5FD3"/>
    <w:rsid w:val="008C64A5"/>
    <w:rsid w:val="008C6C6F"/>
    <w:rsid w:val="008C709D"/>
    <w:rsid w:val="008C7ABE"/>
    <w:rsid w:val="008D146E"/>
    <w:rsid w:val="008D1987"/>
    <w:rsid w:val="008D24D7"/>
    <w:rsid w:val="008D270D"/>
    <w:rsid w:val="008D288B"/>
    <w:rsid w:val="008D2B84"/>
    <w:rsid w:val="008D3244"/>
    <w:rsid w:val="008D3FB2"/>
    <w:rsid w:val="008D4962"/>
    <w:rsid w:val="008D4B3B"/>
    <w:rsid w:val="008D5488"/>
    <w:rsid w:val="008D5736"/>
    <w:rsid w:val="008D5C90"/>
    <w:rsid w:val="008D69CE"/>
    <w:rsid w:val="008D6B61"/>
    <w:rsid w:val="008D75CC"/>
    <w:rsid w:val="008D7653"/>
    <w:rsid w:val="008D7E95"/>
    <w:rsid w:val="008E0475"/>
    <w:rsid w:val="008E074F"/>
    <w:rsid w:val="008E0BCD"/>
    <w:rsid w:val="008E0FF4"/>
    <w:rsid w:val="008E1413"/>
    <w:rsid w:val="008E278D"/>
    <w:rsid w:val="008E2A0E"/>
    <w:rsid w:val="008E3780"/>
    <w:rsid w:val="008E38E7"/>
    <w:rsid w:val="008E3A51"/>
    <w:rsid w:val="008E4251"/>
    <w:rsid w:val="008E4287"/>
    <w:rsid w:val="008E4496"/>
    <w:rsid w:val="008E4583"/>
    <w:rsid w:val="008E4B45"/>
    <w:rsid w:val="008E4CEC"/>
    <w:rsid w:val="008E58EC"/>
    <w:rsid w:val="008E5F5B"/>
    <w:rsid w:val="008E6467"/>
    <w:rsid w:val="008E66DA"/>
    <w:rsid w:val="008E6F0B"/>
    <w:rsid w:val="008E7311"/>
    <w:rsid w:val="008E7D07"/>
    <w:rsid w:val="008F000A"/>
    <w:rsid w:val="008F0DC0"/>
    <w:rsid w:val="008F11D5"/>
    <w:rsid w:val="008F1E95"/>
    <w:rsid w:val="008F2B6E"/>
    <w:rsid w:val="008F3201"/>
    <w:rsid w:val="008F3B69"/>
    <w:rsid w:val="008F426E"/>
    <w:rsid w:val="008F4320"/>
    <w:rsid w:val="008F48AF"/>
    <w:rsid w:val="008F4DF4"/>
    <w:rsid w:val="008F5218"/>
    <w:rsid w:val="008F58A2"/>
    <w:rsid w:val="008F5DD9"/>
    <w:rsid w:val="008F5ED9"/>
    <w:rsid w:val="008F5F5A"/>
    <w:rsid w:val="008F6630"/>
    <w:rsid w:val="008F77D7"/>
    <w:rsid w:val="00900855"/>
    <w:rsid w:val="00900BAD"/>
    <w:rsid w:val="00900E49"/>
    <w:rsid w:val="00901062"/>
    <w:rsid w:val="00901480"/>
    <w:rsid w:val="00901B60"/>
    <w:rsid w:val="00901CAE"/>
    <w:rsid w:val="00901D99"/>
    <w:rsid w:val="009026EB"/>
    <w:rsid w:val="00902B17"/>
    <w:rsid w:val="00903F98"/>
    <w:rsid w:val="009043C2"/>
    <w:rsid w:val="0090441F"/>
    <w:rsid w:val="00904541"/>
    <w:rsid w:val="0090468A"/>
    <w:rsid w:val="00904BDE"/>
    <w:rsid w:val="00904C79"/>
    <w:rsid w:val="009051CD"/>
    <w:rsid w:val="00905974"/>
    <w:rsid w:val="00905B78"/>
    <w:rsid w:val="009061A3"/>
    <w:rsid w:val="009063B4"/>
    <w:rsid w:val="0090645F"/>
    <w:rsid w:val="009064A1"/>
    <w:rsid w:val="00907694"/>
    <w:rsid w:val="0090775A"/>
    <w:rsid w:val="009077B3"/>
    <w:rsid w:val="0091040C"/>
    <w:rsid w:val="0091165F"/>
    <w:rsid w:val="0091301C"/>
    <w:rsid w:val="009134CA"/>
    <w:rsid w:val="009140A8"/>
    <w:rsid w:val="00914587"/>
    <w:rsid w:val="0091481D"/>
    <w:rsid w:val="00914ADD"/>
    <w:rsid w:val="00914AE1"/>
    <w:rsid w:val="00914C7F"/>
    <w:rsid w:val="00915CFD"/>
    <w:rsid w:val="00917088"/>
    <w:rsid w:val="009175D8"/>
    <w:rsid w:val="00917754"/>
    <w:rsid w:val="0092073B"/>
    <w:rsid w:val="00920A16"/>
    <w:rsid w:val="00920A70"/>
    <w:rsid w:val="00920E1C"/>
    <w:rsid w:val="009211BF"/>
    <w:rsid w:val="009217FB"/>
    <w:rsid w:val="0092218C"/>
    <w:rsid w:val="00922467"/>
    <w:rsid w:val="009233A8"/>
    <w:rsid w:val="00923445"/>
    <w:rsid w:val="009237F3"/>
    <w:rsid w:val="00923A28"/>
    <w:rsid w:val="0092453E"/>
    <w:rsid w:val="009246BF"/>
    <w:rsid w:val="00924755"/>
    <w:rsid w:val="00924A6B"/>
    <w:rsid w:val="00924CA9"/>
    <w:rsid w:val="0092662D"/>
    <w:rsid w:val="00926EC6"/>
    <w:rsid w:val="00927036"/>
    <w:rsid w:val="00927131"/>
    <w:rsid w:val="0092762E"/>
    <w:rsid w:val="00927CB9"/>
    <w:rsid w:val="00927DD7"/>
    <w:rsid w:val="009307FD"/>
    <w:rsid w:val="0093157C"/>
    <w:rsid w:val="00931C9A"/>
    <w:rsid w:val="00933230"/>
    <w:rsid w:val="00933583"/>
    <w:rsid w:val="009335A2"/>
    <w:rsid w:val="009336F0"/>
    <w:rsid w:val="00933853"/>
    <w:rsid w:val="00933BDA"/>
    <w:rsid w:val="009343A5"/>
    <w:rsid w:val="00934A8C"/>
    <w:rsid w:val="00934AD6"/>
    <w:rsid w:val="00934C33"/>
    <w:rsid w:val="0093542D"/>
    <w:rsid w:val="00935665"/>
    <w:rsid w:val="00936ED7"/>
    <w:rsid w:val="00937759"/>
    <w:rsid w:val="0093791F"/>
    <w:rsid w:val="00937B0B"/>
    <w:rsid w:val="00940628"/>
    <w:rsid w:val="00940B36"/>
    <w:rsid w:val="0094115F"/>
    <w:rsid w:val="00941238"/>
    <w:rsid w:val="009417E8"/>
    <w:rsid w:val="00942E7B"/>
    <w:rsid w:val="00943F77"/>
    <w:rsid w:val="009445CD"/>
    <w:rsid w:val="00944ADE"/>
    <w:rsid w:val="009457C4"/>
    <w:rsid w:val="00945AA9"/>
    <w:rsid w:val="00945C3E"/>
    <w:rsid w:val="00945C8B"/>
    <w:rsid w:val="009468CF"/>
    <w:rsid w:val="00946BA4"/>
    <w:rsid w:val="00947ED1"/>
    <w:rsid w:val="009502A6"/>
    <w:rsid w:val="009507C9"/>
    <w:rsid w:val="00951385"/>
    <w:rsid w:val="00951590"/>
    <w:rsid w:val="00951A3F"/>
    <w:rsid w:val="0095209A"/>
    <w:rsid w:val="00952381"/>
    <w:rsid w:val="00952471"/>
    <w:rsid w:val="0095264C"/>
    <w:rsid w:val="00952770"/>
    <w:rsid w:val="00952980"/>
    <w:rsid w:val="00953A82"/>
    <w:rsid w:val="00953BDA"/>
    <w:rsid w:val="009540F0"/>
    <w:rsid w:val="00954139"/>
    <w:rsid w:val="00954731"/>
    <w:rsid w:val="00954B0C"/>
    <w:rsid w:val="00954DB5"/>
    <w:rsid w:val="00955A2E"/>
    <w:rsid w:val="00955EE3"/>
    <w:rsid w:val="009568FE"/>
    <w:rsid w:val="00956DFA"/>
    <w:rsid w:val="00957EC2"/>
    <w:rsid w:val="0096009E"/>
    <w:rsid w:val="00960F83"/>
    <w:rsid w:val="009610EA"/>
    <w:rsid w:val="00961661"/>
    <w:rsid w:val="00961FFA"/>
    <w:rsid w:val="00962124"/>
    <w:rsid w:val="009622CD"/>
    <w:rsid w:val="00962692"/>
    <w:rsid w:val="009628F7"/>
    <w:rsid w:val="00962A2D"/>
    <w:rsid w:val="00962BCD"/>
    <w:rsid w:val="00963130"/>
    <w:rsid w:val="00963429"/>
    <w:rsid w:val="009635E4"/>
    <w:rsid w:val="0096397F"/>
    <w:rsid w:val="00963A17"/>
    <w:rsid w:val="00963BDD"/>
    <w:rsid w:val="00964EBA"/>
    <w:rsid w:val="0096507E"/>
    <w:rsid w:val="00965C0B"/>
    <w:rsid w:val="00965C52"/>
    <w:rsid w:val="0096757F"/>
    <w:rsid w:val="00967A49"/>
    <w:rsid w:val="00967B26"/>
    <w:rsid w:val="00967E75"/>
    <w:rsid w:val="00970886"/>
    <w:rsid w:val="009712E9"/>
    <w:rsid w:val="00972F9B"/>
    <w:rsid w:val="009730C1"/>
    <w:rsid w:val="00973D67"/>
    <w:rsid w:val="00974052"/>
    <w:rsid w:val="00974653"/>
    <w:rsid w:val="00974B87"/>
    <w:rsid w:val="00975295"/>
    <w:rsid w:val="00975DA6"/>
    <w:rsid w:val="009764F7"/>
    <w:rsid w:val="00976ACE"/>
    <w:rsid w:val="0097718A"/>
    <w:rsid w:val="00977D28"/>
    <w:rsid w:val="00977FA1"/>
    <w:rsid w:val="00980909"/>
    <w:rsid w:val="00980A46"/>
    <w:rsid w:val="00980DB1"/>
    <w:rsid w:val="009811B1"/>
    <w:rsid w:val="00981460"/>
    <w:rsid w:val="00981484"/>
    <w:rsid w:val="009822C8"/>
    <w:rsid w:val="00982894"/>
    <w:rsid w:val="00982DB1"/>
    <w:rsid w:val="00982E9A"/>
    <w:rsid w:val="00983872"/>
    <w:rsid w:val="00983A41"/>
    <w:rsid w:val="00983E35"/>
    <w:rsid w:val="0098465F"/>
    <w:rsid w:val="009848A5"/>
    <w:rsid w:val="00984AEA"/>
    <w:rsid w:val="00986A4C"/>
    <w:rsid w:val="00986A87"/>
    <w:rsid w:val="0098749B"/>
    <w:rsid w:val="00987DDE"/>
    <w:rsid w:val="00990CDD"/>
    <w:rsid w:val="00990F20"/>
    <w:rsid w:val="009914E8"/>
    <w:rsid w:val="00992DEB"/>
    <w:rsid w:val="00993B00"/>
    <w:rsid w:val="00993C99"/>
    <w:rsid w:val="00993D1E"/>
    <w:rsid w:val="00994C95"/>
    <w:rsid w:val="00995642"/>
    <w:rsid w:val="00995836"/>
    <w:rsid w:val="00995C6A"/>
    <w:rsid w:val="00996207"/>
    <w:rsid w:val="00996585"/>
    <w:rsid w:val="009968AF"/>
    <w:rsid w:val="00996CC5"/>
    <w:rsid w:val="00996D3D"/>
    <w:rsid w:val="00996F8C"/>
    <w:rsid w:val="00997B5D"/>
    <w:rsid w:val="009A0104"/>
    <w:rsid w:val="009A088E"/>
    <w:rsid w:val="009A08E6"/>
    <w:rsid w:val="009A0C66"/>
    <w:rsid w:val="009A1E84"/>
    <w:rsid w:val="009A2481"/>
    <w:rsid w:val="009A24DD"/>
    <w:rsid w:val="009A28E6"/>
    <w:rsid w:val="009A3068"/>
    <w:rsid w:val="009A325E"/>
    <w:rsid w:val="009A36C3"/>
    <w:rsid w:val="009A38B2"/>
    <w:rsid w:val="009A3C3A"/>
    <w:rsid w:val="009A4B6A"/>
    <w:rsid w:val="009A521B"/>
    <w:rsid w:val="009A5400"/>
    <w:rsid w:val="009A5545"/>
    <w:rsid w:val="009A596D"/>
    <w:rsid w:val="009A59A5"/>
    <w:rsid w:val="009A6A53"/>
    <w:rsid w:val="009A6B7C"/>
    <w:rsid w:val="009A7FF7"/>
    <w:rsid w:val="009B00B9"/>
    <w:rsid w:val="009B063A"/>
    <w:rsid w:val="009B098D"/>
    <w:rsid w:val="009B120F"/>
    <w:rsid w:val="009B1B62"/>
    <w:rsid w:val="009B21AA"/>
    <w:rsid w:val="009B2A43"/>
    <w:rsid w:val="009B2E3C"/>
    <w:rsid w:val="009B39EA"/>
    <w:rsid w:val="009B3A12"/>
    <w:rsid w:val="009B5259"/>
    <w:rsid w:val="009B67D1"/>
    <w:rsid w:val="009B69C5"/>
    <w:rsid w:val="009C170A"/>
    <w:rsid w:val="009C20D2"/>
    <w:rsid w:val="009C34DF"/>
    <w:rsid w:val="009C380E"/>
    <w:rsid w:val="009C3ABF"/>
    <w:rsid w:val="009C3B95"/>
    <w:rsid w:val="009C3C32"/>
    <w:rsid w:val="009C3EEA"/>
    <w:rsid w:val="009C41D3"/>
    <w:rsid w:val="009C46D5"/>
    <w:rsid w:val="009C5086"/>
    <w:rsid w:val="009C5C42"/>
    <w:rsid w:val="009C5FBC"/>
    <w:rsid w:val="009C64F9"/>
    <w:rsid w:val="009C6976"/>
    <w:rsid w:val="009C7087"/>
    <w:rsid w:val="009C70E2"/>
    <w:rsid w:val="009C7160"/>
    <w:rsid w:val="009C7F4A"/>
    <w:rsid w:val="009D059D"/>
    <w:rsid w:val="009D0FB9"/>
    <w:rsid w:val="009D1B0C"/>
    <w:rsid w:val="009D32FF"/>
    <w:rsid w:val="009D4E7F"/>
    <w:rsid w:val="009D51D4"/>
    <w:rsid w:val="009D77A0"/>
    <w:rsid w:val="009E0112"/>
    <w:rsid w:val="009E05EA"/>
    <w:rsid w:val="009E08EC"/>
    <w:rsid w:val="009E0BAE"/>
    <w:rsid w:val="009E18CA"/>
    <w:rsid w:val="009E1EEC"/>
    <w:rsid w:val="009E20A7"/>
    <w:rsid w:val="009E20D3"/>
    <w:rsid w:val="009E3ACC"/>
    <w:rsid w:val="009E3B4D"/>
    <w:rsid w:val="009E3EF2"/>
    <w:rsid w:val="009E4076"/>
    <w:rsid w:val="009E62C5"/>
    <w:rsid w:val="009E64AE"/>
    <w:rsid w:val="009E6D34"/>
    <w:rsid w:val="009E7280"/>
    <w:rsid w:val="009E72D0"/>
    <w:rsid w:val="009E76BD"/>
    <w:rsid w:val="009E7F56"/>
    <w:rsid w:val="009F04F8"/>
    <w:rsid w:val="009F09BE"/>
    <w:rsid w:val="009F0E73"/>
    <w:rsid w:val="009F2B61"/>
    <w:rsid w:val="009F2D0B"/>
    <w:rsid w:val="009F3350"/>
    <w:rsid w:val="009F36C2"/>
    <w:rsid w:val="009F3894"/>
    <w:rsid w:val="009F497A"/>
    <w:rsid w:val="009F4DCA"/>
    <w:rsid w:val="009F50AA"/>
    <w:rsid w:val="009F51BD"/>
    <w:rsid w:val="009F5B5E"/>
    <w:rsid w:val="009F5C59"/>
    <w:rsid w:val="009F5DF3"/>
    <w:rsid w:val="009F6153"/>
    <w:rsid w:val="009F6198"/>
    <w:rsid w:val="009F6241"/>
    <w:rsid w:val="009F6EAA"/>
    <w:rsid w:val="009F7DB9"/>
    <w:rsid w:val="009F7DFE"/>
    <w:rsid w:val="009F7F3F"/>
    <w:rsid w:val="00A00868"/>
    <w:rsid w:val="00A00D7A"/>
    <w:rsid w:val="00A00E56"/>
    <w:rsid w:val="00A01867"/>
    <w:rsid w:val="00A01ADB"/>
    <w:rsid w:val="00A02482"/>
    <w:rsid w:val="00A02973"/>
    <w:rsid w:val="00A02B99"/>
    <w:rsid w:val="00A02D78"/>
    <w:rsid w:val="00A03300"/>
    <w:rsid w:val="00A03D64"/>
    <w:rsid w:val="00A04259"/>
    <w:rsid w:val="00A043D9"/>
    <w:rsid w:val="00A0495C"/>
    <w:rsid w:val="00A04B2A"/>
    <w:rsid w:val="00A04E5D"/>
    <w:rsid w:val="00A056D5"/>
    <w:rsid w:val="00A058C3"/>
    <w:rsid w:val="00A05FCE"/>
    <w:rsid w:val="00A0609B"/>
    <w:rsid w:val="00A0652D"/>
    <w:rsid w:val="00A06600"/>
    <w:rsid w:val="00A079DB"/>
    <w:rsid w:val="00A07CD8"/>
    <w:rsid w:val="00A1061D"/>
    <w:rsid w:val="00A10A7D"/>
    <w:rsid w:val="00A10AAD"/>
    <w:rsid w:val="00A111BC"/>
    <w:rsid w:val="00A118CC"/>
    <w:rsid w:val="00A11B88"/>
    <w:rsid w:val="00A11C9F"/>
    <w:rsid w:val="00A131AB"/>
    <w:rsid w:val="00A13324"/>
    <w:rsid w:val="00A13957"/>
    <w:rsid w:val="00A142D3"/>
    <w:rsid w:val="00A146A2"/>
    <w:rsid w:val="00A14BE5"/>
    <w:rsid w:val="00A15EE9"/>
    <w:rsid w:val="00A16F00"/>
    <w:rsid w:val="00A175AC"/>
    <w:rsid w:val="00A20141"/>
    <w:rsid w:val="00A20776"/>
    <w:rsid w:val="00A21010"/>
    <w:rsid w:val="00A216D4"/>
    <w:rsid w:val="00A21A1A"/>
    <w:rsid w:val="00A22F77"/>
    <w:rsid w:val="00A23E45"/>
    <w:rsid w:val="00A23EA1"/>
    <w:rsid w:val="00A246C6"/>
    <w:rsid w:val="00A24DC2"/>
    <w:rsid w:val="00A25B6C"/>
    <w:rsid w:val="00A25FBB"/>
    <w:rsid w:val="00A2647E"/>
    <w:rsid w:val="00A265F4"/>
    <w:rsid w:val="00A2694A"/>
    <w:rsid w:val="00A26BC3"/>
    <w:rsid w:val="00A26F6B"/>
    <w:rsid w:val="00A27A63"/>
    <w:rsid w:val="00A27E49"/>
    <w:rsid w:val="00A30F62"/>
    <w:rsid w:val="00A32018"/>
    <w:rsid w:val="00A32ED6"/>
    <w:rsid w:val="00A33845"/>
    <w:rsid w:val="00A340CC"/>
    <w:rsid w:val="00A346B2"/>
    <w:rsid w:val="00A3593D"/>
    <w:rsid w:val="00A3668E"/>
    <w:rsid w:val="00A367FF"/>
    <w:rsid w:val="00A369C9"/>
    <w:rsid w:val="00A36A1E"/>
    <w:rsid w:val="00A37407"/>
    <w:rsid w:val="00A37581"/>
    <w:rsid w:val="00A37741"/>
    <w:rsid w:val="00A37EFF"/>
    <w:rsid w:val="00A406B6"/>
    <w:rsid w:val="00A4088F"/>
    <w:rsid w:val="00A40B99"/>
    <w:rsid w:val="00A40C92"/>
    <w:rsid w:val="00A417CE"/>
    <w:rsid w:val="00A41D1D"/>
    <w:rsid w:val="00A4245B"/>
    <w:rsid w:val="00A439A7"/>
    <w:rsid w:val="00A43C65"/>
    <w:rsid w:val="00A43F27"/>
    <w:rsid w:val="00A44004"/>
    <w:rsid w:val="00A44BA3"/>
    <w:rsid w:val="00A4528B"/>
    <w:rsid w:val="00A45468"/>
    <w:rsid w:val="00A455BE"/>
    <w:rsid w:val="00A459E5"/>
    <w:rsid w:val="00A4680F"/>
    <w:rsid w:val="00A469F9"/>
    <w:rsid w:val="00A46DB6"/>
    <w:rsid w:val="00A47BB6"/>
    <w:rsid w:val="00A47C76"/>
    <w:rsid w:val="00A47E60"/>
    <w:rsid w:val="00A50142"/>
    <w:rsid w:val="00A5050A"/>
    <w:rsid w:val="00A5085C"/>
    <w:rsid w:val="00A526D5"/>
    <w:rsid w:val="00A52B1C"/>
    <w:rsid w:val="00A52CA3"/>
    <w:rsid w:val="00A531CC"/>
    <w:rsid w:val="00A54C96"/>
    <w:rsid w:val="00A54F5B"/>
    <w:rsid w:val="00A54FEC"/>
    <w:rsid w:val="00A56027"/>
    <w:rsid w:val="00A5644A"/>
    <w:rsid w:val="00A56645"/>
    <w:rsid w:val="00A576EE"/>
    <w:rsid w:val="00A577E7"/>
    <w:rsid w:val="00A57801"/>
    <w:rsid w:val="00A60533"/>
    <w:rsid w:val="00A63322"/>
    <w:rsid w:val="00A6350D"/>
    <w:rsid w:val="00A641F6"/>
    <w:rsid w:val="00A6470E"/>
    <w:rsid w:val="00A64978"/>
    <w:rsid w:val="00A654CB"/>
    <w:rsid w:val="00A65A5A"/>
    <w:rsid w:val="00A6612D"/>
    <w:rsid w:val="00A6623E"/>
    <w:rsid w:val="00A66407"/>
    <w:rsid w:val="00A665CE"/>
    <w:rsid w:val="00A668FE"/>
    <w:rsid w:val="00A66979"/>
    <w:rsid w:val="00A701A0"/>
    <w:rsid w:val="00A7150B"/>
    <w:rsid w:val="00A71766"/>
    <w:rsid w:val="00A720A1"/>
    <w:rsid w:val="00A720DB"/>
    <w:rsid w:val="00A72158"/>
    <w:rsid w:val="00A722A6"/>
    <w:rsid w:val="00A724DD"/>
    <w:rsid w:val="00A728B2"/>
    <w:rsid w:val="00A72A96"/>
    <w:rsid w:val="00A72B57"/>
    <w:rsid w:val="00A730C1"/>
    <w:rsid w:val="00A7317D"/>
    <w:rsid w:val="00A733A3"/>
    <w:rsid w:val="00A736F7"/>
    <w:rsid w:val="00A73B5F"/>
    <w:rsid w:val="00A766AA"/>
    <w:rsid w:val="00A766DF"/>
    <w:rsid w:val="00A76A2B"/>
    <w:rsid w:val="00A800BD"/>
    <w:rsid w:val="00A801BE"/>
    <w:rsid w:val="00A808C3"/>
    <w:rsid w:val="00A80A31"/>
    <w:rsid w:val="00A80ACA"/>
    <w:rsid w:val="00A81CC2"/>
    <w:rsid w:val="00A829FD"/>
    <w:rsid w:val="00A82F12"/>
    <w:rsid w:val="00A83349"/>
    <w:rsid w:val="00A839EA"/>
    <w:rsid w:val="00A83DAA"/>
    <w:rsid w:val="00A84DBA"/>
    <w:rsid w:val="00A84FD9"/>
    <w:rsid w:val="00A85401"/>
    <w:rsid w:val="00A85627"/>
    <w:rsid w:val="00A8656A"/>
    <w:rsid w:val="00A86C1D"/>
    <w:rsid w:val="00A87E6B"/>
    <w:rsid w:val="00A908AF"/>
    <w:rsid w:val="00A910A6"/>
    <w:rsid w:val="00A9181A"/>
    <w:rsid w:val="00A91E1B"/>
    <w:rsid w:val="00A9214C"/>
    <w:rsid w:val="00A9388A"/>
    <w:rsid w:val="00A94C83"/>
    <w:rsid w:val="00A958DD"/>
    <w:rsid w:val="00A960FF"/>
    <w:rsid w:val="00A965CD"/>
    <w:rsid w:val="00A969C9"/>
    <w:rsid w:val="00A96C0D"/>
    <w:rsid w:val="00AA035D"/>
    <w:rsid w:val="00AA04B2"/>
    <w:rsid w:val="00AA0A8D"/>
    <w:rsid w:val="00AA19D2"/>
    <w:rsid w:val="00AA1BEF"/>
    <w:rsid w:val="00AA1E8D"/>
    <w:rsid w:val="00AA2CD6"/>
    <w:rsid w:val="00AA34CC"/>
    <w:rsid w:val="00AA36DF"/>
    <w:rsid w:val="00AA37CD"/>
    <w:rsid w:val="00AA3DC9"/>
    <w:rsid w:val="00AA41CC"/>
    <w:rsid w:val="00AA4395"/>
    <w:rsid w:val="00AA5833"/>
    <w:rsid w:val="00AA6AEF"/>
    <w:rsid w:val="00AA6C67"/>
    <w:rsid w:val="00AA6D37"/>
    <w:rsid w:val="00AB02EA"/>
    <w:rsid w:val="00AB040E"/>
    <w:rsid w:val="00AB0EB5"/>
    <w:rsid w:val="00AB18ED"/>
    <w:rsid w:val="00AB1A65"/>
    <w:rsid w:val="00AB1AC3"/>
    <w:rsid w:val="00AB287D"/>
    <w:rsid w:val="00AB2B81"/>
    <w:rsid w:val="00AB2B8C"/>
    <w:rsid w:val="00AB3678"/>
    <w:rsid w:val="00AB3A41"/>
    <w:rsid w:val="00AB4183"/>
    <w:rsid w:val="00AB4255"/>
    <w:rsid w:val="00AB45C4"/>
    <w:rsid w:val="00AB4F4B"/>
    <w:rsid w:val="00AB5A96"/>
    <w:rsid w:val="00AB5E52"/>
    <w:rsid w:val="00AB5E82"/>
    <w:rsid w:val="00AB6732"/>
    <w:rsid w:val="00AB71D5"/>
    <w:rsid w:val="00AB7275"/>
    <w:rsid w:val="00AB7BF0"/>
    <w:rsid w:val="00AC01DD"/>
    <w:rsid w:val="00AC0E6C"/>
    <w:rsid w:val="00AC1255"/>
    <w:rsid w:val="00AC13AF"/>
    <w:rsid w:val="00AC338D"/>
    <w:rsid w:val="00AC3958"/>
    <w:rsid w:val="00AC3999"/>
    <w:rsid w:val="00AC3AFD"/>
    <w:rsid w:val="00AC47A7"/>
    <w:rsid w:val="00AC5C16"/>
    <w:rsid w:val="00AC5DDC"/>
    <w:rsid w:val="00AC654D"/>
    <w:rsid w:val="00AC6835"/>
    <w:rsid w:val="00AC6888"/>
    <w:rsid w:val="00AD0C25"/>
    <w:rsid w:val="00AD0D56"/>
    <w:rsid w:val="00AD1E5D"/>
    <w:rsid w:val="00AD2120"/>
    <w:rsid w:val="00AD254E"/>
    <w:rsid w:val="00AD339E"/>
    <w:rsid w:val="00AD42C3"/>
    <w:rsid w:val="00AD434F"/>
    <w:rsid w:val="00AD45B6"/>
    <w:rsid w:val="00AD48D6"/>
    <w:rsid w:val="00AD4E99"/>
    <w:rsid w:val="00AD4FF5"/>
    <w:rsid w:val="00AD52AB"/>
    <w:rsid w:val="00AD54FA"/>
    <w:rsid w:val="00AD5569"/>
    <w:rsid w:val="00AD58EB"/>
    <w:rsid w:val="00AD6C58"/>
    <w:rsid w:val="00AD6FA3"/>
    <w:rsid w:val="00AD7CB0"/>
    <w:rsid w:val="00AD7E6B"/>
    <w:rsid w:val="00AE014E"/>
    <w:rsid w:val="00AE052C"/>
    <w:rsid w:val="00AE0698"/>
    <w:rsid w:val="00AE2143"/>
    <w:rsid w:val="00AE2E9B"/>
    <w:rsid w:val="00AE326F"/>
    <w:rsid w:val="00AE3E5B"/>
    <w:rsid w:val="00AE47BA"/>
    <w:rsid w:val="00AE4A3E"/>
    <w:rsid w:val="00AE4B84"/>
    <w:rsid w:val="00AE4D0D"/>
    <w:rsid w:val="00AE59AD"/>
    <w:rsid w:val="00AE64E7"/>
    <w:rsid w:val="00AE7152"/>
    <w:rsid w:val="00AE723D"/>
    <w:rsid w:val="00AE75B6"/>
    <w:rsid w:val="00AE761A"/>
    <w:rsid w:val="00AF1060"/>
    <w:rsid w:val="00AF1A91"/>
    <w:rsid w:val="00AF2703"/>
    <w:rsid w:val="00AF2916"/>
    <w:rsid w:val="00AF2DA3"/>
    <w:rsid w:val="00AF31BE"/>
    <w:rsid w:val="00AF3250"/>
    <w:rsid w:val="00AF3E47"/>
    <w:rsid w:val="00AF3EA6"/>
    <w:rsid w:val="00AF446B"/>
    <w:rsid w:val="00AF4E89"/>
    <w:rsid w:val="00AF51B3"/>
    <w:rsid w:val="00AF5483"/>
    <w:rsid w:val="00AF574A"/>
    <w:rsid w:val="00AF5980"/>
    <w:rsid w:val="00AF63F4"/>
    <w:rsid w:val="00AF68DC"/>
    <w:rsid w:val="00AF71E9"/>
    <w:rsid w:val="00AF761C"/>
    <w:rsid w:val="00AF798A"/>
    <w:rsid w:val="00B02394"/>
    <w:rsid w:val="00B023CA"/>
    <w:rsid w:val="00B02644"/>
    <w:rsid w:val="00B027A0"/>
    <w:rsid w:val="00B028C6"/>
    <w:rsid w:val="00B029D1"/>
    <w:rsid w:val="00B02C2A"/>
    <w:rsid w:val="00B03369"/>
    <w:rsid w:val="00B0358B"/>
    <w:rsid w:val="00B0359D"/>
    <w:rsid w:val="00B036BF"/>
    <w:rsid w:val="00B03EAE"/>
    <w:rsid w:val="00B0476E"/>
    <w:rsid w:val="00B04A52"/>
    <w:rsid w:val="00B05113"/>
    <w:rsid w:val="00B056AB"/>
    <w:rsid w:val="00B066F5"/>
    <w:rsid w:val="00B072A3"/>
    <w:rsid w:val="00B0738C"/>
    <w:rsid w:val="00B07AA5"/>
    <w:rsid w:val="00B113FA"/>
    <w:rsid w:val="00B11849"/>
    <w:rsid w:val="00B11DAC"/>
    <w:rsid w:val="00B12345"/>
    <w:rsid w:val="00B132EE"/>
    <w:rsid w:val="00B1346E"/>
    <w:rsid w:val="00B13984"/>
    <w:rsid w:val="00B13BFC"/>
    <w:rsid w:val="00B13DD1"/>
    <w:rsid w:val="00B14B3D"/>
    <w:rsid w:val="00B155AE"/>
    <w:rsid w:val="00B16A59"/>
    <w:rsid w:val="00B170EB"/>
    <w:rsid w:val="00B17119"/>
    <w:rsid w:val="00B20165"/>
    <w:rsid w:val="00B2043A"/>
    <w:rsid w:val="00B2082C"/>
    <w:rsid w:val="00B2128B"/>
    <w:rsid w:val="00B21C47"/>
    <w:rsid w:val="00B21F96"/>
    <w:rsid w:val="00B2269F"/>
    <w:rsid w:val="00B23149"/>
    <w:rsid w:val="00B236C7"/>
    <w:rsid w:val="00B23703"/>
    <w:rsid w:val="00B237B0"/>
    <w:rsid w:val="00B23FE3"/>
    <w:rsid w:val="00B24275"/>
    <w:rsid w:val="00B264C8"/>
    <w:rsid w:val="00B26505"/>
    <w:rsid w:val="00B266D6"/>
    <w:rsid w:val="00B26C35"/>
    <w:rsid w:val="00B27693"/>
    <w:rsid w:val="00B27834"/>
    <w:rsid w:val="00B27CFC"/>
    <w:rsid w:val="00B30478"/>
    <w:rsid w:val="00B30851"/>
    <w:rsid w:val="00B3105C"/>
    <w:rsid w:val="00B3136A"/>
    <w:rsid w:val="00B31A19"/>
    <w:rsid w:val="00B3269C"/>
    <w:rsid w:val="00B328E5"/>
    <w:rsid w:val="00B332F7"/>
    <w:rsid w:val="00B3387B"/>
    <w:rsid w:val="00B3427D"/>
    <w:rsid w:val="00B348B8"/>
    <w:rsid w:val="00B34F40"/>
    <w:rsid w:val="00B35A48"/>
    <w:rsid w:val="00B365B3"/>
    <w:rsid w:val="00B366EF"/>
    <w:rsid w:val="00B367E8"/>
    <w:rsid w:val="00B36984"/>
    <w:rsid w:val="00B36AE9"/>
    <w:rsid w:val="00B36EA2"/>
    <w:rsid w:val="00B376AD"/>
    <w:rsid w:val="00B412E4"/>
    <w:rsid w:val="00B412F2"/>
    <w:rsid w:val="00B41714"/>
    <w:rsid w:val="00B433F4"/>
    <w:rsid w:val="00B43B13"/>
    <w:rsid w:val="00B43CB0"/>
    <w:rsid w:val="00B451E2"/>
    <w:rsid w:val="00B45DD8"/>
    <w:rsid w:val="00B466B8"/>
    <w:rsid w:val="00B46704"/>
    <w:rsid w:val="00B46847"/>
    <w:rsid w:val="00B46982"/>
    <w:rsid w:val="00B47678"/>
    <w:rsid w:val="00B47D6F"/>
    <w:rsid w:val="00B50A6C"/>
    <w:rsid w:val="00B50AFB"/>
    <w:rsid w:val="00B5101D"/>
    <w:rsid w:val="00B5113E"/>
    <w:rsid w:val="00B51DD8"/>
    <w:rsid w:val="00B52AC2"/>
    <w:rsid w:val="00B5348B"/>
    <w:rsid w:val="00B53B6C"/>
    <w:rsid w:val="00B53F25"/>
    <w:rsid w:val="00B5431D"/>
    <w:rsid w:val="00B54678"/>
    <w:rsid w:val="00B54685"/>
    <w:rsid w:val="00B54B0F"/>
    <w:rsid w:val="00B54B90"/>
    <w:rsid w:val="00B553C7"/>
    <w:rsid w:val="00B554B7"/>
    <w:rsid w:val="00B5644A"/>
    <w:rsid w:val="00B56EDA"/>
    <w:rsid w:val="00B572D5"/>
    <w:rsid w:val="00B60341"/>
    <w:rsid w:val="00B6115B"/>
    <w:rsid w:val="00B619E6"/>
    <w:rsid w:val="00B61F13"/>
    <w:rsid w:val="00B621D5"/>
    <w:rsid w:val="00B62A5F"/>
    <w:rsid w:val="00B62EC9"/>
    <w:rsid w:val="00B644A1"/>
    <w:rsid w:val="00B64C1C"/>
    <w:rsid w:val="00B65321"/>
    <w:rsid w:val="00B655CC"/>
    <w:rsid w:val="00B658AE"/>
    <w:rsid w:val="00B65973"/>
    <w:rsid w:val="00B6597F"/>
    <w:rsid w:val="00B65E2D"/>
    <w:rsid w:val="00B661E3"/>
    <w:rsid w:val="00B663A6"/>
    <w:rsid w:val="00B66480"/>
    <w:rsid w:val="00B66632"/>
    <w:rsid w:val="00B66709"/>
    <w:rsid w:val="00B6684B"/>
    <w:rsid w:val="00B66CAC"/>
    <w:rsid w:val="00B67408"/>
    <w:rsid w:val="00B7050D"/>
    <w:rsid w:val="00B70BE4"/>
    <w:rsid w:val="00B70C1F"/>
    <w:rsid w:val="00B73434"/>
    <w:rsid w:val="00B740C1"/>
    <w:rsid w:val="00B745C4"/>
    <w:rsid w:val="00B747C7"/>
    <w:rsid w:val="00B74C45"/>
    <w:rsid w:val="00B74E82"/>
    <w:rsid w:val="00B74FAB"/>
    <w:rsid w:val="00B7524B"/>
    <w:rsid w:val="00B75914"/>
    <w:rsid w:val="00B75E38"/>
    <w:rsid w:val="00B7603F"/>
    <w:rsid w:val="00B77CBF"/>
    <w:rsid w:val="00B77E09"/>
    <w:rsid w:val="00B80135"/>
    <w:rsid w:val="00B809AD"/>
    <w:rsid w:val="00B81220"/>
    <w:rsid w:val="00B818FE"/>
    <w:rsid w:val="00B82B36"/>
    <w:rsid w:val="00B82DE0"/>
    <w:rsid w:val="00B834FA"/>
    <w:rsid w:val="00B840B6"/>
    <w:rsid w:val="00B842B5"/>
    <w:rsid w:val="00B8446B"/>
    <w:rsid w:val="00B858E5"/>
    <w:rsid w:val="00B86496"/>
    <w:rsid w:val="00B8717A"/>
    <w:rsid w:val="00B87999"/>
    <w:rsid w:val="00B87C23"/>
    <w:rsid w:val="00B900DC"/>
    <w:rsid w:val="00B902BE"/>
    <w:rsid w:val="00B90F56"/>
    <w:rsid w:val="00B912BA"/>
    <w:rsid w:val="00B9173E"/>
    <w:rsid w:val="00B93279"/>
    <w:rsid w:val="00B9412A"/>
    <w:rsid w:val="00B94A4D"/>
    <w:rsid w:val="00B94DB1"/>
    <w:rsid w:val="00B951E7"/>
    <w:rsid w:val="00B96023"/>
    <w:rsid w:val="00B961FE"/>
    <w:rsid w:val="00B96359"/>
    <w:rsid w:val="00B975B5"/>
    <w:rsid w:val="00B97908"/>
    <w:rsid w:val="00BA0FF4"/>
    <w:rsid w:val="00BA1117"/>
    <w:rsid w:val="00BA1575"/>
    <w:rsid w:val="00BA1B90"/>
    <w:rsid w:val="00BA1FE2"/>
    <w:rsid w:val="00BA3951"/>
    <w:rsid w:val="00BA3CD7"/>
    <w:rsid w:val="00BA4464"/>
    <w:rsid w:val="00BA49B3"/>
    <w:rsid w:val="00BA49E9"/>
    <w:rsid w:val="00BA50A1"/>
    <w:rsid w:val="00BA55C7"/>
    <w:rsid w:val="00BA6283"/>
    <w:rsid w:val="00BA6484"/>
    <w:rsid w:val="00BA67CB"/>
    <w:rsid w:val="00BA6D46"/>
    <w:rsid w:val="00BA7E4F"/>
    <w:rsid w:val="00BB062D"/>
    <w:rsid w:val="00BB0D80"/>
    <w:rsid w:val="00BB1472"/>
    <w:rsid w:val="00BB14DE"/>
    <w:rsid w:val="00BB1FE9"/>
    <w:rsid w:val="00BB212B"/>
    <w:rsid w:val="00BB2500"/>
    <w:rsid w:val="00BB2641"/>
    <w:rsid w:val="00BB2B9D"/>
    <w:rsid w:val="00BB45C3"/>
    <w:rsid w:val="00BB490F"/>
    <w:rsid w:val="00BB4D23"/>
    <w:rsid w:val="00BB4D3F"/>
    <w:rsid w:val="00BB4D96"/>
    <w:rsid w:val="00BB56CD"/>
    <w:rsid w:val="00BB6354"/>
    <w:rsid w:val="00BB69B8"/>
    <w:rsid w:val="00BB7037"/>
    <w:rsid w:val="00BB75DB"/>
    <w:rsid w:val="00BC0DC6"/>
    <w:rsid w:val="00BC124B"/>
    <w:rsid w:val="00BC1415"/>
    <w:rsid w:val="00BC2585"/>
    <w:rsid w:val="00BC26CD"/>
    <w:rsid w:val="00BC2A1C"/>
    <w:rsid w:val="00BC2FCB"/>
    <w:rsid w:val="00BC3332"/>
    <w:rsid w:val="00BC35A3"/>
    <w:rsid w:val="00BC398B"/>
    <w:rsid w:val="00BC3ACD"/>
    <w:rsid w:val="00BC3CF0"/>
    <w:rsid w:val="00BC3D3D"/>
    <w:rsid w:val="00BC4A3E"/>
    <w:rsid w:val="00BC4F76"/>
    <w:rsid w:val="00BC58AA"/>
    <w:rsid w:val="00BC5A88"/>
    <w:rsid w:val="00BC601B"/>
    <w:rsid w:val="00BC6227"/>
    <w:rsid w:val="00BC6E27"/>
    <w:rsid w:val="00BC7089"/>
    <w:rsid w:val="00BC7999"/>
    <w:rsid w:val="00BC7F0E"/>
    <w:rsid w:val="00BD021A"/>
    <w:rsid w:val="00BD07CA"/>
    <w:rsid w:val="00BD126F"/>
    <w:rsid w:val="00BD1614"/>
    <w:rsid w:val="00BD18DD"/>
    <w:rsid w:val="00BD1987"/>
    <w:rsid w:val="00BD1A8C"/>
    <w:rsid w:val="00BD1B7C"/>
    <w:rsid w:val="00BD20C0"/>
    <w:rsid w:val="00BD2BD6"/>
    <w:rsid w:val="00BD3223"/>
    <w:rsid w:val="00BD41FB"/>
    <w:rsid w:val="00BD48C9"/>
    <w:rsid w:val="00BD493B"/>
    <w:rsid w:val="00BD4B98"/>
    <w:rsid w:val="00BD5527"/>
    <w:rsid w:val="00BD5D4A"/>
    <w:rsid w:val="00BD6665"/>
    <w:rsid w:val="00BD6A8E"/>
    <w:rsid w:val="00BD6BF0"/>
    <w:rsid w:val="00BD7431"/>
    <w:rsid w:val="00BE081D"/>
    <w:rsid w:val="00BE0CED"/>
    <w:rsid w:val="00BE0FAA"/>
    <w:rsid w:val="00BE1919"/>
    <w:rsid w:val="00BE1D95"/>
    <w:rsid w:val="00BE207B"/>
    <w:rsid w:val="00BE225E"/>
    <w:rsid w:val="00BE2859"/>
    <w:rsid w:val="00BE28EF"/>
    <w:rsid w:val="00BE3C68"/>
    <w:rsid w:val="00BE44A7"/>
    <w:rsid w:val="00BE48F4"/>
    <w:rsid w:val="00BE4E1B"/>
    <w:rsid w:val="00BE52AB"/>
    <w:rsid w:val="00BE5DB9"/>
    <w:rsid w:val="00BE6877"/>
    <w:rsid w:val="00BE6DAB"/>
    <w:rsid w:val="00BE6F27"/>
    <w:rsid w:val="00BE77C5"/>
    <w:rsid w:val="00BF00B2"/>
    <w:rsid w:val="00BF0874"/>
    <w:rsid w:val="00BF11F2"/>
    <w:rsid w:val="00BF1E05"/>
    <w:rsid w:val="00BF1EB7"/>
    <w:rsid w:val="00BF23A3"/>
    <w:rsid w:val="00BF23D4"/>
    <w:rsid w:val="00BF2742"/>
    <w:rsid w:val="00BF34F2"/>
    <w:rsid w:val="00BF354A"/>
    <w:rsid w:val="00BF3C14"/>
    <w:rsid w:val="00BF4028"/>
    <w:rsid w:val="00BF43A8"/>
    <w:rsid w:val="00BF5048"/>
    <w:rsid w:val="00BF5227"/>
    <w:rsid w:val="00BF54FC"/>
    <w:rsid w:val="00BF6296"/>
    <w:rsid w:val="00BF63C1"/>
    <w:rsid w:val="00BF7568"/>
    <w:rsid w:val="00BF777E"/>
    <w:rsid w:val="00C00782"/>
    <w:rsid w:val="00C007C1"/>
    <w:rsid w:val="00C007C8"/>
    <w:rsid w:val="00C02B9A"/>
    <w:rsid w:val="00C03902"/>
    <w:rsid w:val="00C0394E"/>
    <w:rsid w:val="00C040EE"/>
    <w:rsid w:val="00C047CD"/>
    <w:rsid w:val="00C0493B"/>
    <w:rsid w:val="00C0512E"/>
    <w:rsid w:val="00C05C95"/>
    <w:rsid w:val="00C05D61"/>
    <w:rsid w:val="00C05E7A"/>
    <w:rsid w:val="00C05E7D"/>
    <w:rsid w:val="00C06025"/>
    <w:rsid w:val="00C061F7"/>
    <w:rsid w:val="00C0650D"/>
    <w:rsid w:val="00C0698E"/>
    <w:rsid w:val="00C07056"/>
    <w:rsid w:val="00C07156"/>
    <w:rsid w:val="00C07C0A"/>
    <w:rsid w:val="00C07F6A"/>
    <w:rsid w:val="00C10330"/>
    <w:rsid w:val="00C10948"/>
    <w:rsid w:val="00C10F24"/>
    <w:rsid w:val="00C11022"/>
    <w:rsid w:val="00C11132"/>
    <w:rsid w:val="00C113AD"/>
    <w:rsid w:val="00C11442"/>
    <w:rsid w:val="00C11862"/>
    <w:rsid w:val="00C11DB3"/>
    <w:rsid w:val="00C1269C"/>
    <w:rsid w:val="00C12822"/>
    <w:rsid w:val="00C12F9B"/>
    <w:rsid w:val="00C1314B"/>
    <w:rsid w:val="00C134BF"/>
    <w:rsid w:val="00C13979"/>
    <w:rsid w:val="00C13EF4"/>
    <w:rsid w:val="00C14331"/>
    <w:rsid w:val="00C145DE"/>
    <w:rsid w:val="00C146FC"/>
    <w:rsid w:val="00C14DE2"/>
    <w:rsid w:val="00C1541B"/>
    <w:rsid w:val="00C1571E"/>
    <w:rsid w:val="00C1596E"/>
    <w:rsid w:val="00C167C9"/>
    <w:rsid w:val="00C1708D"/>
    <w:rsid w:val="00C170CC"/>
    <w:rsid w:val="00C17380"/>
    <w:rsid w:val="00C17650"/>
    <w:rsid w:val="00C2070B"/>
    <w:rsid w:val="00C2075D"/>
    <w:rsid w:val="00C20828"/>
    <w:rsid w:val="00C20DC4"/>
    <w:rsid w:val="00C21552"/>
    <w:rsid w:val="00C227CB"/>
    <w:rsid w:val="00C22DB8"/>
    <w:rsid w:val="00C23085"/>
    <w:rsid w:val="00C2338D"/>
    <w:rsid w:val="00C23391"/>
    <w:rsid w:val="00C23C97"/>
    <w:rsid w:val="00C2436A"/>
    <w:rsid w:val="00C25059"/>
    <w:rsid w:val="00C25991"/>
    <w:rsid w:val="00C267E4"/>
    <w:rsid w:val="00C268A8"/>
    <w:rsid w:val="00C2712C"/>
    <w:rsid w:val="00C31165"/>
    <w:rsid w:val="00C317B5"/>
    <w:rsid w:val="00C31CB0"/>
    <w:rsid w:val="00C31EBB"/>
    <w:rsid w:val="00C32D15"/>
    <w:rsid w:val="00C34618"/>
    <w:rsid w:val="00C34702"/>
    <w:rsid w:val="00C34C96"/>
    <w:rsid w:val="00C34FBD"/>
    <w:rsid w:val="00C36B14"/>
    <w:rsid w:val="00C37231"/>
    <w:rsid w:val="00C372C9"/>
    <w:rsid w:val="00C373F1"/>
    <w:rsid w:val="00C378CC"/>
    <w:rsid w:val="00C379CF"/>
    <w:rsid w:val="00C37FD3"/>
    <w:rsid w:val="00C40A13"/>
    <w:rsid w:val="00C4122A"/>
    <w:rsid w:val="00C41C66"/>
    <w:rsid w:val="00C4203D"/>
    <w:rsid w:val="00C424EE"/>
    <w:rsid w:val="00C42A34"/>
    <w:rsid w:val="00C42F72"/>
    <w:rsid w:val="00C43156"/>
    <w:rsid w:val="00C43783"/>
    <w:rsid w:val="00C43CDF"/>
    <w:rsid w:val="00C44675"/>
    <w:rsid w:val="00C4474C"/>
    <w:rsid w:val="00C451FF"/>
    <w:rsid w:val="00C464F1"/>
    <w:rsid w:val="00C478BF"/>
    <w:rsid w:val="00C47CBA"/>
    <w:rsid w:val="00C500B1"/>
    <w:rsid w:val="00C503D0"/>
    <w:rsid w:val="00C505EB"/>
    <w:rsid w:val="00C5067B"/>
    <w:rsid w:val="00C509C8"/>
    <w:rsid w:val="00C50FDB"/>
    <w:rsid w:val="00C5128B"/>
    <w:rsid w:val="00C5168A"/>
    <w:rsid w:val="00C5186E"/>
    <w:rsid w:val="00C51DA1"/>
    <w:rsid w:val="00C521EC"/>
    <w:rsid w:val="00C5340B"/>
    <w:rsid w:val="00C536D4"/>
    <w:rsid w:val="00C540F7"/>
    <w:rsid w:val="00C5419F"/>
    <w:rsid w:val="00C551E4"/>
    <w:rsid w:val="00C56123"/>
    <w:rsid w:val="00C561BD"/>
    <w:rsid w:val="00C56554"/>
    <w:rsid w:val="00C5735C"/>
    <w:rsid w:val="00C60453"/>
    <w:rsid w:val="00C60D04"/>
    <w:rsid w:val="00C6197F"/>
    <w:rsid w:val="00C61A65"/>
    <w:rsid w:val="00C61B73"/>
    <w:rsid w:val="00C62B65"/>
    <w:rsid w:val="00C633C0"/>
    <w:rsid w:val="00C63F54"/>
    <w:rsid w:val="00C644C8"/>
    <w:rsid w:val="00C6486A"/>
    <w:rsid w:val="00C64A45"/>
    <w:rsid w:val="00C64E86"/>
    <w:rsid w:val="00C64F54"/>
    <w:rsid w:val="00C66702"/>
    <w:rsid w:val="00C67E1E"/>
    <w:rsid w:val="00C7031C"/>
    <w:rsid w:val="00C70332"/>
    <w:rsid w:val="00C71243"/>
    <w:rsid w:val="00C71CC8"/>
    <w:rsid w:val="00C7259E"/>
    <w:rsid w:val="00C744E1"/>
    <w:rsid w:val="00C76FA6"/>
    <w:rsid w:val="00C771AB"/>
    <w:rsid w:val="00C773AA"/>
    <w:rsid w:val="00C775DD"/>
    <w:rsid w:val="00C80180"/>
    <w:rsid w:val="00C801CC"/>
    <w:rsid w:val="00C806E7"/>
    <w:rsid w:val="00C80BE9"/>
    <w:rsid w:val="00C8140D"/>
    <w:rsid w:val="00C81B2E"/>
    <w:rsid w:val="00C8239C"/>
    <w:rsid w:val="00C82483"/>
    <w:rsid w:val="00C82741"/>
    <w:rsid w:val="00C828E4"/>
    <w:rsid w:val="00C82DDB"/>
    <w:rsid w:val="00C839C3"/>
    <w:rsid w:val="00C83E74"/>
    <w:rsid w:val="00C8444B"/>
    <w:rsid w:val="00C84C3B"/>
    <w:rsid w:val="00C84D50"/>
    <w:rsid w:val="00C85660"/>
    <w:rsid w:val="00C868A0"/>
    <w:rsid w:val="00C86E54"/>
    <w:rsid w:val="00C87980"/>
    <w:rsid w:val="00C91143"/>
    <w:rsid w:val="00C918AF"/>
    <w:rsid w:val="00C919B1"/>
    <w:rsid w:val="00C9231F"/>
    <w:rsid w:val="00C92D2A"/>
    <w:rsid w:val="00C92E17"/>
    <w:rsid w:val="00C93026"/>
    <w:rsid w:val="00C931A2"/>
    <w:rsid w:val="00C933F7"/>
    <w:rsid w:val="00C93C19"/>
    <w:rsid w:val="00C943B5"/>
    <w:rsid w:val="00C950D7"/>
    <w:rsid w:val="00C95B0A"/>
    <w:rsid w:val="00C95B16"/>
    <w:rsid w:val="00C960F8"/>
    <w:rsid w:val="00C977CA"/>
    <w:rsid w:val="00C97849"/>
    <w:rsid w:val="00CA02DF"/>
    <w:rsid w:val="00CA0CC7"/>
    <w:rsid w:val="00CA1F7D"/>
    <w:rsid w:val="00CA244F"/>
    <w:rsid w:val="00CA27F8"/>
    <w:rsid w:val="00CA2D9F"/>
    <w:rsid w:val="00CA30D8"/>
    <w:rsid w:val="00CA3783"/>
    <w:rsid w:val="00CA3885"/>
    <w:rsid w:val="00CA3F9E"/>
    <w:rsid w:val="00CA404C"/>
    <w:rsid w:val="00CA42E6"/>
    <w:rsid w:val="00CA5953"/>
    <w:rsid w:val="00CA69D5"/>
    <w:rsid w:val="00CA780E"/>
    <w:rsid w:val="00CB078D"/>
    <w:rsid w:val="00CB0917"/>
    <w:rsid w:val="00CB0DCE"/>
    <w:rsid w:val="00CB164F"/>
    <w:rsid w:val="00CB17CF"/>
    <w:rsid w:val="00CB183C"/>
    <w:rsid w:val="00CB2908"/>
    <w:rsid w:val="00CB291E"/>
    <w:rsid w:val="00CB3A65"/>
    <w:rsid w:val="00CB3BBD"/>
    <w:rsid w:val="00CB3BC9"/>
    <w:rsid w:val="00CB3D65"/>
    <w:rsid w:val="00CB41FE"/>
    <w:rsid w:val="00CB4C78"/>
    <w:rsid w:val="00CB5718"/>
    <w:rsid w:val="00CB6E1D"/>
    <w:rsid w:val="00CC08B6"/>
    <w:rsid w:val="00CC2204"/>
    <w:rsid w:val="00CC22E6"/>
    <w:rsid w:val="00CC276A"/>
    <w:rsid w:val="00CC285E"/>
    <w:rsid w:val="00CC3153"/>
    <w:rsid w:val="00CC3363"/>
    <w:rsid w:val="00CC4916"/>
    <w:rsid w:val="00CC6032"/>
    <w:rsid w:val="00CC6C55"/>
    <w:rsid w:val="00CC735F"/>
    <w:rsid w:val="00CC7C0C"/>
    <w:rsid w:val="00CC7F0F"/>
    <w:rsid w:val="00CD0FBE"/>
    <w:rsid w:val="00CD25D2"/>
    <w:rsid w:val="00CD327D"/>
    <w:rsid w:val="00CD329F"/>
    <w:rsid w:val="00CD3495"/>
    <w:rsid w:val="00CD3606"/>
    <w:rsid w:val="00CD3858"/>
    <w:rsid w:val="00CD4048"/>
    <w:rsid w:val="00CD49C3"/>
    <w:rsid w:val="00CD50C0"/>
    <w:rsid w:val="00CD5714"/>
    <w:rsid w:val="00CD598B"/>
    <w:rsid w:val="00CD5B1B"/>
    <w:rsid w:val="00CD5B56"/>
    <w:rsid w:val="00CD5DEF"/>
    <w:rsid w:val="00CD6102"/>
    <w:rsid w:val="00CD6D2A"/>
    <w:rsid w:val="00CD7870"/>
    <w:rsid w:val="00CE00DF"/>
    <w:rsid w:val="00CE096D"/>
    <w:rsid w:val="00CE0D90"/>
    <w:rsid w:val="00CE214B"/>
    <w:rsid w:val="00CE2BFA"/>
    <w:rsid w:val="00CE49A8"/>
    <w:rsid w:val="00CE4B08"/>
    <w:rsid w:val="00CE52B8"/>
    <w:rsid w:val="00CE580F"/>
    <w:rsid w:val="00CE5B90"/>
    <w:rsid w:val="00CE73BA"/>
    <w:rsid w:val="00CE7517"/>
    <w:rsid w:val="00CE75D0"/>
    <w:rsid w:val="00CE7750"/>
    <w:rsid w:val="00CF01ED"/>
    <w:rsid w:val="00CF08B0"/>
    <w:rsid w:val="00CF0D08"/>
    <w:rsid w:val="00CF17F5"/>
    <w:rsid w:val="00CF1909"/>
    <w:rsid w:val="00CF213D"/>
    <w:rsid w:val="00CF22B6"/>
    <w:rsid w:val="00CF2C52"/>
    <w:rsid w:val="00CF4FA6"/>
    <w:rsid w:val="00CF590E"/>
    <w:rsid w:val="00CF6F1B"/>
    <w:rsid w:val="00CF7CDD"/>
    <w:rsid w:val="00CF7D3A"/>
    <w:rsid w:val="00CF7E04"/>
    <w:rsid w:val="00D00E3B"/>
    <w:rsid w:val="00D01A82"/>
    <w:rsid w:val="00D01DEB"/>
    <w:rsid w:val="00D01E13"/>
    <w:rsid w:val="00D02077"/>
    <w:rsid w:val="00D0254C"/>
    <w:rsid w:val="00D0292D"/>
    <w:rsid w:val="00D02B0F"/>
    <w:rsid w:val="00D0307C"/>
    <w:rsid w:val="00D03467"/>
    <w:rsid w:val="00D03B7B"/>
    <w:rsid w:val="00D045FD"/>
    <w:rsid w:val="00D049DB"/>
    <w:rsid w:val="00D050B1"/>
    <w:rsid w:val="00D05503"/>
    <w:rsid w:val="00D059D7"/>
    <w:rsid w:val="00D073C9"/>
    <w:rsid w:val="00D103FC"/>
    <w:rsid w:val="00D12244"/>
    <w:rsid w:val="00D12617"/>
    <w:rsid w:val="00D12CBB"/>
    <w:rsid w:val="00D12F09"/>
    <w:rsid w:val="00D13125"/>
    <w:rsid w:val="00D1373F"/>
    <w:rsid w:val="00D13F74"/>
    <w:rsid w:val="00D141E3"/>
    <w:rsid w:val="00D14E39"/>
    <w:rsid w:val="00D15AA4"/>
    <w:rsid w:val="00D15C60"/>
    <w:rsid w:val="00D170E6"/>
    <w:rsid w:val="00D17E51"/>
    <w:rsid w:val="00D2049F"/>
    <w:rsid w:val="00D207A3"/>
    <w:rsid w:val="00D2106E"/>
    <w:rsid w:val="00D21088"/>
    <w:rsid w:val="00D215B4"/>
    <w:rsid w:val="00D21AB4"/>
    <w:rsid w:val="00D21E0D"/>
    <w:rsid w:val="00D21FE5"/>
    <w:rsid w:val="00D223C9"/>
    <w:rsid w:val="00D225D1"/>
    <w:rsid w:val="00D22F4E"/>
    <w:rsid w:val="00D23AE9"/>
    <w:rsid w:val="00D24628"/>
    <w:rsid w:val="00D24B61"/>
    <w:rsid w:val="00D24CD1"/>
    <w:rsid w:val="00D254A4"/>
    <w:rsid w:val="00D25A25"/>
    <w:rsid w:val="00D25B7B"/>
    <w:rsid w:val="00D25E66"/>
    <w:rsid w:val="00D275BF"/>
    <w:rsid w:val="00D27725"/>
    <w:rsid w:val="00D3044A"/>
    <w:rsid w:val="00D3067C"/>
    <w:rsid w:val="00D30687"/>
    <w:rsid w:val="00D30B19"/>
    <w:rsid w:val="00D31552"/>
    <w:rsid w:val="00D3168C"/>
    <w:rsid w:val="00D31928"/>
    <w:rsid w:val="00D31BAB"/>
    <w:rsid w:val="00D31C53"/>
    <w:rsid w:val="00D32549"/>
    <w:rsid w:val="00D32A02"/>
    <w:rsid w:val="00D32C0D"/>
    <w:rsid w:val="00D32DF9"/>
    <w:rsid w:val="00D32F81"/>
    <w:rsid w:val="00D3350B"/>
    <w:rsid w:val="00D33759"/>
    <w:rsid w:val="00D346F5"/>
    <w:rsid w:val="00D34C89"/>
    <w:rsid w:val="00D35A37"/>
    <w:rsid w:val="00D360F1"/>
    <w:rsid w:val="00D369C5"/>
    <w:rsid w:val="00D36E1E"/>
    <w:rsid w:val="00D3763E"/>
    <w:rsid w:val="00D403BC"/>
    <w:rsid w:val="00D40A42"/>
    <w:rsid w:val="00D41552"/>
    <w:rsid w:val="00D41C49"/>
    <w:rsid w:val="00D42EB6"/>
    <w:rsid w:val="00D42FDD"/>
    <w:rsid w:val="00D43834"/>
    <w:rsid w:val="00D4494B"/>
    <w:rsid w:val="00D45CE1"/>
    <w:rsid w:val="00D460AD"/>
    <w:rsid w:val="00D46C49"/>
    <w:rsid w:val="00D473F0"/>
    <w:rsid w:val="00D47B89"/>
    <w:rsid w:val="00D47D09"/>
    <w:rsid w:val="00D5013C"/>
    <w:rsid w:val="00D50BDF"/>
    <w:rsid w:val="00D5143B"/>
    <w:rsid w:val="00D51682"/>
    <w:rsid w:val="00D52312"/>
    <w:rsid w:val="00D52871"/>
    <w:rsid w:val="00D53179"/>
    <w:rsid w:val="00D535CC"/>
    <w:rsid w:val="00D55161"/>
    <w:rsid w:val="00D55C0C"/>
    <w:rsid w:val="00D56260"/>
    <w:rsid w:val="00D56512"/>
    <w:rsid w:val="00D56D0F"/>
    <w:rsid w:val="00D5718F"/>
    <w:rsid w:val="00D575B4"/>
    <w:rsid w:val="00D601B1"/>
    <w:rsid w:val="00D6074B"/>
    <w:rsid w:val="00D60A5A"/>
    <w:rsid w:val="00D60BD8"/>
    <w:rsid w:val="00D60EE5"/>
    <w:rsid w:val="00D615F5"/>
    <w:rsid w:val="00D61850"/>
    <w:rsid w:val="00D62D7D"/>
    <w:rsid w:val="00D63080"/>
    <w:rsid w:val="00D63E01"/>
    <w:rsid w:val="00D64255"/>
    <w:rsid w:val="00D64991"/>
    <w:rsid w:val="00D64D07"/>
    <w:rsid w:val="00D64F7C"/>
    <w:rsid w:val="00D650B1"/>
    <w:rsid w:val="00D65165"/>
    <w:rsid w:val="00D6521D"/>
    <w:rsid w:val="00D6541A"/>
    <w:rsid w:val="00D6594D"/>
    <w:rsid w:val="00D663BD"/>
    <w:rsid w:val="00D66CF2"/>
    <w:rsid w:val="00D702C4"/>
    <w:rsid w:val="00D705D2"/>
    <w:rsid w:val="00D70BD2"/>
    <w:rsid w:val="00D70CA6"/>
    <w:rsid w:val="00D712B5"/>
    <w:rsid w:val="00D7136A"/>
    <w:rsid w:val="00D715AA"/>
    <w:rsid w:val="00D71B91"/>
    <w:rsid w:val="00D71BB6"/>
    <w:rsid w:val="00D71D46"/>
    <w:rsid w:val="00D72366"/>
    <w:rsid w:val="00D72C78"/>
    <w:rsid w:val="00D74391"/>
    <w:rsid w:val="00D746EE"/>
    <w:rsid w:val="00D748DD"/>
    <w:rsid w:val="00D748EB"/>
    <w:rsid w:val="00D74A0B"/>
    <w:rsid w:val="00D76782"/>
    <w:rsid w:val="00D7775E"/>
    <w:rsid w:val="00D778EB"/>
    <w:rsid w:val="00D77ACE"/>
    <w:rsid w:val="00D80A63"/>
    <w:rsid w:val="00D80D46"/>
    <w:rsid w:val="00D80EA9"/>
    <w:rsid w:val="00D81B69"/>
    <w:rsid w:val="00D81C23"/>
    <w:rsid w:val="00D824A9"/>
    <w:rsid w:val="00D836B0"/>
    <w:rsid w:val="00D83BB6"/>
    <w:rsid w:val="00D8432C"/>
    <w:rsid w:val="00D8436C"/>
    <w:rsid w:val="00D84721"/>
    <w:rsid w:val="00D84958"/>
    <w:rsid w:val="00D863E0"/>
    <w:rsid w:val="00D8694E"/>
    <w:rsid w:val="00D86F5C"/>
    <w:rsid w:val="00D9000C"/>
    <w:rsid w:val="00D90A67"/>
    <w:rsid w:val="00D90D84"/>
    <w:rsid w:val="00D91A67"/>
    <w:rsid w:val="00D91BAB"/>
    <w:rsid w:val="00D91E00"/>
    <w:rsid w:val="00D92023"/>
    <w:rsid w:val="00D9323A"/>
    <w:rsid w:val="00D93CA4"/>
    <w:rsid w:val="00D93E1A"/>
    <w:rsid w:val="00D94072"/>
    <w:rsid w:val="00D956AD"/>
    <w:rsid w:val="00D958EB"/>
    <w:rsid w:val="00D95DDA"/>
    <w:rsid w:val="00D96EEC"/>
    <w:rsid w:val="00DA005C"/>
    <w:rsid w:val="00DA02DE"/>
    <w:rsid w:val="00DA09D9"/>
    <w:rsid w:val="00DA1741"/>
    <w:rsid w:val="00DA2328"/>
    <w:rsid w:val="00DA2AF6"/>
    <w:rsid w:val="00DA2D85"/>
    <w:rsid w:val="00DA328F"/>
    <w:rsid w:val="00DA390E"/>
    <w:rsid w:val="00DA4605"/>
    <w:rsid w:val="00DA4F14"/>
    <w:rsid w:val="00DA5208"/>
    <w:rsid w:val="00DA54CF"/>
    <w:rsid w:val="00DA5642"/>
    <w:rsid w:val="00DA6290"/>
    <w:rsid w:val="00DA6A4B"/>
    <w:rsid w:val="00DA6A7C"/>
    <w:rsid w:val="00DA6F6C"/>
    <w:rsid w:val="00DA717B"/>
    <w:rsid w:val="00DA761C"/>
    <w:rsid w:val="00DA7ECA"/>
    <w:rsid w:val="00DA7FAC"/>
    <w:rsid w:val="00DB05EE"/>
    <w:rsid w:val="00DB0AC8"/>
    <w:rsid w:val="00DB0F8C"/>
    <w:rsid w:val="00DB10E5"/>
    <w:rsid w:val="00DB1A21"/>
    <w:rsid w:val="00DB1CA2"/>
    <w:rsid w:val="00DB215D"/>
    <w:rsid w:val="00DB25D0"/>
    <w:rsid w:val="00DB2703"/>
    <w:rsid w:val="00DB2C0A"/>
    <w:rsid w:val="00DB3127"/>
    <w:rsid w:val="00DB3891"/>
    <w:rsid w:val="00DB38BE"/>
    <w:rsid w:val="00DB3AE4"/>
    <w:rsid w:val="00DB48F3"/>
    <w:rsid w:val="00DB5629"/>
    <w:rsid w:val="00DB5B06"/>
    <w:rsid w:val="00DB5C42"/>
    <w:rsid w:val="00DB60FC"/>
    <w:rsid w:val="00DB6BC9"/>
    <w:rsid w:val="00DB6E7B"/>
    <w:rsid w:val="00DB6FF7"/>
    <w:rsid w:val="00DB70AB"/>
    <w:rsid w:val="00DB71A0"/>
    <w:rsid w:val="00DB7ABF"/>
    <w:rsid w:val="00DB7CD3"/>
    <w:rsid w:val="00DC0359"/>
    <w:rsid w:val="00DC0423"/>
    <w:rsid w:val="00DC05E5"/>
    <w:rsid w:val="00DC0612"/>
    <w:rsid w:val="00DC08DE"/>
    <w:rsid w:val="00DC18D5"/>
    <w:rsid w:val="00DC1C13"/>
    <w:rsid w:val="00DC2593"/>
    <w:rsid w:val="00DC3E03"/>
    <w:rsid w:val="00DC3FAE"/>
    <w:rsid w:val="00DC44B4"/>
    <w:rsid w:val="00DC5C84"/>
    <w:rsid w:val="00DC717B"/>
    <w:rsid w:val="00DC7718"/>
    <w:rsid w:val="00DC7A56"/>
    <w:rsid w:val="00DC7BA1"/>
    <w:rsid w:val="00DC7F2E"/>
    <w:rsid w:val="00DD037C"/>
    <w:rsid w:val="00DD03F5"/>
    <w:rsid w:val="00DD0427"/>
    <w:rsid w:val="00DD0EC5"/>
    <w:rsid w:val="00DD11F6"/>
    <w:rsid w:val="00DD1496"/>
    <w:rsid w:val="00DD16C1"/>
    <w:rsid w:val="00DD1E5C"/>
    <w:rsid w:val="00DD2286"/>
    <w:rsid w:val="00DD23BF"/>
    <w:rsid w:val="00DD2D50"/>
    <w:rsid w:val="00DD3810"/>
    <w:rsid w:val="00DD4FE7"/>
    <w:rsid w:val="00DD54F6"/>
    <w:rsid w:val="00DD554B"/>
    <w:rsid w:val="00DD5650"/>
    <w:rsid w:val="00DD565C"/>
    <w:rsid w:val="00DD57AE"/>
    <w:rsid w:val="00DD5805"/>
    <w:rsid w:val="00DD5B1C"/>
    <w:rsid w:val="00DD6C8D"/>
    <w:rsid w:val="00DD7133"/>
    <w:rsid w:val="00DD76C7"/>
    <w:rsid w:val="00DD7EFF"/>
    <w:rsid w:val="00DE0158"/>
    <w:rsid w:val="00DE05F5"/>
    <w:rsid w:val="00DE1AF6"/>
    <w:rsid w:val="00DE1B01"/>
    <w:rsid w:val="00DE214F"/>
    <w:rsid w:val="00DE2F12"/>
    <w:rsid w:val="00DE34FE"/>
    <w:rsid w:val="00DE474F"/>
    <w:rsid w:val="00DE551A"/>
    <w:rsid w:val="00DE5948"/>
    <w:rsid w:val="00DE5C1F"/>
    <w:rsid w:val="00DE6373"/>
    <w:rsid w:val="00DE6406"/>
    <w:rsid w:val="00DE6828"/>
    <w:rsid w:val="00DE76C8"/>
    <w:rsid w:val="00DE79C1"/>
    <w:rsid w:val="00DF0328"/>
    <w:rsid w:val="00DF0E36"/>
    <w:rsid w:val="00DF128D"/>
    <w:rsid w:val="00DF12FF"/>
    <w:rsid w:val="00DF1963"/>
    <w:rsid w:val="00DF2CDD"/>
    <w:rsid w:val="00DF45AA"/>
    <w:rsid w:val="00DF4912"/>
    <w:rsid w:val="00DF4998"/>
    <w:rsid w:val="00DF49EF"/>
    <w:rsid w:val="00DF4A90"/>
    <w:rsid w:val="00DF554B"/>
    <w:rsid w:val="00DF6C90"/>
    <w:rsid w:val="00DF6D3A"/>
    <w:rsid w:val="00DF74A5"/>
    <w:rsid w:val="00DF7621"/>
    <w:rsid w:val="00DF7A44"/>
    <w:rsid w:val="00E02796"/>
    <w:rsid w:val="00E03431"/>
    <w:rsid w:val="00E03D44"/>
    <w:rsid w:val="00E0415D"/>
    <w:rsid w:val="00E0418F"/>
    <w:rsid w:val="00E049AA"/>
    <w:rsid w:val="00E05896"/>
    <w:rsid w:val="00E05FC8"/>
    <w:rsid w:val="00E063CA"/>
    <w:rsid w:val="00E0645A"/>
    <w:rsid w:val="00E071CE"/>
    <w:rsid w:val="00E075DC"/>
    <w:rsid w:val="00E1027E"/>
    <w:rsid w:val="00E1066C"/>
    <w:rsid w:val="00E10784"/>
    <w:rsid w:val="00E11803"/>
    <w:rsid w:val="00E11BA6"/>
    <w:rsid w:val="00E12511"/>
    <w:rsid w:val="00E1378A"/>
    <w:rsid w:val="00E139FC"/>
    <w:rsid w:val="00E14A23"/>
    <w:rsid w:val="00E154E5"/>
    <w:rsid w:val="00E16098"/>
    <w:rsid w:val="00E17250"/>
    <w:rsid w:val="00E17756"/>
    <w:rsid w:val="00E17936"/>
    <w:rsid w:val="00E17C2E"/>
    <w:rsid w:val="00E17CF5"/>
    <w:rsid w:val="00E20057"/>
    <w:rsid w:val="00E20350"/>
    <w:rsid w:val="00E20361"/>
    <w:rsid w:val="00E20461"/>
    <w:rsid w:val="00E2078A"/>
    <w:rsid w:val="00E207AA"/>
    <w:rsid w:val="00E21696"/>
    <w:rsid w:val="00E21B94"/>
    <w:rsid w:val="00E21DA6"/>
    <w:rsid w:val="00E22753"/>
    <w:rsid w:val="00E22E5F"/>
    <w:rsid w:val="00E236A5"/>
    <w:rsid w:val="00E24027"/>
    <w:rsid w:val="00E24031"/>
    <w:rsid w:val="00E2442E"/>
    <w:rsid w:val="00E251E1"/>
    <w:rsid w:val="00E255BD"/>
    <w:rsid w:val="00E25716"/>
    <w:rsid w:val="00E25AFE"/>
    <w:rsid w:val="00E25B26"/>
    <w:rsid w:val="00E264E8"/>
    <w:rsid w:val="00E268D1"/>
    <w:rsid w:val="00E26CB8"/>
    <w:rsid w:val="00E26D00"/>
    <w:rsid w:val="00E279A9"/>
    <w:rsid w:val="00E30911"/>
    <w:rsid w:val="00E30ACB"/>
    <w:rsid w:val="00E31904"/>
    <w:rsid w:val="00E31968"/>
    <w:rsid w:val="00E31C2D"/>
    <w:rsid w:val="00E32CBD"/>
    <w:rsid w:val="00E32FE1"/>
    <w:rsid w:val="00E331A3"/>
    <w:rsid w:val="00E33584"/>
    <w:rsid w:val="00E33A2E"/>
    <w:rsid w:val="00E34677"/>
    <w:rsid w:val="00E347D0"/>
    <w:rsid w:val="00E348FC"/>
    <w:rsid w:val="00E36BC0"/>
    <w:rsid w:val="00E36DA0"/>
    <w:rsid w:val="00E371E6"/>
    <w:rsid w:val="00E37F38"/>
    <w:rsid w:val="00E4073C"/>
    <w:rsid w:val="00E409CE"/>
    <w:rsid w:val="00E426A8"/>
    <w:rsid w:val="00E430C8"/>
    <w:rsid w:val="00E430E7"/>
    <w:rsid w:val="00E432BE"/>
    <w:rsid w:val="00E4361B"/>
    <w:rsid w:val="00E438CE"/>
    <w:rsid w:val="00E43F88"/>
    <w:rsid w:val="00E43FE3"/>
    <w:rsid w:val="00E4449D"/>
    <w:rsid w:val="00E452CA"/>
    <w:rsid w:val="00E458DF"/>
    <w:rsid w:val="00E45DFA"/>
    <w:rsid w:val="00E46096"/>
    <w:rsid w:val="00E4654E"/>
    <w:rsid w:val="00E471EA"/>
    <w:rsid w:val="00E512C8"/>
    <w:rsid w:val="00E51C53"/>
    <w:rsid w:val="00E51D2C"/>
    <w:rsid w:val="00E52503"/>
    <w:rsid w:val="00E5273D"/>
    <w:rsid w:val="00E52C1D"/>
    <w:rsid w:val="00E53AF5"/>
    <w:rsid w:val="00E55970"/>
    <w:rsid w:val="00E55AF7"/>
    <w:rsid w:val="00E56619"/>
    <w:rsid w:val="00E573B9"/>
    <w:rsid w:val="00E57FF0"/>
    <w:rsid w:val="00E60586"/>
    <w:rsid w:val="00E612CF"/>
    <w:rsid w:val="00E61CC4"/>
    <w:rsid w:val="00E629B9"/>
    <w:rsid w:val="00E62D99"/>
    <w:rsid w:val="00E62EDD"/>
    <w:rsid w:val="00E63A11"/>
    <w:rsid w:val="00E63DCD"/>
    <w:rsid w:val="00E63F56"/>
    <w:rsid w:val="00E64A29"/>
    <w:rsid w:val="00E64C89"/>
    <w:rsid w:val="00E65284"/>
    <w:rsid w:val="00E65FA8"/>
    <w:rsid w:val="00E6698C"/>
    <w:rsid w:val="00E66E52"/>
    <w:rsid w:val="00E70268"/>
    <w:rsid w:val="00E70F2E"/>
    <w:rsid w:val="00E7129A"/>
    <w:rsid w:val="00E7154A"/>
    <w:rsid w:val="00E72507"/>
    <w:rsid w:val="00E747EA"/>
    <w:rsid w:val="00E74BB0"/>
    <w:rsid w:val="00E74CD0"/>
    <w:rsid w:val="00E75AF0"/>
    <w:rsid w:val="00E764BC"/>
    <w:rsid w:val="00E768BA"/>
    <w:rsid w:val="00E76B27"/>
    <w:rsid w:val="00E76BD8"/>
    <w:rsid w:val="00E8027A"/>
    <w:rsid w:val="00E80B30"/>
    <w:rsid w:val="00E80D1F"/>
    <w:rsid w:val="00E80ED6"/>
    <w:rsid w:val="00E813BF"/>
    <w:rsid w:val="00E81E2E"/>
    <w:rsid w:val="00E81FC7"/>
    <w:rsid w:val="00E825B4"/>
    <w:rsid w:val="00E82861"/>
    <w:rsid w:val="00E829C5"/>
    <w:rsid w:val="00E84018"/>
    <w:rsid w:val="00E84498"/>
    <w:rsid w:val="00E849BC"/>
    <w:rsid w:val="00E85740"/>
    <w:rsid w:val="00E85B22"/>
    <w:rsid w:val="00E86DAE"/>
    <w:rsid w:val="00E871A5"/>
    <w:rsid w:val="00E871DD"/>
    <w:rsid w:val="00E87832"/>
    <w:rsid w:val="00E87BC3"/>
    <w:rsid w:val="00E87FBC"/>
    <w:rsid w:val="00E90C3C"/>
    <w:rsid w:val="00E9127B"/>
    <w:rsid w:val="00E91475"/>
    <w:rsid w:val="00E92E3F"/>
    <w:rsid w:val="00E92FFE"/>
    <w:rsid w:val="00E9302E"/>
    <w:rsid w:val="00E934C1"/>
    <w:rsid w:val="00E936A8"/>
    <w:rsid w:val="00E93AF8"/>
    <w:rsid w:val="00E94350"/>
    <w:rsid w:val="00E947A5"/>
    <w:rsid w:val="00E953CC"/>
    <w:rsid w:val="00E964A0"/>
    <w:rsid w:val="00E96912"/>
    <w:rsid w:val="00E96D25"/>
    <w:rsid w:val="00E96EA4"/>
    <w:rsid w:val="00EA0939"/>
    <w:rsid w:val="00EA173B"/>
    <w:rsid w:val="00EA1A98"/>
    <w:rsid w:val="00EA1BFF"/>
    <w:rsid w:val="00EA2DB1"/>
    <w:rsid w:val="00EA3E6E"/>
    <w:rsid w:val="00EA449D"/>
    <w:rsid w:val="00EA4FA1"/>
    <w:rsid w:val="00EA5EF0"/>
    <w:rsid w:val="00EB094E"/>
    <w:rsid w:val="00EB0C0E"/>
    <w:rsid w:val="00EB1BD4"/>
    <w:rsid w:val="00EB24E1"/>
    <w:rsid w:val="00EB2A01"/>
    <w:rsid w:val="00EB2E0F"/>
    <w:rsid w:val="00EB3C11"/>
    <w:rsid w:val="00EB3ED1"/>
    <w:rsid w:val="00EB466F"/>
    <w:rsid w:val="00EB578E"/>
    <w:rsid w:val="00EB5CB4"/>
    <w:rsid w:val="00EB6A50"/>
    <w:rsid w:val="00EB6CCD"/>
    <w:rsid w:val="00EB7138"/>
    <w:rsid w:val="00EB77CD"/>
    <w:rsid w:val="00EB781A"/>
    <w:rsid w:val="00EC02C2"/>
    <w:rsid w:val="00EC07A5"/>
    <w:rsid w:val="00EC09EE"/>
    <w:rsid w:val="00EC0F50"/>
    <w:rsid w:val="00EC195A"/>
    <w:rsid w:val="00EC1BC5"/>
    <w:rsid w:val="00EC3539"/>
    <w:rsid w:val="00EC3990"/>
    <w:rsid w:val="00EC3A51"/>
    <w:rsid w:val="00EC43C7"/>
    <w:rsid w:val="00EC4D2B"/>
    <w:rsid w:val="00EC4EED"/>
    <w:rsid w:val="00EC4FF2"/>
    <w:rsid w:val="00EC5287"/>
    <w:rsid w:val="00EC54C9"/>
    <w:rsid w:val="00EC5903"/>
    <w:rsid w:val="00EC6157"/>
    <w:rsid w:val="00EC6345"/>
    <w:rsid w:val="00EC7B58"/>
    <w:rsid w:val="00ED0623"/>
    <w:rsid w:val="00ED0C0B"/>
    <w:rsid w:val="00ED1174"/>
    <w:rsid w:val="00ED19B2"/>
    <w:rsid w:val="00ED26A1"/>
    <w:rsid w:val="00ED2E09"/>
    <w:rsid w:val="00ED3C1A"/>
    <w:rsid w:val="00ED4CF0"/>
    <w:rsid w:val="00ED4DAC"/>
    <w:rsid w:val="00ED4F54"/>
    <w:rsid w:val="00ED52FE"/>
    <w:rsid w:val="00ED584A"/>
    <w:rsid w:val="00ED5C10"/>
    <w:rsid w:val="00ED728B"/>
    <w:rsid w:val="00ED7917"/>
    <w:rsid w:val="00ED7A53"/>
    <w:rsid w:val="00ED7C68"/>
    <w:rsid w:val="00ED7EBC"/>
    <w:rsid w:val="00EE1BF9"/>
    <w:rsid w:val="00EE1C5A"/>
    <w:rsid w:val="00EE2125"/>
    <w:rsid w:val="00EE27E6"/>
    <w:rsid w:val="00EE366F"/>
    <w:rsid w:val="00EE3A26"/>
    <w:rsid w:val="00EE3AF9"/>
    <w:rsid w:val="00EE42E9"/>
    <w:rsid w:val="00EE4982"/>
    <w:rsid w:val="00EE4C89"/>
    <w:rsid w:val="00EE4F0E"/>
    <w:rsid w:val="00EE50BD"/>
    <w:rsid w:val="00EE5611"/>
    <w:rsid w:val="00EE5708"/>
    <w:rsid w:val="00EE57B9"/>
    <w:rsid w:val="00EE5CE6"/>
    <w:rsid w:val="00EE6B83"/>
    <w:rsid w:val="00EE7B54"/>
    <w:rsid w:val="00EE7CCE"/>
    <w:rsid w:val="00EE7E3A"/>
    <w:rsid w:val="00EE7EA0"/>
    <w:rsid w:val="00EF01BC"/>
    <w:rsid w:val="00EF0707"/>
    <w:rsid w:val="00EF2677"/>
    <w:rsid w:val="00EF2A24"/>
    <w:rsid w:val="00EF4050"/>
    <w:rsid w:val="00EF4963"/>
    <w:rsid w:val="00EF5491"/>
    <w:rsid w:val="00EF571A"/>
    <w:rsid w:val="00EF6137"/>
    <w:rsid w:val="00EF61BB"/>
    <w:rsid w:val="00EF6288"/>
    <w:rsid w:val="00EF69E2"/>
    <w:rsid w:val="00EF6ED3"/>
    <w:rsid w:val="00F00494"/>
    <w:rsid w:val="00F00878"/>
    <w:rsid w:val="00F013AE"/>
    <w:rsid w:val="00F01738"/>
    <w:rsid w:val="00F02086"/>
    <w:rsid w:val="00F0259D"/>
    <w:rsid w:val="00F02B90"/>
    <w:rsid w:val="00F02DE0"/>
    <w:rsid w:val="00F03042"/>
    <w:rsid w:val="00F036CE"/>
    <w:rsid w:val="00F03AA6"/>
    <w:rsid w:val="00F05263"/>
    <w:rsid w:val="00F0627C"/>
    <w:rsid w:val="00F069F0"/>
    <w:rsid w:val="00F10891"/>
    <w:rsid w:val="00F115FF"/>
    <w:rsid w:val="00F1221C"/>
    <w:rsid w:val="00F122DF"/>
    <w:rsid w:val="00F12B6D"/>
    <w:rsid w:val="00F148FF"/>
    <w:rsid w:val="00F14B81"/>
    <w:rsid w:val="00F14BCC"/>
    <w:rsid w:val="00F15417"/>
    <w:rsid w:val="00F15608"/>
    <w:rsid w:val="00F157B1"/>
    <w:rsid w:val="00F1603C"/>
    <w:rsid w:val="00F160D0"/>
    <w:rsid w:val="00F16E9B"/>
    <w:rsid w:val="00F17578"/>
    <w:rsid w:val="00F205DB"/>
    <w:rsid w:val="00F20A89"/>
    <w:rsid w:val="00F20B8B"/>
    <w:rsid w:val="00F214A4"/>
    <w:rsid w:val="00F2181F"/>
    <w:rsid w:val="00F21E5D"/>
    <w:rsid w:val="00F21F65"/>
    <w:rsid w:val="00F2253C"/>
    <w:rsid w:val="00F22AA0"/>
    <w:rsid w:val="00F22DDC"/>
    <w:rsid w:val="00F2312C"/>
    <w:rsid w:val="00F23401"/>
    <w:rsid w:val="00F238BD"/>
    <w:rsid w:val="00F23A77"/>
    <w:rsid w:val="00F243ED"/>
    <w:rsid w:val="00F247F7"/>
    <w:rsid w:val="00F24DA2"/>
    <w:rsid w:val="00F2510F"/>
    <w:rsid w:val="00F2594F"/>
    <w:rsid w:val="00F25CED"/>
    <w:rsid w:val="00F26650"/>
    <w:rsid w:val="00F26EEB"/>
    <w:rsid w:val="00F30370"/>
    <w:rsid w:val="00F3083B"/>
    <w:rsid w:val="00F30C02"/>
    <w:rsid w:val="00F3159E"/>
    <w:rsid w:val="00F322B8"/>
    <w:rsid w:val="00F32809"/>
    <w:rsid w:val="00F32832"/>
    <w:rsid w:val="00F33C2A"/>
    <w:rsid w:val="00F33CCC"/>
    <w:rsid w:val="00F354F3"/>
    <w:rsid w:val="00F35684"/>
    <w:rsid w:val="00F362D7"/>
    <w:rsid w:val="00F36AD0"/>
    <w:rsid w:val="00F3764F"/>
    <w:rsid w:val="00F3781F"/>
    <w:rsid w:val="00F3783D"/>
    <w:rsid w:val="00F37A0A"/>
    <w:rsid w:val="00F37F15"/>
    <w:rsid w:val="00F4085E"/>
    <w:rsid w:val="00F41395"/>
    <w:rsid w:val="00F42106"/>
    <w:rsid w:val="00F42150"/>
    <w:rsid w:val="00F43842"/>
    <w:rsid w:val="00F44A43"/>
    <w:rsid w:val="00F45D2F"/>
    <w:rsid w:val="00F4730E"/>
    <w:rsid w:val="00F47DC1"/>
    <w:rsid w:val="00F47EF8"/>
    <w:rsid w:val="00F50063"/>
    <w:rsid w:val="00F505C7"/>
    <w:rsid w:val="00F5085C"/>
    <w:rsid w:val="00F51453"/>
    <w:rsid w:val="00F516E4"/>
    <w:rsid w:val="00F520CD"/>
    <w:rsid w:val="00F520F2"/>
    <w:rsid w:val="00F5268F"/>
    <w:rsid w:val="00F54774"/>
    <w:rsid w:val="00F549E6"/>
    <w:rsid w:val="00F55121"/>
    <w:rsid w:val="00F55D57"/>
    <w:rsid w:val="00F57799"/>
    <w:rsid w:val="00F57B46"/>
    <w:rsid w:val="00F57C57"/>
    <w:rsid w:val="00F60BF4"/>
    <w:rsid w:val="00F61492"/>
    <w:rsid w:val="00F6174E"/>
    <w:rsid w:val="00F617EB"/>
    <w:rsid w:val="00F620F0"/>
    <w:rsid w:val="00F62450"/>
    <w:rsid w:val="00F6296E"/>
    <w:rsid w:val="00F63324"/>
    <w:rsid w:val="00F63BC3"/>
    <w:rsid w:val="00F64A0B"/>
    <w:rsid w:val="00F66DB8"/>
    <w:rsid w:val="00F66E26"/>
    <w:rsid w:val="00F67C70"/>
    <w:rsid w:val="00F67C9C"/>
    <w:rsid w:val="00F70036"/>
    <w:rsid w:val="00F70B34"/>
    <w:rsid w:val="00F71CF3"/>
    <w:rsid w:val="00F728E8"/>
    <w:rsid w:val="00F729EA"/>
    <w:rsid w:val="00F72AD4"/>
    <w:rsid w:val="00F72BA9"/>
    <w:rsid w:val="00F730C9"/>
    <w:rsid w:val="00F730F1"/>
    <w:rsid w:val="00F7432C"/>
    <w:rsid w:val="00F75495"/>
    <w:rsid w:val="00F75B1B"/>
    <w:rsid w:val="00F75B46"/>
    <w:rsid w:val="00F75BF3"/>
    <w:rsid w:val="00F76161"/>
    <w:rsid w:val="00F76F7A"/>
    <w:rsid w:val="00F77F2B"/>
    <w:rsid w:val="00F801A4"/>
    <w:rsid w:val="00F805D2"/>
    <w:rsid w:val="00F80D93"/>
    <w:rsid w:val="00F810FB"/>
    <w:rsid w:val="00F81421"/>
    <w:rsid w:val="00F8155B"/>
    <w:rsid w:val="00F8160C"/>
    <w:rsid w:val="00F81A7C"/>
    <w:rsid w:val="00F81C12"/>
    <w:rsid w:val="00F820DF"/>
    <w:rsid w:val="00F8219C"/>
    <w:rsid w:val="00F821AB"/>
    <w:rsid w:val="00F82301"/>
    <w:rsid w:val="00F82CC0"/>
    <w:rsid w:val="00F82E7E"/>
    <w:rsid w:val="00F82FD5"/>
    <w:rsid w:val="00F84546"/>
    <w:rsid w:val="00F859C2"/>
    <w:rsid w:val="00F85F94"/>
    <w:rsid w:val="00F8762D"/>
    <w:rsid w:val="00F87774"/>
    <w:rsid w:val="00F879D9"/>
    <w:rsid w:val="00F87D08"/>
    <w:rsid w:val="00F87D34"/>
    <w:rsid w:val="00F87EAB"/>
    <w:rsid w:val="00F87F8D"/>
    <w:rsid w:val="00F90872"/>
    <w:rsid w:val="00F909CD"/>
    <w:rsid w:val="00F90FF6"/>
    <w:rsid w:val="00F912C2"/>
    <w:rsid w:val="00F9139D"/>
    <w:rsid w:val="00F915DA"/>
    <w:rsid w:val="00F915FE"/>
    <w:rsid w:val="00F9174B"/>
    <w:rsid w:val="00F919E2"/>
    <w:rsid w:val="00F93009"/>
    <w:rsid w:val="00F9407F"/>
    <w:rsid w:val="00F943C8"/>
    <w:rsid w:val="00F960BD"/>
    <w:rsid w:val="00F96933"/>
    <w:rsid w:val="00F96A47"/>
    <w:rsid w:val="00F96F8B"/>
    <w:rsid w:val="00F9712E"/>
    <w:rsid w:val="00F975D4"/>
    <w:rsid w:val="00F97CD1"/>
    <w:rsid w:val="00F97D54"/>
    <w:rsid w:val="00FA0266"/>
    <w:rsid w:val="00FA0A99"/>
    <w:rsid w:val="00FA0C25"/>
    <w:rsid w:val="00FA147C"/>
    <w:rsid w:val="00FA2446"/>
    <w:rsid w:val="00FA2512"/>
    <w:rsid w:val="00FA26CE"/>
    <w:rsid w:val="00FA2BD5"/>
    <w:rsid w:val="00FA2C43"/>
    <w:rsid w:val="00FA306A"/>
    <w:rsid w:val="00FA31A3"/>
    <w:rsid w:val="00FA3B4F"/>
    <w:rsid w:val="00FA4532"/>
    <w:rsid w:val="00FA467B"/>
    <w:rsid w:val="00FA47B1"/>
    <w:rsid w:val="00FA4CE8"/>
    <w:rsid w:val="00FA565B"/>
    <w:rsid w:val="00FA5DB9"/>
    <w:rsid w:val="00FA63CA"/>
    <w:rsid w:val="00FA6F15"/>
    <w:rsid w:val="00FA777B"/>
    <w:rsid w:val="00FA7C55"/>
    <w:rsid w:val="00FB00EF"/>
    <w:rsid w:val="00FB0295"/>
    <w:rsid w:val="00FB03A2"/>
    <w:rsid w:val="00FB1060"/>
    <w:rsid w:val="00FB119A"/>
    <w:rsid w:val="00FB1299"/>
    <w:rsid w:val="00FB1773"/>
    <w:rsid w:val="00FB17D2"/>
    <w:rsid w:val="00FB1A9C"/>
    <w:rsid w:val="00FB2910"/>
    <w:rsid w:val="00FB34E8"/>
    <w:rsid w:val="00FB3776"/>
    <w:rsid w:val="00FB4B6B"/>
    <w:rsid w:val="00FB4C00"/>
    <w:rsid w:val="00FB4F32"/>
    <w:rsid w:val="00FB5A39"/>
    <w:rsid w:val="00FB5DC5"/>
    <w:rsid w:val="00FB65A1"/>
    <w:rsid w:val="00FB78E3"/>
    <w:rsid w:val="00FB7D3A"/>
    <w:rsid w:val="00FC048A"/>
    <w:rsid w:val="00FC0C56"/>
    <w:rsid w:val="00FC168F"/>
    <w:rsid w:val="00FC1FE0"/>
    <w:rsid w:val="00FC2130"/>
    <w:rsid w:val="00FC237D"/>
    <w:rsid w:val="00FC3896"/>
    <w:rsid w:val="00FC3A72"/>
    <w:rsid w:val="00FC4094"/>
    <w:rsid w:val="00FC4CD8"/>
    <w:rsid w:val="00FC5417"/>
    <w:rsid w:val="00FC5E67"/>
    <w:rsid w:val="00FC613C"/>
    <w:rsid w:val="00FC7B2D"/>
    <w:rsid w:val="00FD021A"/>
    <w:rsid w:val="00FD06CE"/>
    <w:rsid w:val="00FD0E1B"/>
    <w:rsid w:val="00FD0EC9"/>
    <w:rsid w:val="00FD10A5"/>
    <w:rsid w:val="00FD1590"/>
    <w:rsid w:val="00FD1990"/>
    <w:rsid w:val="00FD22AA"/>
    <w:rsid w:val="00FD2562"/>
    <w:rsid w:val="00FD325B"/>
    <w:rsid w:val="00FD3B70"/>
    <w:rsid w:val="00FD3D2A"/>
    <w:rsid w:val="00FD3EA9"/>
    <w:rsid w:val="00FD3F77"/>
    <w:rsid w:val="00FD49FD"/>
    <w:rsid w:val="00FD578C"/>
    <w:rsid w:val="00FD58AC"/>
    <w:rsid w:val="00FD60D6"/>
    <w:rsid w:val="00FD6B96"/>
    <w:rsid w:val="00FD78CC"/>
    <w:rsid w:val="00FD79CF"/>
    <w:rsid w:val="00FD7E6D"/>
    <w:rsid w:val="00FE1329"/>
    <w:rsid w:val="00FE1B30"/>
    <w:rsid w:val="00FE1DF3"/>
    <w:rsid w:val="00FE1F58"/>
    <w:rsid w:val="00FE2372"/>
    <w:rsid w:val="00FE308D"/>
    <w:rsid w:val="00FE321A"/>
    <w:rsid w:val="00FE51BD"/>
    <w:rsid w:val="00FE5563"/>
    <w:rsid w:val="00FE5DAA"/>
    <w:rsid w:val="00FE672D"/>
    <w:rsid w:val="00FE6846"/>
    <w:rsid w:val="00FE6E8E"/>
    <w:rsid w:val="00FE7204"/>
    <w:rsid w:val="00FF0211"/>
    <w:rsid w:val="00FF02BD"/>
    <w:rsid w:val="00FF1127"/>
    <w:rsid w:val="00FF1AF7"/>
    <w:rsid w:val="00FF2706"/>
    <w:rsid w:val="00FF2D89"/>
    <w:rsid w:val="00FF30F2"/>
    <w:rsid w:val="00FF31B0"/>
    <w:rsid w:val="00FF3376"/>
    <w:rsid w:val="00FF33DC"/>
    <w:rsid w:val="00FF3AE6"/>
    <w:rsid w:val="00FF46AD"/>
    <w:rsid w:val="00FF5909"/>
    <w:rsid w:val="00FF5B29"/>
    <w:rsid w:val="00FF685E"/>
    <w:rsid w:val="00FF726A"/>
    <w:rsid w:val="00FF79E0"/>
    <w:rsid w:val="00FF7CCC"/>
    <w:rsid w:val="022034DE"/>
    <w:rsid w:val="03E6BA5C"/>
    <w:rsid w:val="04634A12"/>
    <w:rsid w:val="063E857D"/>
    <w:rsid w:val="077DD6FE"/>
    <w:rsid w:val="0B863114"/>
    <w:rsid w:val="0BC0EADA"/>
    <w:rsid w:val="0C309702"/>
    <w:rsid w:val="0CA44CD9"/>
    <w:rsid w:val="1051DC4E"/>
    <w:rsid w:val="1211C0C3"/>
    <w:rsid w:val="123EF89B"/>
    <w:rsid w:val="1329C6AD"/>
    <w:rsid w:val="14815AA4"/>
    <w:rsid w:val="149A24D7"/>
    <w:rsid w:val="16699CEE"/>
    <w:rsid w:val="1A221882"/>
    <w:rsid w:val="1A5D0EF5"/>
    <w:rsid w:val="1EC79649"/>
    <w:rsid w:val="1F3FE3BC"/>
    <w:rsid w:val="1FD4EB8F"/>
    <w:rsid w:val="2019505C"/>
    <w:rsid w:val="2303AE9C"/>
    <w:rsid w:val="287574CA"/>
    <w:rsid w:val="29423419"/>
    <w:rsid w:val="298D6A0F"/>
    <w:rsid w:val="299CCAF6"/>
    <w:rsid w:val="29FF2442"/>
    <w:rsid w:val="2B6E75AA"/>
    <w:rsid w:val="2D5D5C8C"/>
    <w:rsid w:val="2E13606E"/>
    <w:rsid w:val="2E1E797A"/>
    <w:rsid w:val="2EC7A349"/>
    <w:rsid w:val="2F4E369C"/>
    <w:rsid w:val="2F80A570"/>
    <w:rsid w:val="303D7F6F"/>
    <w:rsid w:val="34567ADB"/>
    <w:rsid w:val="359C5078"/>
    <w:rsid w:val="35DAB45C"/>
    <w:rsid w:val="36326ADE"/>
    <w:rsid w:val="36457A47"/>
    <w:rsid w:val="3740ACDB"/>
    <w:rsid w:val="395E98C0"/>
    <w:rsid w:val="3A95B4F0"/>
    <w:rsid w:val="3B938EFF"/>
    <w:rsid w:val="3EF60DDB"/>
    <w:rsid w:val="4508CA8A"/>
    <w:rsid w:val="45349358"/>
    <w:rsid w:val="45F74FB7"/>
    <w:rsid w:val="4875E7CE"/>
    <w:rsid w:val="4A18749E"/>
    <w:rsid w:val="4AB4B61E"/>
    <w:rsid w:val="4ED476F9"/>
    <w:rsid w:val="4F86CAE6"/>
    <w:rsid w:val="4F8A7ADB"/>
    <w:rsid w:val="4FF48DC7"/>
    <w:rsid w:val="508D682A"/>
    <w:rsid w:val="51D8E031"/>
    <w:rsid w:val="55E6367D"/>
    <w:rsid w:val="5651AE7A"/>
    <w:rsid w:val="579637AD"/>
    <w:rsid w:val="584DB2F9"/>
    <w:rsid w:val="58E605E3"/>
    <w:rsid w:val="5A682A52"/>
    <w:rsid w:val="5AFC8811"/>
    <w:rsid w:val="5B714591"/>
    <w:rsid w:val="5B9E7D69"/>
    <w:rsid w:val="5C08C7E1"/>
    <w:rsid w:val="5C13993E"/>
    <w:rsid w:val="5D40ADC8"/>
    <w:rsid w:val="5E46081E"/>
    <w:rsid w:val="5E4F0B19"/>
    <w:rsid w:val="5E88E592"/>
    <w:rsid w:val="5F005863"/>
    <w:rsid w:val="5F8905E1"/>
    <w:rsid w:val="5F8ECC9A"/>
    <w:rsid w:val="60449E89"/>
    <w:rsid w:val="60466A15"/>
    <w:rsid w:val="61E9661D"/>
    <w:rsid w:val="63961A57"/>
    <w:rsid w:val="64A9B427"/>
    <w:rsid w:val="686DF9AB"/>
    <w:rsid w:val="6AFB2743"/>
    <w:rsid w:val="6B14346F"/>
    <w:rsid w:val="6B9EA417"/>
    <w:rsid w:val="6C50DB35"/>
    <w:rsid w:val="6E963499"/>
    <w:rsid w:val="6EA9E2A1"/>
    <w:rsid w:val="6F02644C"/>
    <w:rsid w:val="706A23C9"/>
    <w:rsid w:val="70856BDF"/>
    <w:rsid w:val="720BE4F0"/>
    <w:rsid w:val="747A982A"/>
    <w:rsid w:val="74C53947"/>
    <w:rsid w:val="751EA093"/>
    <w:rsid w:val="75EF9DDB"/>
    <w:rsid w:val="76838AF4"/>
    <w:rsid w:val="79FFB745"/>
    <w:rsid w:val="7B2E420A"/>
    <w:rsid w:val="7C809184"/>
    <w:rsid w:val="7D4E76E8"/>
    <w:rsid w:val="7DBD9DF6"/>
    <w:rsid w:val="7E5D732F"/>
    <w:rsid w:val="7EB031C9"/>
    <w:rsid w:val="7FD2C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85BE"/>
  <w15:chartTrackingRefBased/>
  <w15:docId w15:val="{28B5E500-2DE3-46CC-A5A5-AACDEFDE2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1B7C"/>
  </w:style>
  <w:style w:type="paragraph" w:styleId="Heading1">
    <w:name w:val="heading 1"/>
    <w:basedOn w:val="Normal"/>
    <w:next w:val="Normal"/>
    <w:link w:val="Heading1Char"/>
    <w:uiPriority w:val="9"/>
    <w:qFormat/>
    <w:rsid w:val="005C278F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7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C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6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6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C278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C278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C278F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5C278F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52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47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52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4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524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24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2C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C2C8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1C2C8B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E296F"/>
    <w:pPr>
      <w:ind w:left="720"/>
      <w:contextualSpacing/>
    </w:pPr>
  </w:style>
  <w:style w:type="paragraph" w:styleId="Revision">
    <w:name w:val="Revision"/>
    <w:hidden/>
    <w:uiPriority w:val="99"/>
    <w:semiHidden/>
    <w:rsid w:val="0012021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264C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7CBF"/>
    <w:pPr>
      <w:tabs>
        <w:tab w:val="left" w:pos="440"/>
        <w:tab w:val="right" w:leader="dot" w:pos="1394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4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4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4C8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2631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D68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6892"/>
  </w:style>
  <w:style w:type="paragraph" w:styleId="Footer">
    <w:name w:val="footer"/>
    <w:basedOn w:val="Normal"/>
    <w:link w:val="FooterChar"/>
    <w:uiPriority w:val="99"/>
    <w:unhideWhenUsed/>
    <w:rsid w:val="003D68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6892"/>
  </w:style>
  <w:style w:type="character" w:styleId="Heading4Char" w:customStyle="1">
    <w:name w:val="Heading 4 Char"/>
    <w:basedOn w:val="DefaultParagraphFont"/>
    <w:link w:val="Heading4"/>
    <w:uiPriority w:val="9"/>
    <w:rsid w:val="00165666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165666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5666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5666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5666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566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3047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5744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44CC"/>
    <w:rPr>
      <w:b/>
      <w:bCs/>
    </w:rPr>
  </w:style>
  <w:style w:type="table" w:styleId="GridTable4">
    <w:name w:val="Grid Table 4"/>
    <w:basedOn w:val="TableNormal"/>
    <w:uiPriority w:val="49"/>
    <w:rsid w:val="005744C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612B7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" w:customStyle="1">
    <w:name w:val="paragraph"/>
    <w:basedOn w:val="Normal"/>
    <w:rsid w:val="008013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01334"/>
  </w:style>
  <w:style w:type="character" w:styleId="eop" w:customStyle="1">
    <w:name w:val="eop"/>
    <w:basedOn w:val="DefaultParagraphFont"/>
    <w:rsid w:val="00801334"/>
  </w:style>
  <w:style w:type="paragraph" w:styleId="Default" w:customStyle="1">
    <w:name w:val="Default"/>
    <w:rsid w:val="008132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162DC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62DC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62DCA"/>
    <w:rPr>
      <w:sz w:val="20"/>
      <w:szCs w:val="20"/>
    </w:rPr>
  </w:style>
  <w:style w:type="character" w:styleId="resolvedvariable" w:customStyle="1">
    <w:name w:val="resolvedvariable"/>
    <w:basedOn w:val="DefaultParagraphFont"/>
    <w:rsid w:val="001A1DF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D5C9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5C9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D5C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D5C90"/>
    <w:rPr>
      <w:i/>
      <w:iCs/>
      <w:color w:val="404040" w:themeColor="text1" w:themeTint="BF"/>
    </w:rPr>
  </w:style>
  <w:style w:type="paragraph" w:styleId="Code" w:customStyle="1">
    <w:name w:val="Code"/>
    <w:basedOn w:val="Normal"/>
    <w:link w:val="CodeChar"/>
    <w:autoRedefine/>
    <w:qFormat/>
    <w:rsid w:val="008D5C9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432"/>
    </w:pPr>
    <w:rPr>
      <w:rFonts w:ascii="Courier New" w:hAnsi="Courier New" w:cs="Courier New"/>
      <w:sz w:val="16"/>
      <w:szCs w:val="16"/>
    </w:rPr>
  </w:style>
  <w:style w:type="paragraph" w:styleId="Note" w:customStyle="1">
    <w:name w:val="Note"/>
    <w:basedOn w:val="IntenseQuote"/>
    <w:link w:val="NoteChar"/>
    <w:qFormat/>
    <w:rsid w:val="00433E01"/>
    <w:pPr>
      <w:ind w:left="432"/>
      <w:jc w:val="left"/>
    </w:pPr>
    <w:rPr>
      <w:rFonts w:ascii="Corbel" w:hAnsi="Corbel"/>
    </w:rPr>
  </w:style>
  <w:style w:type="character" w:styleId="CodeChar" w:customStyle="1">
    <w:name w:val="Code Char"/>
    <w:basedOn w:val="DefaultParagraphFont"/>
    <w:link w:val="Code"/>
    <w:rsid w:val="008D5C90"/>
    <w:rPr>
      <w:rFonts w:ascii="Courier New" w:hAnsi="Courier New" w:cs="Courier New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34C1"/>
    <w:pPr>
      <w:spacing w:after="0" w:line="240" w:lineRule="auto"/>
    </w:pPr>
    <w:rPr>
      <w:sz w:val="20"/>
      <w:szCs w:val="20"/>
    </w:rPr>
  </w:style>
  <w:style w:type="character" w:styleId="NoteChar" w:customStyle="1">
    <w:name w:val="Note Char"/>
    <w:basedOn w:val="IntenseQuoteChar"/>
    <w:link w:val="Note"/>
    <w:rsid w:val="00433E01"/>
    <w:rPr>
      <w:rFonts w:ascii="Corbel" w:hAnsi="Corbel"/>
      <w:i/>
      <w:iCs/>
      <w:color w:val="4472C4" w:themeColor="accent1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E934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34C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F3F3E"/>
    <w:rPr>
      <w:rFonts w:ascii="Courier New" w:hAnsi="Courier New" w:eastAsia="Times New Roman" w:cs="Courier New"/>
      <w:sz w:val="20"/>
      <w:szCs w:val="20"/>
    </w:rPr>
  </w:style>
  <w:style w:type="character" w:styleId="highlight-literal" w:customStyle="1">
    <w:name w:val="highlight-literal"/>
    <w:basedOn w:val="DefaultParagraphFont"/>
    <w:rsid w:val="00A80A31"/>
  </w:style>
  <w:style w:type="paragraph" w:styleId="TOC4">
    <w:name w:val="toc 4"/>
    <w:basedOn w:val="Normal"/>
    <w:next w:val="Normal"/>
    <w:autoRedefine/>
    <w:uiPriority w:val="39"/>
    <w:unhideWhenUsed/>
    <w:rsid w:val="00404843"/>
    <w:pPr>
      <w:spacing w:after="100"/>
      <w:ind w:left="660"/>
    </w:pPr>
    <w:rPr>
      <w:rFonts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04843"/>
    <w:pPr>
      <w:spacing w:after="100"/>
      <w:ind w:left="880"/>
    </w:pPr>
    <w:rPr>
      <w:rFonts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04843"/>
    <w:pPr>
      <w:spacing w:after="100"/>
      <w:ind w:left="1100"/>
    </w:pPr>
    <w:rPr>
      <w:rFonts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04843"/>
    <w:pPr>
      <w:spacing w:after="100"/>
      <w:ind w:left="1320"/>
    </w:pPr>
    <w:rPr>
      <w:rFonts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04843"/>
    <w:pPr>
      <w:spacing w:after="100"/>
      <w:ind w:left="1540"/>
    </w:pPr>
    <w:rPr>
      <w:rFonts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04843"/>
    <w:pPr>
      <w:spacing w:after="100"/>
      <w:ind w:left="1760"/>
    </w:pPr>
    <w:rPr>
      <w:rFonts w:eastAsiaTheme="minorEastAsia"/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404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71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81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diagramQuickStyle" Target="diagrams/quickStyle1.xml" Id="rId18" /><Relationship Type="http://schemas.openxmlformats.org/officeDocument/2006/relationships/image" Target="media/image9.png" Id="rId26" /><Relationship Type="http://schemas.openxmlformats.org/officeDocument/2006/relationships/customXml" Target="../customXml/item3.xml" Id="rId3" /><Relationship Type="http://schemas.openxmlformats.org/officeDocument/2006/relationships/image" Target="media/image4.png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diagramLayout" Target="diagrams/layout1.xml" Id="rId17" /><Relationship Type="http://schemas.openxmlformats.org/officeDocument/2006/relationships/image" Target="media/image8.png" Id="rId25" /><Relationship Type="http://schemas.openxmlformats.org/officeDocument/2006/relationships/customXml" Target="../customXml/item2.xml" Id="rId2" /><Relationship Type="http://schemas.openxmlformats.org/officeDocument/2006/relationships/diagramData" Target="diagrams/data1.xml" Id="rId16" /><Relationship Type="http://schemas.microsoft.com/office/2007/relationships/diagramDrawing" Target="diagrams/drawing1.xml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7.png" Id="rId24" /><Relationship Type="http://schemas.openxmlformats.org/officeDocument/2006/relationships/theme" Target="theme/theme1.xml" Id="rId32" /><Relationship Type="http://schemas.openxmlformats.org/officeDocument/2006/relationships/customXml" Target="../customXml/item5.xml" Id="rId5" /><Relationship Type="http://schemas.openxmlformats.org/officeDocument/2006/relationships/hyperlink" Target="https://user.dev.sunnyrewards.co/api/" TargetMode="External" Id="rId15" /><Relationship Type="http://schemas.openxmlformats.org/officeDocument/2006/relationships/image" Target="media/image6.png" Id="rId23" /><Relationship Type="http://schemas.openxmlformats.org/officeDocument/2006/relationships/image" Target="media/image11.png" Id="rId28" /><Relationship Type="http://schemas.openxmlformats.org/officeDocument/2006/relationships/footnotes" Target="footnotes.xml" Id="rId10" /><Relationship Type="http://schemas.openxmlformats.org/officeDocument/2006/relationships/diagramColors" Target="diagrams/colors1.xml" Id="rId19" /><Relationship Type="http://schemas.microsoft.com/office/2011/relationships/people" Target="people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media/image5.png" Id="rId22" /><Relationship Type="http://schemas.openxmlformats.org/officeDocument/2006/relationships/image" Target="media/image10.png" Id="rId27" /><Relationship Type="http://schemas.openxmlformats.org/officeDocument/2006/relationships/fontTable" Target="fontTable.xml" Id="rId30" /><Relationship Type="http://schemas.openxmlformats.org/officeDocument/2006/relationships/glossaryDocument" Target="glossary/document.xml" Id="R80618b1e4deb48ba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4869F4-9F60-4E51-AEB4-B9CCFE274D1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928985-EEFE-4737-8546-A75742E63E7C}">
      <dgm:prSet phldrT="[Text]"/>
      <dgm:spPr/>
      <dgm:t>
        <a:bodyPr/>
        <a:lstStyle/>
        <a:p>
          <a:r>
            <a:rPr lang="en-US"/>
            <a:t>Repo name</a:t>
          </a:r>
        </a:p>
        <a:p>
          <a:r>
            <a:rPr lang="en-US"/>
            <a:t>(helios-&lt;service&gt;-api)</a:t>
          </a:r>
        </a:p>
      </dgm:t>
    </dgm:pt>
    <dgm:pt modelId="{7D5D7610-A225-43E1-9F92-F2732F3C4B4D}" type="parTrans" cxnId="{A858551A-9D4B-4FF4-95D0-91351AEAD11F}">
      <dgm:prSet/>
      <dgm:spPr/>
      <dgm:t>
        <a:bodyPr/>
        <a:lstStyle/>
        <a:p>
          <a:endParaRPr lang="en-US"/>
        </a:p>
      </dgm:t>
    </dgm:pt>
    <dgm:pt modelId="{09550053-85E1-4AAA-8771-FB46D880657D}" type="sibTrans" cxnId="{A858551A-9D4B-4FF4-95D0-91351AEAD11F}">
      <dgm:prSet/>
      <dgm:spPr/>
      <dgm:t>
        <a:bodyPr/>
        <a:lstStyle/>
        <a:p>
          <a:endParaRPr lang="en-US"/>
        </a:p>
      </dgm:t>
    </dgm:pt>
    <dgm:pt modelId="{F60458CD-3105-4F68-8E3C-BB19332D6A4C}">
      <dgm:prSet phldrT="[Text]"/>
      <dgm:spPr/>
      <dgm:t>
        <a:bodyPr/>
        <a:lstStyle/>
        <a:p>
          <a:r>
            <a:rPr lang="en-US"/>
            <a:t>src</a:t>
          </a:r>
        </a:p>
      </dgm:t>
    </dgm:pt>
    <dgm:pt modelId="{A80CD8E6-3C7D-460A-BA24-93196FE95EDE}" type="parTrans" cxnId="{A0151891-2A3C-47BC-AFAE-7F844801F0D6}">
      <dgm:prSet/>
      <dgm:spPr/>
      <dgm:t>
        <a:bodyPr/>
        <a:lstStyle/>
        <a:p>
          <a:endParaRPr lang="en-US"/>
        </a:p>
      </dgm:t>
    </dgm:pt>
    <dgm:pt modelId="{40FC512A-DC7F-4BA5-9F14-EAA6F349058D}" type="sibTrans" cxnId="{A0151891-2A3C-47BC-AFAE-7F844801F0D6}">
      <dgm:prSet/>
      <dgm:spPr/>
      <dgm:t>
        <a:bodyPr/>
        <a:lstStyle/>
        <a:p>
          <a:endParaRPr lang="en-US"/>
        </a:p>
      </dgm:t>
    </dgm:pt>
    <dgm:pt modelId="{5A1FD026-38C1-4F9C-A964-3B0BF8E47792}">
      <dgm:prSet phldrT="[Text]"/>
      <dgm:spPr/>
      <dgm:t>
        <a:bodyPr/>
        <a:lstStyle/>
        <a:p>
          <a:r>
            <a:rPr lang="en-US"/>
            <a:t>Core</a:t>
          </a:r>
        </a:p>
      </dgm:t>
    </dgm:pt>
    <dgm:pt modelId="{6330A555-9E3A-47C9-BAF2-9658A9760519}" type="parTrans" cxnId="{B336EE64-E82E-423A-8713-9054CECD690C}">
      <dgm:prSet/>
      <dgm:spPr/>
      <dgm:t>
        <a:bodyPr/>
        <a:lstStyle/>
        <a:p>
          <a:endParaRPr lang="en-US"/>
        </a:p>
      </dgm:t>
    </dgm:pt>
    <dgm:pt modelId="{EB3D3F03-E229-4366-96B8-3600F45CD887}" type="sibTrans" cxnId="{B336EE64-E82E-423A-8713-9054CECD690C}">
      <dgm:prSet/>
      <dgm:spPr/>
      <dgm:t>
        <a:bodyPr/>
        <a:lstStyle/>
        <a:p>
          <a:endParaRPr lang="en-US"/>
        </a:p>
      </dgm:t>
    </dgm:pt>
    <dgm:pt modelId="{1B44F21B-D15F-4AD7-8EDD-6AE11FFCBB26}">
      <dgm:prSet phldrT="[Text]"/>
      <dgm:spPr/>
      <dgm:t>
        <a:bodyPr/>
        <a:lstStyle/>
        <a:p>
          <a:r>
            <a:rPr lang="en-US"/>
            <a:t>Infrastructure</a:t>
          </a:r>
        </a:p>
      </dgm:t>
    </dgm:pt>
    <dgm:pt modelId="{842641A1-D4DA-4324-A4A5-8F9AB59D480C}" type="parTrans" cxnId="{49541EE6-9240-4E69-B1FA-F13A6C782AE2}">
      <dgm:prSet/>
      <dgm:spPr/>
      <dgm:t>
        <a:bodyPr/>
        <a:lstStyle/>
        <a:p>
          <a:endParaRPr lang="en-US"/>
        </a:p>
      </dgm:t>
    </dgm:pt>
    <dgm:pt modelId="{15C09C1A-872D-4B02-BBA2-43F665A46E65}" type="sibTrans" cxnId="{49541EE6-9240-4E69-B1FA-F13A6C782AE2}">
      <dgm:prSet/>
      <dgm:spPr/>
      <dgm:t>
        <a:bodyPr/>
        <a:lstStyle/>
        <a:p>
          <a:endParaRPr lang="en-US"/>
        </a:p>
      </dgm:t>
    </dgm:pt>
    <dgm:pt modelId="{B792372C-9CEF-40D8-8F0F-2155983489CE}">
      <dgm:prSet phldrT="[Text]"/>
      <dgm:spPr/>
      <dgm:t>
        <a:bodyPr/>
        <a:lstStyle/>
        <a:p>
          <a:r>
            <a:rPr lang="en-US"/>
            <a:t>VS Solution File</a:t>
          </a:r>
        </a:p>
        <a:p>
          <a:r>
            <a:rPr lang="en-US"/>
            <a:t>helios-&lt;service&gt;-api.sln file</a:t>
          </a:r>
        </a:p>
      </dgm:t>
    </dgm:pt>
    <dgm:pt modelId="{9D587066-66A8-46B8-93A1-62B2A9B8000E}" type="parTrans" cxnId="{96BAADDA-D2C0-4689-B1EE-102EA05D65F7}">
      <dgm:prSet/>
      <dgm:spPr/>
      <dgm:t>
        <a:bodyPr/>
        <a:lstStyle/>
        <a:p>
          <a:endParaRPr lang="en-US"/>
        </a:p>
      </dgm:t>
    </dgm:pt>
    <dgm:pt modelId="{339D4566-799E-444C-A737-8CB5DB17CD73}" type="sibTrans" cxnId="{96BAADDA-D2C0-4689-B1EE-102EA05D65F7}">
      <dgm:prSet/>
      <dgm:spPr/>
      <dgm:t>
        <a:bodyPr/>
        <a:lstStyle/>
        <a:p>
          <a:endParaRPr lang="en-US"/>
        </a:p>
      </dgm:t>
    </dgm:pt>
    <dgm:pt modelId="{A76220A1-3DD4-4D54-AEC6-A453387A7B1B}">
      <dgm:prSet phldrT="[Text]"/>
      <dgm:spPr/>
      <dgm:t>
        <a:bodyPr/>
        <a:lstStyle/>
        <a:p>
          <a:r>
            <a:rPr lang="en-US"/>
            <a:t>Api</a:t>
          </a:r>
        </a:p>
      </dgm:t>
    </dgm:pt>
    <dgm:pt modelId="{B3ED2B21-8814-463C-B301-C5167377C41F}" type="parTrans" cxnId="{2D0FE5AC-EB59-4BA6-AAEE-C9267F9203E1}">
      <dgm:prSet/>
      <dgm:spPr/>
      <dgm:t>
        <a:bodyPr/>
        <a:lstStyle/>
        <a:p>
          <a:endParaRPr lang="en-US"/>
        </a:p>
      </dgm:t>
    </dgm:pt>
    <dgm:pt modelId="{E92F0567-D7E8-4775-85F5-E032404CE8CC}" type="sibTrans" cxnId="{2D0FE5AC-EB59-4BA6-AAEE-C9267F9203E1}">
      <dgm:prSet/>
      <dgm:spPr/>
      <dgm:t>
        <a:bodyPr/>
        <a:lstStyle/>
        <a:p>
          <a:endParaRPr lang="en-US"/>
        </a:p>
      </dgm:t>
    </dgm:pt>
    <dgm:pt modelId="{770A619F-2AE0-4D1C-B4F1-72AD9844115E}">
      <dgm:prSet phldrT="[Text]"/>
      <dgm:spPr/>
      <dgm:t>
        <a:bodyPr/>
        <a:lstStyle/>
        <a:p>
          <a:r>
            <a:rPr lang="en-US"/>
            <a:t>Core.csproj</a:t>
          </a:r>
        </a:p>
      </dgm:t>
    </dgm:pt>
    <dgm:pt modelId="{93A382F1-5DD1-4559-A965-35008B9A66F1}" type="parTrans" cxnId="{FA6E024E-402E-4D69-9D2C-306288EF30DF}">
      <dgm:prSet/>
      <dgm:spPr/>
      <dgm:t>
        <a:bodyPr/>
        <a:lstStyle/>
        <a:p>
          <a:endParaRPr lang="en-US"/>
        </a:p>
      </dgm:t>
    </dgm:pt>
    <dgm:pt modelId="{46FC1621-43F7-425D-ADDF-347E2A2E63CF}" type="sibTrans" cxnId="{FA6E024E-402E-4D69-9D2C-306288EF30DF}">
      <dgm:prSet/>
      <dgm:spPr/>
      <dgm:t>
        <a:bodyPr/>
        <a:lstStyle/>
        <a:p>
          <a:endParaRPr lang="en-US"/>
        </a:p>
      </dgm:t>
    </dgm:pt>
    <dgm:pt modelId="{BEFC7370-FFFA-4660-8F81-3CA1CAE18D9B}">
      <dgm:prSet phldrT="[Text]"/>
      <dgm:spPr/>
      <dgm:t>
        <a:bodyPr/>
        <a:lstStyle/>
        <a:p>
          <a:r>
            <a:rPr lang="en-US"/>
            <a:t>Infrastructure.csproj</a:t>
          </a:r>
        </a:p>
      </dgm:t>
    </dgm:pt>
    <dgm:pt modelId="{0BCE8C42-981C-4F5C-B8C5-6C26E83370CC}" type="parTrans" cxnId="{10286AA1-BA43-49C4-A726-25D270A8B878}">
      <dgm:prSet/>
      <dgm:spPr/>
      <dgm:t>
        <a:bodyPr/>
        <a:lstStyle/>
        <a:p>
          <a:endParaRPr lang="en-US"/>
        </a:p>
      </dgm:t>
    </dgm:pt>
    <dgm:pt modelId="{0E785274-F86D-4045-A7C8-DDA3D857B059}" type="sibTrans" cxnId="{10286AA1-BA43-49C4-A726-25D270A8B878}">
      <dgm:prSet/>
      <dgm:spPr/>
      <dgm:t>
        <a:bodyPr/>
        <a:lstStyle/>
        <a:p>
          <a:endParaRPr lang="en-US"/>
        </a:p>
      </dgm:t>
    </dgm:pt>
    <dgm:pt modelId="{39C16FF0-DF57-48CC-8B02-094C07730C87}">
      <dgm:prSet phldrT="[Text]"/>
      <dgm:spPr/>
      <dgm:t>
        <a:bodyPr/>
        <a:lstStyle/>
        <a:p>
          <a:r>
            <a:rPr lang="en-US"/>
            <a:t>Api.csproj</a:t>
          </a:r>
        </a:p>
      </dgm:t>
    </dgm:pt>
    <dgm:pt modelId="{20A1BB20-99DB-4126-8854-FE9A7C0DE595}" type="parTrans" cxnId="{5F871876-11A6-4A5E-8DCD-3FA828F1ED6F}">
      <dgm:prSet/>
      <dgm:spPr/>
      <dgm:t>
        <a:bodyPr/>
        <a:lstStyle/>
        <a:p>
          <a:endParaRPr lang="en-US"/>
        </a:p>
      </dgm:t>
    </dgm:pt>
    <dgm:pt modelId="{6212463D-125D-4D9D-90F2-8A73FF24DE8D}" type="sibTrans" cxnId="{5F871876-11A6-4A5E-8DCD-3FA828F1ED6F}">
      <dgm:prSet/>
      <dgm:spPr/>
      <dgm:t>
        <a:bodyPr/>
        <a:lstStyle/>
        <a:p>
          <a:endParaRPr lang="en-US"/>
        </a:p>
      </dgm:t>
    </dgm:pt>
    <dgm:pt modelId="{41650272-A59A-43A5-AB8A-6A3AB2CC029F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F18A26C3-DA0A-43E1-99FD-FA7F890B2C79}" type="parTrans" cxnId="{BCA227B2-EB5F-456B-819A-D3CF45823AEB}">
      <dgm:prSet/>
      <dgm:spPr/>
      <dgm:t>
        <a:bodyPr/>
        <a:lstStyle/>
        <a:p>
          <a:endParaRPr lang="en-US"/>
        </a:p>
      </dgm:t>
    </dgm:pt>
    <dgm:pt modelId="{E4B8404E-BE91-4068-A9FD-54B0F4EAB2D7}" type="sibTrans" cxnId="{BCA227B2-EB5F-456B-819A-D3CF45823AEB}">
      <dgm:prSet/>
      <dgm:spPr/>
      <dgm:t>
        <a:bodyPr/>
        <a:lstStyle/>
        <a:p>
          <a:endParaRPr lang="en-US"/>
        </a:p>
      </dgm:t>
    </dgm:pt>
    <dgm:pt modelId="{BB7871B5-62FC-444B-8D39-6305730190F0}">
      <dgm:prSet phldrT="[Text]"/>
      <dgm:spPr/>
      <dgm:t>
        <a:bodyPr/>
        <a:lstStyle/>
        <a:p>
          <a:r>
            <a:rPr lang="en-US"/>
            <a:t>&lt;unit and integration test projects&gt;</a:t>
          </a:r>
        </a:p>
      </dgm:t>
    </dgm:pt>
    <dgm:pt modelId="{8543240A-6934-4740-B9C5-1FF2D7192642}" type="parTrans" cxnId="{0788E873-0325-4918-9593-F9F582516C2B}">
      <dgm:prSet/>
      <dgm:spPr/>
      <dgm:t>
        <a:bodyPr/>
        <a:lstStyle/>
        <a:p>
          <a:endParaRPr lang="en-US"/>
        </a:p>
      </dgm:t>
    </dgm:pt>
    <dgm:pt modelId="{0A2BDD4D-5EE4-4B6A-B44C-CAADAB547B22}" type="sibTrans" cxnId="{0788E873-0325-4918-9593-F9F582516C2B}">
      <dgm:prSet/>
      <dgm:spPr/>
      <dgm:t>
        <a:bodyPr/>
        <a:lstStyle/>
        <a:p>
          <a:endParaRPr lang="en-US"/>
        </a:p>
      </dgm:t>
    </dgm:pt>
    <dgm:pt modelId="{5B5E0F78-FE0A-479B-BA25-9E765E9E0EFF}" type="pres">
      <dgm:prSet presAssocID="{2D4869F4-9F60-4E51-AEB4-B9CCFE274D1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CAB370E-4EA6-4BFD-8FF6-C78A47E85B60}" type="pres">
      <dgm:prSet presAssocID="{25928985-EEFE-4737-8546-A75742E63E7C}" presName="root1" presStyleCnt="0"/>
      <dgm:spPr/>
    </dgm:pt>
    <dgm:pt modelId="{10CAACC0-E9DF-4E3A-9294-A97869036D09}" type="pres">
      <dgm:prSet presAssocID="{25928985-EEFE-4737-8546-A75742E63E7C}" presName="LevelOneTextNode" presStyleLbl="node0" presStyleIdx="0" presStyleCnt="1">
        <dgm:presLayoutVars>
          <dgm:chPref val="3"/>
        </dgm:presLayoutVars>
      </dgm:prSet>
      <dgm:spPr/>
    </dgm:pt>
    <dgm:pt modelId="{BE669B12-6369-48B9-A378-09F7E26BBA12}" type="pres">
      <dgm:prSet presAssocID="{25928985-EEFE-4737-8546-A75742E63E7C}" presName="level2hierChild" presStyleCnt="0"/>
      <dgm:spPr/>
    </dgm:pt>
    <dgm:pt modelId="{96515CC6-58AB-4CA3-9230-231722FF3A1E}" type="pres">
      <dgm:prSet presAssocID="{A80CD8E6-3C7D-460A-BA24-93196FE95EDE}" presName="conn2-1" presStyleLbl="parChTrans1D2" presStyleIdx="0" presStyleCnt="3"/>
      <dgm:spPr/>
    </dgm:pt>
    <dgm:pt modelId="{88BEB377-F465-430E-972C-9A1ED6B5531F}" type="pres">
      <dgm:prSet presAssocID="{A80CD8E6-3C7D-460A-BA24-93196FE95EDE}" presName="connTx" presStyleLbl="parChTrans1D2" presStyleIdx="0" presStyleCnt="3"/>
      <dgm:spPr/>
    </dgm:pt>
    <dgm:pt modelId="{97BD590E-ACC8-4BC5-9AC1-9A23F001164E}" type="pres">
      <dgm:prSet presAssocID="{F60458CD-3105-4F68-8E3C-BB19332D6A4C}" presName="root2" presStyleCnt="0"/>
      <dgm:spPr/>
    </dgm:pt>
    <dgm:pt modelId="{56147BCB-31FD-4544-B633-41A079945A8D}" type="pres">
      <dgm:prSet presAssocID="{F60458CD-3105-4F68-8E3C-BB19332D6A4C}" presName="LevelTwoTextNode" presStyleLbl="node2" presStyleIdx="0" presStyleCnt="3">
        <dgm:presLayoutVars>
          <dgm:chPref val="3"/>
        </dgm:presLayoutVars>
      </dgm:prSet>
      <dgm:spPr/>
    </dgm:pt>
    <dgm:pt modelId="{95C01258-EE57-405B-A5BB-2065C10BE858}" type="pres">
      <dgm:prSet presAssocID="{F60458CD-3105-4F68-8E3C-BB19332D6A4C}" presName="level3hierChild" presStyleCnt="0"/>
      <dgm:spPr/>
    </dgm:pt>
    <dgm:pt modelId="{279B94E6-D939-4081-B205-9A500966F0E0}" type="pres">
      <dgm:prSet presAssocID="{6330A555-9E3A-47C9-BAF2-9658A9760519}" presName="conn2-1" presStyleLbl="parChTrans1D3" presStyleIdx="0" presStyleCnt="4"/>
      <dgm:spPr/>
    </dgm:pt>
    <dgm:pt modelId="{5333C6F3-0157-4F82-94B5-62BC2E8579C1}" type="pres">
      <dgm:prSet presAssocID="{6330A555-9E3A-47C9-BAF2-9658A9760519}" presName="connTx" presStyleLbl="parChTrans1D3" presStyleIdx="0" presStyleCnt="4"/>
      <dgm:spPr/>
    </dgm:pt>
    <dgm:pt modelId="{11781E4D-1C71-4F58-B7D1-1F718A104DAC}" type="pres">
      <dgm:prSet presAssocID="{5A1FD026-38C1-4F9C-A964-3B0BF8E47792}" presName="root2" presStyleCnt="0"/>
      <dgm:spPr/>
    </dgm:pt>
    <dgm:pt modelId="{83D4EB8F-C9A0-4BFF-B9FB-C8705F0D0513}" type="pres">
      <dgm:prSet presAssocID="{5A1FD026-38C1-4F9C-A964-3B0BF8E47792}" presName="LevelTwoTextNode" presStyleLbl="node3" presStyleIdx="0" presStyleCnt="4">
        <dgm:presLayoutVars>
          <dgm:chPref val="3"/>
        </dgm:presLayoutVars>
      </dgm:prSet>
      <dgm:spPr/>
    </dgm:pt>
    <dgm:pt modelId="{2F74CABF-6F7D-4EA8-9A2D-14A8D7C66897}" type="pres">
      <dgm:prSet presAssocID="{5A1FD026-38C1-4F9C-A964-3B0BF8E47792}" presName="level3hierChild" presStyleCnt="0"/>
      <dgm:spPr/>
    </dgm:pt>
    <dgm:pt modelId="{0656D534-EAD8-4A21-AED3-DAE09A5F9F79}" type="pres">
      <dgm:prSet presAssocID="{93A382F1-5DD1-4559-A965-35008B9A66F1}" presName="conn2-1" presStyleLbl="parChTrans1D4" presStyleIdx="0" presStyleCnt="3"/>
      <dgm:spPr/>
    </dgm:pt>
    <dgm:pt modelId="{51925AEB-B1FC-4F3B-883F-21EA4995170D}" type="pres">
      <dgm:prSet presAssocID="{93A382F1-5DD1-4559-A965-35008B9A66F1}" presName="connTx" presStyleLbl="parChTrans1D4" presStyleIdx="0" presStyleCnt="3"/>
      <dgm:spPr/>
    </dgm:pt>
    <dgm:pt modelId="{61730215-52AD-463E-913F-5445D30A69A9}" type="pres">
      <dgm:prSet presAssocID="{770A619F-2AE0-4D1C-B4F1-72AD9844115E}" presName="root2" presStyleCnt="0"/>
      <dgm:spPr/>
    </dgm:pt>
    <dgm:pt modelId="{5FE829F5-AD96-4EE4-86F5-03A4225C8052}" type="pres">
      <dgm:prSet presAssocID="{770A619F-2AE0-4D1C-B4F1-72AD9844115E}" presName="LevelTwoTextNode" presStyleLbl="node4" presStyleIdx="0" presStyleCnt="3">
        <dgm:presLayoutVars>
          <dgm:chPref val="3"/>
        </dgm:presLayoutVars>
      </dgm:prSet>
      <dgm:spPr/>
    </dgm:pt>
    <dgm:pt modelId="{98DDEDB3-AFFA-4359-AC77-9217C0F80980}" type="pres">
      <dgm:prSet presAssocID="{770A619F-2AE0-4D1C-B4F1-72AD9844115E}" presName="level3hierChild" presStyleCnt="0"/>
      <dgm:spPr/>
    </dgm:pt>
    <dgm:pt modelId="{4BFFD13C-C077-4E07-9370-A21B29ABFC86}" type="pres">
      <dgm:prSet presAssocID="{842641A1-D4DA-4324-A4A5-8F9AB59D480C}" presName="conn2-1" presStyleLbl="parChTrans1D3" presStyleIdx="1" presStyleCnt="4"/>
      <dgm:spPr/>
    </dgm:pt>
    <dgm:pt modelId="{67FDD476-1888-45EC-84D1-D43F44486B26}" type="pres">
      <dgm:prSet presAssocID="{842641A1-D4DA-4324-A4A5-8F9AB59D480C}" presName="connTx" presStyleLbl="parChTrans1D3" presStyleIdx="1" presStyleCnt="4"/>
      <dgm:spPr/>
    </dgm:pt>
    <dgm:pt modelId="{8491DA97-B40D-4C41-9914-2960F92F7D55}" type="pres">
      <dgm:prSet presAssocID="{1B44F21B-D15F-4AD7-8EDD-6AE11FFCBB26}" presName="root2" presStyleCnt="0"/>
      <dgm:spPr/>
    </dgm:pt>
    <dgm:pt modelId="{A8148805-BAF2-4A4A-A41D-50C12959BF5F}" type="pres">
      <dgm:prSet presAssocID="{1B44F21B-D15F-4AD7-8EDD-6AE11FFCBB26}" presName="LevelTwoTextNode" presStyleLbl="node3" presStyleIdx="1" presStyleCnt="4">
        <dgm:presLayoutVars>
          <dgm:chPref val="3"/>
        </dgm:presLayoutVars>
      </dgm:prSet>
      <dgm:spPr/>
    </dgm:pt>
    <dgm:pt modelId="{97D9C657-E199-4344-A956-942D84D24C3F}" type="pres">
      <dgm:prSet presAssocID="{1B44F21B-D15F-4AD7-8EDD-6AE11FFCBB26}" presName="level3hierChild" presStyleCnt="0"/>
      <dgm:spPr/>
    </dgm:pt>
    <dgm:pt modelId="{F23168E1-7E45-4EAB-89A8-620F8F77E909}" type="pres">
      <dgm:prSet presAssocID="{0BCE8C42-981C-4F5C-B8C5-6C26E83370CC}" presName="conn2-1" presStyleLbl="parChTrans1D4" presStyleIdx="1" presStyleCnt="3"/>
      <dgm:spPr/>
    </dgm:pt>
    <dgm:pt modelId="{71D91649-F352-4469-8A17-1858F268173B}" type="pres">
      <dgm:prSet presAssocID="{0BCE8C42-981C-4F5C-B8C5-6C26E83370CC}" presName="connTx" presStyleLbl="parChTrans1D4" presStyleIdx="1" presStyleCnt="3"/>
      <dgm:spPr/>
    </dgm:pt>
    <dgm:pt modelId="{A07DD28F-51C6-4885-AE3D-D5873C5AA2FF}" type="pres">
      <dgm:prSet presAssocID="{BEFC7370-FFFA-4660-8F81-3CA1CAE18D9B}" presName="root2" presStyleCnt="0"/>
      <dgm:spPr/>
    </dgm:pt>
    <dgm:pt modelId="{1912FAB6-C562-48D8-A17E-E1CCD06CF022}" type="pres">
      <dgm:prSet presAssocID="{BEFC7370-FFFA-4660-8F81-3CA1CAE18D9B}" presName="LevelTwoTextNode" presStyleLbl="node4" presStyleIdx="1" presStyleCnt="3">
        <dgm:presLayoutVars>
          <dgm:chPref val="3"/>
        </dgm:presLayoutVars>
      </dgm:prSet>
      <dgm:spPr/>
    </dgm:pt>
    <dgm:pt modelId="{BA8743EB-7DB2-4668-B03A-8A98F12FE459}" type="pres">
      <dgm:prSet presAssocID="{BEFC7370-FFFA-4660-8F81-3CA1CAE18D9B}" presName="level3hierChild" presStyleCnt="0"/>
      <dgm:spPr/>
    </dgm:pt>
    <dgm:pt modelId="{A344FF9C-27C6-4412-9475-B1B099066A4D}" type="pres">
      <dgm:prSet presAssocID="{B3ED2B21-8814-463C-B301-C5167377C41F}" presName="conn2-1" presStyleLbl="parChTrans1D3" presStyleIdx="2" presStyleCnt="4"/>
      <dgm:spPr/>
    </dgm:pt>
    <dgm:pt modelId="{107129F1-5A15-4B23-B70E-B4A004D53346}" type="pres">
      <dgm:prSet presAssocID="{B3ED2B21-8814-463C-B301-C5167377C41F}" presName="connTx" presStyleLbl="parChTrans1D3" presStyleIdx="2" presStyleCnt="4"/>
      <dgm:spPr/>
    </dgm:pt>
    <dgm:pt modelId="{424D6527-F8A8-4435-A2A9-FA29709CDBCE}" type="pres">
      <dgm:prSet presAssocID="{A76220A1-3DD4-4D54-AEC6-A453387A7B1B}" presName="root2" presStyleCnt="0"/>
      <dgm:spPr/>
    </dgm:pt>
    <dgm:pt modelId="{0A1B90D9-14E8-4021-BF37-ABB03E6988C3}" type="pres">
      <dgm:prSet presAssocID="{A76220A1-3DD4-4D54-AEC6-A453387A7B1B}" presName="LevelTwoTextNode" presStyleLbl="node3" presStyleIdx="2" presStyleCnt="4">
        <dgm:presLayoutVars>
          <dgm:chPref val="3"/>
        </dgm:presLayoutVars>
      </dgm:prSet>
      <dgm:spPr/>
    </dgm:pt>
    <dgm:pt modelId="{C3571D4D-3356-4610-A08A-44D52C22BFE6}" type="pres">
      <dgm:prSet presAssocID="{A76220A1-3DD4-4D54-AEC6-A453387A7B1B}" presName="level3hierChild" presStyleCnt="0"/>
      <dgm:spPr/>
    </dgm:pt>
    <dgm:pt modelId="{FE72F91E-D91C-4C91-9599-6882B1B93131}" type="pres">
      <dgm:prSet presAssocID="{20A1BB20-99DB-4126-8854-FE9A7C0DE595}" presName="conn2-1" presStyleLbl="parChTrans1D4" presStyleIdx="2" presStyleCnt="3"/>
      <dgm:spPr/>
    </dgm:pt>
    <dgm:pt modelId="{7E2F013D-65A5-42DD-A159-BBD5A6B3E398}" type="pres">
      <dgm:prSet presAssocID="{20A1BB20-99DB-4126-8854-FE9A7C0DE595}" presName="connTx" presStyleLbl="parChTrans1D4" presStyleIdx="2" presStyleCnt="3"/>
      <dgm:spPr/>
    </dgm:pt>
    <dgm:pt modelId="{F78D76BB-D059-4751-A5F1-828133EB1A53}" type="pres">
      <dgm:prSet presAssocID="{39C16FF0-DF57-48CC-8B02-094C07730C87}" presName="root2" presStyleCnt="0"/>
      <dgm:spPr/>
    </dgm:pt>
    <dgm:pt modelId="{DECD0E40-0C47-4670-8B3A-110C4A7CFE7C}" type="pres">
      <dgm:prSet presAssocID="{39C16FF0-DF57-48CC-8B02-094C07730C87}" presName="LevelTwoTextNode" presStyleLbl="node4" presStyleIdx="2" presStyleCnt="3">
        <dgm:presLayoutVars>
          <dgm:chPref val="3"/>
        </dgm:presLayoutVars>
      </dgm:prSet>
      <dgm:spPr/>
    </dgm:pt>
    <dgm:pt modelId="{45CAC720-F553-4BB2-A304-43863510B1F3}" type="pres">
      <dgm:prSet presAssocID="{39C16FF0-DF57-48CC-8B02-094C07730C87}" presName="level3hierChild" presStyleCnt="0"/>
      <dgm:spPr/>
    </dgm:pt>
    <dgm:pt modelId="{47C918D9-C8FF-4C9A-9658-5DFB70569357}" type="pres">
      <dgm:prSet presAssocID="{F18A26C3-DA0A-43E1-99FD-FA7F890B2C79}" presName="conn2-1" presStyleLbl="parChTrans1D2" presStyleIdx="1" presStyleCnt="3"/>
      <dgm:spPr/>
    </dgm:pt>
    <dgm:pt modelId="{6AC17F79-96CF-49F6-80AB-B598C4E2066C}" type="pres">
      <dgm:prSet presAssocID="{F18A26C3-DA0A-43E1-99FD-FA7F890B2C79}" presName="connTx" presStyleLbl="parChTrans1D2" presStyleIdx="1" presStyleCnt="3"/>
      <dgm:spPr/>
    </dgm:pt>
    <dgm:pt modelId="{273F54F8-D44D-4401-9649-3ECB46A26A58}" type="pres">
      <dgm:prSet presAssocID="{41650272-A59A-43A5-AB8A-6A3AB2CC029F}" presName="root2" presStyleCnt="0"/>
      <dgm:spPr/>
    </dgm:pt>
    <dgm:pt modelId="{8CA9E88E-3E57-463E-89C1-A1BCC9CC02E4}" type="pres">
      <dgm:prSet presAssocID="{41650272-A59A-43A5-AB8A-6A3AB2CC029F}" presName="LevelTwoTextNode" presStyleLbl="node2" presStyleIdx="1" presStyleCnt="3">
        <dgm:presLayoutVars>
          <dgm:chPref val="3"/>
        </dgm:presLayoutVars>
      </dgm:prSet>
      <dgm:spPr/>
    </dgm:pt>
    <dgm:pt modelId="{C25D76D6-60B5-4555-9989-60B0E40B79B1}" type="pres">
      <dgm:prSet presAssocID="{41650272-A59A-43A5-AB8A-6A3AB2CC029F}" presName="level3hierChild" presStyleCnt="0"/>
      <dgm:spPr/>
    </dgm:pt>
    <dgm:pt modelId="{098858D6-3C60-4D76-AE1A-6E48907A9CB1}" type="pres">
      <dgm:prSet presAssocID="{8543240A-6934-4740-B9C5-1FF2D7192642}" presName="conn2-1" presStyleLbl="parChTrans1D3" presStyleIdx="3" presStyleCnt="4"/>
      <dgm:spPr/>
    </dgm:pt>
    <dgm:pt modelId="{E289591F-59E2-485A-99B4-818955A0220E}" type="pres">
      <dgm:prSet presAssocID="{8543240A-6934-4740-B9C5-1FF2D7192642}" presName="connTx" presStyleLbl="parChTrans1D3" presStyleIdx="3" presStyleCnt="4"/>
      <dgm:spPr/>
    </dgm:pt>
    <dgm:pt modelId="{C9976B45-186C-4BEB-80AE-E7B29A791FA5}" type="pres">
      <dgm:prSet presAssocID="{BB7871B5-62FC-444B-8D39-6305730190F0}" presName="root2" presStyleCnt="0"/>
      <dgm:spPr/>
    </dgm:pt>
    <dgm:pt modelId="{5AFF0993-1FE1-47A1-86B8-FDE36A5D68E9}" type="pres">
      <dgm:prSet presAssocID="{BB7871B5-62FC-444B-8D39-6305730190F0}" presName="LevelTwoTextNode" presStyleLbl="node3" presStyleIdx="3" presStyleCnt="4">
        <dgm:presLayoutVars>
          <dgm:chPref val="3"/>
        </dgm:presLayoutVars>
      </dgm:prSet>
      <dgm:spPr/>
    </dgm:pt>
    <dgm:pt modelId="{1E45F666-CE34-4688-87A5-0AE3FE4FD7A0}" type="pres">
      <dgm:prSet presAssocID="{BB7871B5-62FC-444B-8D39-6305730190F0}" presName="level3hierChild" presStyleCnt="0"/>
      <dgm:spPr/>
    </dgm:pt>
    <dgm:pt modelId="{1F9CB5E5-F036-4B8E-A3FA-BC61D5144E04}" type="pres">
      <dgm:prSet presAssocID="{9D587066-66A8-46B8-93A1-62B2A9B8000E}" presName="conn2-1" presStyleLbl="parChTrans1D2" presStyleIdx="2" presStyleCnt="3"/>
      <dgm:spPr/>
    </dgm:pt>
    <dgm:pt modelId="{FB60848D-0D99-4CE0-9A6A-4CB201ADF366}" type="pres">
      <dgm:prSet presAssocID="{9D587066-66A8-46B8-93A1-62B2A9B8000E}" presName="connTx" presStyleLbl="parChTrans1D2" presStyleIdx="2" presStyleCnt="3"/>
      <dgm:spPr/>
    </dgm:pt>
    <dgm:pt modelId="{2DDB0058-AF62-49FC-898A-63077CA6A691}" type="pres">
      <dgm:prSet presAssocID="{B792372C-9CEF-40D8-8F0F-2155983489CE}" presName="root2" presStyleCnt="0"/>
      <dgm:spPr/>
    </dgm:pt>
    <dgm:pt modelId="{CB116224-553D-4837-A540-139C4C8E9A24}" type="pres">
      <dgm:prSet presAssocID="{B792372C-9CEF-40D8-8F0F-2155983489CE}" presName="LevelTwoTextNode" presStyleLbl="node2" presStyleIdx="2" presStyleCnt="3">
        <dgm:presLayoutVars>
          <dgm:chPref val="3"/>
        </dgm:presLayoutVars>
      </dgm:prSet>
      <dgm:spPr/>
    </dgm:pt>
    <dgm:pt modelId="{D8D8D4D9-E543-4E88-B103-F9688CDB1374}" type="pres">
      <dgm:prSet presAssocID="{B792372C-9CEF-40D8-8F0F-2155983489CE}" presName="level3hierChild" presStyleCnt="0"/>
      <dgm:spPr/>
    </dgm:pt>
  </dgm:ptLst>
  <dgm:cxnLst>
    <dgm:cxn modelId="{0C1CCE04-9059-47F1-9005-D2ABC46FDFF5}" type="presOf" srcId="{1B44F21B-D15F-4AD7-8EDD-6AE11FFCBB26}" destId="{A8148805-BAF2-4A4A-A41D-50C12959BF5F}" srcOrd="0" destOrd="0" presId="urn:microsoft.com/office/officeart/2005/8/layout/hierarchy2"/>
    <dgm:cxn modelId="{EA2F3B08-ADCF-4422-9A8E-A5976CEB272D}" type="presOf" srcId="{9D587066-66A8-46B8-93A1-62B2A9B8000E}" destId="{FB60848D-0D99-4CE0-9A6A-4CB201ADF366}" srcOrd="1" destOrd="0" presId="urn:microsoft.com/office/officeart/2005/8/layout/hierarchy2"/>
    <dgm:cxn modelId="{76100F11-9471-4EE1-BB06-C393175DE04F}" type="presOf" srcId="{770A619F-2AE0-4D1C-B4F1-72AD9844115E}" destId="{5FE829F5-AD96-4EE4-86F5-03A4225C8052}" srcOrd="0" destOrd="0" presId="urn:microsoft.com/office/officeart/2005/8/layout/hierarchy2"/>
    <dgm:cxn modelId="{A858551A-9D4B-4FF4-95D0-91351AEAD11F}" srcId="{2D4869F4-9F60-4E51-AEB4-B9CCFE274D1A}" destId="{25928985-EEFE-4737-8546-A75742E63E7C}" srcOrd="0" destOrd="0" parTransId="{7D5D7610-A225-43E1-9F92-F2732F3C4B4D}" sibTransId="{09550053-85E1-4AAA-8771-FB46D880657D}"/>
    <dgm:cxn modelId="{BE178426-EB47-444A-950B-F19DB9ECEE6F}" type="presOf" srcId="{B3ED2B21-8814-463C-B301-C5167377C41F}" destId="{107129F1-5A15-4B23-B70E-B4A004D53346}" srcOrd="1" destOrd="0" presId="urn:microsoft.com/office/officeart/2005/8/layout/hierarchy2"/>
    <dgm:cxn modelId="{D0BB062A-A89A-42E0-BA66-540C2A29CB8C}" type="presOf" srcId="{F18A26C3-DA0A-43E1-99FD-FA7F890B2C79}" destId="{47C918D9-C8FF-4C9A-9658-5DFB70569357}" srcOrd="0" destOrd="0" presId="urn:microsoft.com/office/officeart/2005/8/layout/hierarchy2"/>
    <dgm:cxn modelId="{F4B3812D-1D39-4878-BBEF-1C17EB2EA386}" type="presOf" srcId="{41650272-A59A-43A5-AB8A-6A3AB2CC029F}" destId="{8CA9E88E-3E57-463E-89C1-A1BCC9CC02E4}" srcOrd="0" destOrd="0" presId="urn:microsoft.com/office/officeart/2005/8/layout/hierarchy2"/>
    <dgm:cxn modelId="{07F01834-518E-42E6-8F5F-268BF9F50151}" type="presOf" srcId="{A80CD8E6-3C7D-460A-BA24-93196FE95EDE}" destId="{96515CC6-58AB-4CA3-9230-231722FF3A1E}" srcOrd="0" destOrd="0" presId="urn:microsoft.com/office/officeart/2005/8/layout/hierarchy2"/>
    <dgm:cxn modelId="{774C2135-2C02-48E1-93FC-0EA021FF83AE}" type="presOf" srcId="{BEFC7370-FFFA-4660-8F81-3CA1CAE18D9B}" destId="{1912FAB6-C562-48D8-A17E-E1CCD06CF022}" srcOrd="0" destOrd="0" presId="urn:microsoft.com/office/officeart/2005/8/layout/hierarchy2"/>
    <dgm:cxn modelId="{28412639-4605-44B9-8E78-CD07241AB496}" type="presOf" srcId="{2D4869F4-9F60-4E51-AEB4-B9CCFE274D1A}" destId="{5B5E0F78-FE0A-479B-BA25-9E765E9E0EFF}" srcOrd="0" destOrd="0" presId="urn:microsoft.com/office/officeart/2005/8/layout/hierarchy2"/>
    <dgm:cxn modelId="{99C1423E-5784-4EE1-88CB-1FE799F7CF4D}" type="presOf" srcId="{B3ED2B21-8814-463C-B301-C5167377C41F}" destId="{A344FF9C-27C6-4412-9475-B1B099066A4D}" srcOrd="0" destOrd="0" presId="urn:microsoft.com/office/officeart/2005/8/layout/hierarchy2"/>
    <dgm:cxn modelId="{B336EE64-E82E-423A-8713-9054CECD690C}" srcId="{F60458CD-3105-4F68-8E3C-BB19332D6A4C}" destId="{5A1FD026-38C1-4F9C-A964-3B0BF8E47792}" srcOrd="0" destOrd="0" parTransId="{6330A555-9E3A-47C9-BAF2-9658A9760519}" sibTransId="{EB3D3F03-E229-4366-96B8-3600F45CD887}"/>
    <dgm:cxn modelId="{B6360965-1C52-499F-AC16-5256C57CB5E7}" type="presOf" srcId="{A80CD8E6-3C7D-460A-BA24-93196FE95EDE}" destId="{88BEB377-F465-430E-972C-9A1ED6B5531F}" srcOrd="1" destOrd="0" presId="urn:microsoft.com/office/officeart/2005/8/layout/hierarchy2"/>
    <dgm:cxn modelId="{F584A74A-F5B4-4AED-A934-F5C0C492CA5F}" type="presOf" srcId="{9D587066-66A8-46B8-93A1-62B2A9B8000E}" destId="{1F9CB5E5-F036-4B8E-A3FA-BC61D5144E04}" srcOrd="0" destOrd="0" presId="urn:microsoft.com/office/officeart/2005/8/layout/hierarchy2"/>
    <dgm:cxn modelId="{1711CF4D-814D-4892-85EF-8F9A7734226A}" type="presOf" srcId="{F18A26C3-DA0A-43E1-99FD-FA7F890B2C79}" destId="{6AC17F79-96CF-49F6-80AB-B598C4E2066C}" srcOrd="1" destOrd="0" presId="urn:microsoft.com/office/officeart/2005/8/layout/hierarchy2"/>
    <dgm:cxn modelId="{FA6E024E-402E-4D69-9D2C-306288EF30DF}" srcId="{5A1FD026-38C1-4F9C-A964-3B0BF8E47792}" destId="{770A619F-2AE0-4D1C-B4F1-72AD9844115E}" srcOrd="0" destOrd="0" parTransId="{93A382F1-5DD1-4559-A965-35008B9A66F1}" sibTransId="{46FC1621-43F7-425D-ADDF-347E2A2E63CF}"/>
    <dgm:cxn modelId="{0788E873-0325-4918-9593-F9F582516C2B}" srcId="{41650272-A59A-43A5-AB8A-6A3AB2CC029F}" destId="{BB7871B5-62FC-444B-8D39-6305730190F0}" srcOrd="0" destOrd="0" parTransId="{8543240A-6934-4740-B9C5-1FF2D7192642}" sibTransId="{0A2BDD4D-5EE4-4B6A-B44C-CAADAB547B22}"/>
    <dgm:cxn modelId="{5F871876-11A6-4A5E-8DCD-3FA828F1ED6F}" srcId="{A76220A1-3DD4-4D54-AEC6-A453387A7B1B}" destId="{39C16FF0-DF57-48CC-8B02-094C07730C87}" srcOrd="0" destOrd="0" parTransId="{20A1BB20-99DB-4126-8854-FE9A7C0DE595}" sibTransId="{6212463D-125D-4D9D-90F2-8A73FF24DE8D}"/>
    <dgm:cxn modelId="{43296A57-8E7E-4B7C-926E-35B54F81EB7B}" type="presOf" srcId="{842641A1-D4DA-4324-A4A5-8F9AB59D480C}" destId="{4BFFD13C-C077-4E07-9370-A21B29ABFC86}" srcOrd="0" destOrd="0" presId="urn:microsoft.com/office/officeart/2005/8/layout/hierarchy2"/>
    <dgm:cxn modelId="{8EEB0E79-B745-441C-8B25-46115E686F44}" type="presOf" srcId="{5A1FD026-38C1-4F9C-A964-3B0BF8E47792}" destId="{83D4EB8F-C9A0-4BFF-B9FB-C8705F0D0513}" srcOrd="0" destOrd="0" presId="urn:microsoft.com/office/officeart/2005/8/layout/hierarchy2"/>
    <dgm:cxn modelId="{9F315C5A-A8DE-4794-8C37-37ACBD4B5E95}" type="presOf" srcId="{93A382F1-5DD1-4559-A965-35008B9A66F1}" destId="{0656D534-EAD8-4A21-AED3-DAE09A5F9F79}" srcOrd="0" destOrd="0" presId="urn:microsoft.com/office/officeart/2005/8/layout/hierarchy2"/>
    <dgm:cxn modelId="{2C2B1F7C-31F9-4DF1-9023-6F0D78BCA9C8}" type="presOf" srcId="{6330A555-9E3A-47C9-BAF2-9658A9760519}" destId="{5333C6F3-0157-4F82-94B5-62BC2E8579C1}" srcOrd="1" destOrd="0" presId="urn:microsoft.com/office/officeart/2005/8/layout/hierarchy2"/>
    <dgm:cxn modelId="{C3719882-6E3E-492B-8663-207C63A3DE86}" type="presOf" srcId="{B792372C-9CEF-40D8-8F0F-2155983489CE}" destId="{CB116224-553D-4837-A540-139C4C8E9A24}" srcOrd="0" destOrd="0" presId="urn:microsoft.com/office/officeart/2005/8/layout/hierarchy2"/>
    <dgm:cxn modelId="{F6BF4684-F225-4F53-BD6C-159373BB7849}" type="presOf" srcId="{842641A1-D4DA-4324-A4A5-8F9AB59D480C}" destId="{67FDD476-1888-45EC-84D1-D43F44486B26}" srcOrd="1" destOrd="0" presId="urn:microsoft.com/office/officeart/2005/8/layout/hierarchy2"/>
    <dgm:cxn modelId="{A0151891-2A3C-47BC-AFAE-7F844801F0D6}" srcId="{25928985-EEFE-4737-8546-A75742E63E7C}" destId="{F60458CD-3105-4F68-8E3C-BB19332D6A4C}" srcOrd="0" destOrd="0" parTransId="{A80CD8E6-3C7D-460A-BA24-93196FE95EDE}" sibTransId="{40FC512A-DC7F-4BA5-9F14-EAA6F349058D}"/>
    <dgm:cxn modelId="{10286AA1-BA43-49C4-A726-25D270A8B878}" srcId="{1B44F21B-D15F-4AD7-8EDD-6AE11FFCBB26}" destId="{BEFC7370-FFFA-4660-8F81-3CA1CAE18D9B}" srcOrd="0" destOrd="0" parTransId="{0BCE8C42-981C-4F5C-B8C5-6C26E83370CC}" sibTransId="{0E785274-F86D-4045-A7C8-DDA3D857B059}"/>
    <dgm:cxn modelId="{2D0FE5AC-EB59-4BA6-AAEE-C9267F9203E1}" srcId="{F60458CD-3105-4F68-8E3C-BB19332D6A4C}" destId="{A76220A1-3DD4-4D54-AEC6-A453387A7B1B}" srcOrd="2" destOrd="0" parTransId="{B3ED2B21-8814-463C-B301-C5167377C41F}" sibTransId="{E92F0567-D7E8-4775-85F5-E032404CE8CC}"/>
    <dgm:cxn modelId="{A740F2AC-7C72-4205-814E-4EE8C4825F21}" type="presOf" srcId="{F60458CD-3105-4F68-8E3C-BB19332D6A4C}" destId="{56147BCB-31FD-4544-B633-41A079945A8D}" srcOrd="0" destOrd="0" presId="urn:microsoft.com/office/officeart/2005/8/layout/hierarchy2"/>
    <dgm:cxn modelId="{EF20E6B0-3EFF-4B0B-8946-D613108633B8}" type="presOf" srcId="{A76220A1-3DD4-4D54-AEC6-A453387A7B1B}" destId="{0A1B90D9-14E8-4021-BF37-ABB03E6988C3}" srcOrd="0" destOrd="0" presId="urn:microsoft.com/office/officeart/2005/8/layout/hierarchy2"/>
    <dgm:cxn modelId="{BCA227B2-EB5F-456B-819A-D3CF45823AEB}" srcId="{25928985-EEFE-4737-8546-A75742E63E7C}" destId="{41650272-A59A-43A5-AB8A-6A3AB2CC029F}" srcOrd="1" destOrd="0" parTransId="{F18A26C3-DA0A-43E1-99FD-FA7F890B2C79}" sibTransId="{E4B8404E-BE91-4068-A9FD-54B0F4EAB2D7}"/>
    <dgm:cxn modelId="{CF2F65B7-DF1C-49EB-ADF1-C03868B8BC13}" type="presOf" srcId="{20A1BB20-99DB-4126-8854-FE9A7C0DE595}" destId="{FE72F91E-D91C-4C91-9599-6882B1B93131}" srcOrd="0" destOrd="0" presId="urn:microsoft.com/office/officeart/2005/8/layout/hierarchy2"/>
    <dgm:cxn modelId="{942071BC-7B8F-43B0-B398-BDD1A53AC30E}" type="presOf" srcId="{6330A555-9E3A-47C9-BAF2-9658A9760519}" destId="{279B94E6-D939-4081-B205-9A500966F0E0}" srcOrd="0" destOrd="0" presId="urn:microsoft.com/office/officeart/2005/8/layout/hierarchy2"/>
    <dgm:cxn modelId="{DD8CABCF-54D5-4B1D-B26E-FB000943D0D9}" type="presOf" srcId="{BB7871B5-62FC-444B-8D39-6305730190F0}" destId="{5AFF0993-1FE1-47A1-86B8-FDE36A5D68E9}" srcOrd="0" destOrd="0" presId="urn:microsoft.com/office/officeart/2005/8/layout/hierarchy2"/>
    <dgm:cxn modelId="{D8DE8BD3-160F-4F65-ABA4-45766D762AC3}" type="presOf" srcId="{8543240A-6934-4740-B9C5-1FF2D7192642}" destId="{E289591F-59E2-485A-99B4-818955A0220E}" srcOrd="1" destOrd="0" presId="urn:microsoft.com/office/officeart/2005/8/layout/hierarchy2"/>
    <dgm:cxn modelId="{96BAADDA-D2C0-4689-B1EE-102EA05D65F7}" srcId="{25928985-EEFE-4737-8546-A75742E63E7C}" destId="{B792372C-9CEF-40D8-8F0F-2155983489CE}" srcOrd="2" destOrd="0" parTransId="{9D587066-66A8-46B8-93A1-62B2A9B8000E}" sibTransId="{339D4566-799E-444C-A737-8CB5DB17CD73}"/>
    <dgm:cxn modelId="{49541EE6-9240-4E69-B1FA-F13A6C782AE2}" srcId="{F60458CD-3105-4F68-8E3C-BB19332D6A4C}" destId="{1B44F21B-D15F-4AD7-8EDD-6AE11FFCBB26}" srcOrd="1" destOrd="0" parTransId="{842641A1-D4DA-4324-A4A5-8F9AB59D480C}" sibTransId="{15C09C1A-872D-4B02-BBA2-43F665A46E65}"/>
    <dgm:cxn modelId="{6EB3DEE6-F2A2-4A68-BF9F-3AC09AC8D2FE}" type="presOf" srcId="{8543240A-6934-4740-B9C5-1FF2D7192642}" destId="{098858D6-3C60-4D76-AE1A-6E48907A9CB1}" srcOrd="0" destOrd="0" presId="urn:microsoft.com/office/officeart/2005/8/layout/hierarchy2"/>
    <dgm:cxn modelId="{2BD0AEEA-76CD-497A-9B28-336272366056}" type="presOf" srcId="{39C16FF0-DF57-48CC-8B02-094C07730C87}" destId="{DECD0E40-0C47-4670-8B3A-110C4A7CFE7C}" srcOrd="0" destOrd="0" presId="urn:microsoft.com/office/officeart/2005/8/layout/hierarchy2"/>
    <dgm:cxn modelId="{9104CEF8-3F27-481E-8B47-F6BEDE082076}" type="presOf" srcId="{0BCE8C42-981C-4F5C-B8C5-6C26E83370CC}" destId="{71D91649-F352-4469-8A17-1858F268173B}" srcOrd="1" destOrd="0" presId="urn:microsoft.com/office/officeart/2005/8/layout/hierarchy2"/>
    <dgm:cxn modelId="{65AD8BF9-FAE1-4474-9F67-0E07FB75801C}" type="presOf" srcId="{93A382F1-5DD1-4559-A965-35008B9A66F1}" destId="{51925AEB-B1FC-4F3B-883F-21EA4995170D}" srcOrd="1" destOrd="0" presId="urn:microsoft.com/office/officeart/2005/8/layout/hierarchy2"/>
    <dgm:cxn modelId="{F90DDEFC-CB38-448E-9B28-51ED357A2A58}" type="presOf" srcId="{25928985-EEFE-4737-8546-A75742E63E7C}" destId="{10CAACC0-E9DF-4E3A-9294-A97869036D09}" srcOrd="0" destOrd="0" presId="urn:microsoft.com/office/officeart/2005/8/layout/hierarchy2"/>
    <dgm:cxn modelId="{00F2F6FC-E56A-4227-8AA3-23F4C466A0A7}" type="presOf" srcId="{0BCE8C42-981C-4F5C-B8C5-6C26E83370CC}" destId="{F23168E1-7E45-4EAB-89A8-620F8F77E909}" srcOrd="0" destOrd="0" presId="urn:microsoft.com/office/officeart/2005/8/layout/hierarchy2"/>
    <dgm:cxn modelId="{9E5C93FD-7F7A-48BE-BF4C-EB10078C18D0}" type="presOf" srcId="{20A1BB20-99DB-4126-8854-FE9A7C0DE595}" destId="{7E2F013D-65A5-42DD-A159-BBD5A6B3E398}" srcOrd="1" destOrd="0" presId="urn:microsoft.com/office/officeart/2005/8/layout/hierarchy2"/>
    <dgm:cxn modelId="{2CBB8915-7E23-496B-8E8C-E7D26CE37E8E}" type="presParOf" srcId="{5B5E0F78-FE0A-479B-BA25-9E765E9E0EFF}" destId="{8CAB370E-4EA6-4BFD-8FF6-C78A47E85B60}" srcOrd="0" destOrd="0" presId="urn:microsoft.com/office/officeart/2005/8/layout/hierarchy2"/>
    <dgm:cxn modelId="{413EB09A-E2A7-46A8-82E5-D70A942EDAC5}" type="presParOf" srcId="{8CAB370E-4EA6-4BFD-8FF6-C78A47E85B60}" destId="{10CAACC0-E9DF-4E3A-9294-A97869036D09}" srcOrd="0" destOrd="0" presId="urn:microsoft.com/office/officeart/2005/8/layout/hierarchy2"/>
    <dgm:cxn modelId="{22A8B32A-72EE-441F-9AFA-B243E2985722}" type="presParOf" srcId="{8CAB370E-4EA6-4BFD-8FF6-C78A47E85B60}" destId="{BE669B12-6369-48B9-A378-09F7E26BBA12}" srcOrd="1" destOrd="0" presId="urn:microsoft.com/office/officeart/2005/8/layout/hierarchy2"/>
    <dgm:cxn modelId="{78D121B2-BBB9-495D-AD13-E2319E3D759B}" type="presParOf" srcId="{BE669B12-6369-48B9-A378-09F7E26BBA12}" destId="{96515CC6-58AB-4CA3-9230-231722FF3A1E}" srcOrd="0" destOrd="0" presId="urn:microsoft.com/office/officeart/2005/8/layout/hierarchy2"/>
    <dgm:cxn modelId="{1C24303D-3BB6-43F9-81A2-12C32B1A2B9F}" type="presParOf" srcId="{96515CC6-58AB-4CA3-9230-231722FF3A1E}" destId="{88BEB377-F465-430E-972C-9A1ED6B5531F}" srcOrd="0" destOrd="0" presId="urn:microsoft.com/office/officeart/2005/8/layout/hierarchy2"/>
    <dgm:cxn modelId="{CDEB43F3-2922-436E-8546-BC286C2BD5DB}" type="presParOf" srcId="{BE669B12-6369-48B9-A378-09F7E26BBA12}" destId="{97BD590E-ACC8-4BC5-9AC1-9A23F001164E}" srcOrd="1" destOrd="0" presId="urn:microsoft.com/office/officeart/2005/8/layout/hierarchy2"/>
    <dgm:cxn modelId="{A2E78B3D-24C9-4378-98DE-12E6E266C8CA}" type="presParOf" srcId="{97BD590E-ACC8-4BC5-9AC1-9A23F001164E}" destId="{56147BCB-31FD-4544-B633-41A079945A8D}" srcOrd="0" destOrd="0" presId="urn:microsoft.com/office/officeart/2005/8/layout/hierarchy2"/>
    <dgm:cxn modelId="{B074E1D3-269F-4C83-A386-D2E68429D093}" type="presParOf" srcId="{97BD590E-ACC8-4BC5-9AC1-9A23F001164E}" destId="{95C01258-EE57-405B-A5BB-2065C10BE858}" srcOrd="1" destOrd="0" presId="urn:microsoft.com/office/officeart/2005/8/layout/hierarchy2"/>
    <dgm:cxn modelId="{268C69D8-285C-4D3D-B3C1-A8776EAFF6B2}" type="presParOf" srcId="{95C01258-EE57-405B-A5BB-2065C10BE858}" destId="{279B94E6-D939-4081-B205-9A500966F0E0}" srcOrd="0" destOrd="0" presId="urn:microsoft.com/office/officeart/2005/8/layout/hierarchy2"/>
    <dgm:cxn modelId="{D10CDCEA-2013-4455-9C66-A8DD3A0826E7}" type="presParOf" srcId="{279B94E6-D939-4081-B205-9A500966F0E0}" destId="{5333C6F3-0157-4F82-94B5-62BC2E8579C1}" srcOrd="0" destOrd="0" presId="urn:microsoft.com/office/officeart/2005/8/layout/hierarchy2"/>
    <dgm:cxn modelId="{A55359D4-21FF-4D17-A226-E8CFDA70CE97}" type="presParOf" srcId="{95C01258-EE57-405B-A5BB-2065C10BE858}" destId="{11781E4D-1C71-4F58-B7D1-1F718A104DAC}" srcOrd="1" destOrd="0" presId="urn:microsoft.com/office/officeart/2005/8/layout/hierarchy2"/>
    <dgm:cxn modelId="{8D01B647-9F63-4E39-B6C9-562D798F03DA}" type="presParOf" srcId="{11781E4D-1C71-4F58-B7D1-1F718A104DAC}" destId="{83D4EB8F-C9A0-4BFF-B9FB-C8705F0D0513}" srcOrd="0" destOrd="0" presId="urn:microsoft.com/office/officeart/2005/8/layout/hierarchy2"/>
    <dgm:cxn modelId="{9CA85AD9-53BC-4956-BEBF-670A8E6CACCC}" type="presParOf" srcId="{11781E4D-1C71-4F58-B7D1-1F718A104DAC}" destId="{2F74CABF-6F7D-4EA8-9A2D-14A8D7C66897}" srcOrd="1" destOrd="0" presId="urn:microsoft.com/office/officeart/2005/8/layout/hierarchy2"/>
    <dgm:cxn modelId="{69982A22-0710-4409-A322-67E3773DA616}" type="presParOf" srcId="{2F74CABF-6F7D-4EA8-9A2D-14A8D7C66897}" destId="{0656D534-EAD8-4A21-AED3-DAE09A5F9F79}" srcOrd="0" destOrd="0" presId="urn:microsoft.com/office/officeart/2005/8/layout/hierarchy2"/>
    <dgm:cxn modelId="{486DB775-7DC9-437C-A59E-3EF0264D78DC}" type="presParOf" srcId="{0656D534-EAD8-4A21-AED3-DAE09A5F9F79}" destId="{51925AEB-B1FC-4F3B-883F-21EA4995170D}" srcOrd="0" destOrd="0" presId="urn:microsoft.com/office/officeart/2005/8/layout/hierarchy2"/>
    <dgm:cxn modelId="{ED153238-DA86-4A37-9E9B-32A6A8151913}" type="presParOf" srcId="{2F74CABF-6F7D-4EA8-9A2D-14A8D7C66897}" destId="{61730215-52AD-463E-913F-5445D30A69A9}" srcOrd="1" destOrd="0" presId="urn:microsoft.com/office/officeart/2005/8/layout/hierarchy2"/>
    <dgm:cxn modelId="{674E56EF-6DE2-420D-9672-472E272D1F2D}" type="presParOf" srcId="{61730215-52AD-463E-913F-5445D30A69A9}" destId="{5FE829F5-AD96-4EE4-86F5-03A4225C8052}" srcOrd="0" destOrd="0" presId="urn:microsoft.com/office/officeart/2005/8/layout/hierarchy2"/>
    <dgm:cxn modelId="{76F3C09A-42A0-4A5D-A848-1A29FC6EA932}" type="presParOf" srcId="{61730215-52AD-463E-913F-5445D30A69A9}" destId="{98DDEDB3-AFFA-4359-AC77-9217C0F80980}" srcOrd="1" destOrd="0" presId="urn:microsoft.com/office/officeart/2005/8/layout/hierarchy2"/>
    <dgm:cxn modelId="{DC75466C-931A-4F47-8007-0B1F562BBE14}" type="presParOf" srcId="{95C01258-EE57-405B-A5BB-2065C10BE858}" destId="{4BFFD13C-C077-4E07-9370-A21B29ABFC86}" srcOrd="2" destOrd="0" presId="urn:microsoft.com/office/officeart/2005/8/layout/hierarchy2"/>
    <dgm:cxn modelId="{F761EE07-F7E7-436C-A83D-B7AE2495EB8C}" type="presParOf" srcId="{4BFFD13C-C077-4E07-9370-A21B29ABFC86}" destId="{67FDD476-1888-45EC-84D1-D43F44486B26}" srcOrd="0" destOrd="0" presId="urn:microsoft.com/office/officeart/2005/8/layout/hierarchy2"/>
    <dgm:cxn modelId="{1AA54D23-D584-4C69-A8E2-AC59F4E389DF}" type="presParOf" srcId="{95C01258-EE57-405B-A5BB-2065C10BE858}" destId="{8491DA97-B40D-4C41-9914-2960F92F7D55}" srcOrd="3" destOrd="0" presId="urn:microsoft.com/office/officeart/2005/8/layout/hierarchy2"/>
    <dgm:cxn modelId="{F8757E43-E2B2-4C92-AE32-CD5352929B09}" type="presParOf" srcId="{8491DA97-B40D-4C41-9914-2960F92F7D55}" destId="{A8148805-BAF2-4A4A-A41D-50C12959BF5F}" srcOrd="0" destOrd="0" presId="urn:microsoft.com/office/officeart/2005/8/layout/hierarchy2"/>
    <dgm:cxn modelId="{FD6C51A0-FF72-46E9-8F59-6ED4496BC9B2}" type="presParOf" srcId="{8491DA97-B40D-4C41-9914-2960F92F7D55}" destId="{97D9C657-E199-4344-A956-942D84D24C3F}" srcOrd="1" destOrd="0" presId="urn:microsoft.com/office/officeart/2005/8/layout/hierarchy2"/>
    <dgm:cxn modelId="{381418F2-EB62-44E3-A95A-C96B3EA04AC2}" type="presParOf" srcId="{97D9C657-E199-4344-A956-942D84D24C3F}" destId="{F23168E1-7E45-4EAB-89A8-620F8F77E909}" srcOrd="0" destOrd="0" presId="urn:microsoft.com/office/officeart/2005/8/layout/hierarchy2"/>
    <dgm:cxn modelId="{5AF2B68B-24BA-47BA-B31F-6FF85B57B24B}" type="presParOf" srcId="{F23168E1-7E45-4EAB-89A8-620F8F77E909}" destId="{71D91649-F352-4469-8A17-1858F268173B}" srcOrd="0" destOrd="0" presId="urn:microsoft.com/office/officeart/2005/8/layout/hierarchy2"/>
    <dgm:cxn modelId="{DA588F64-A4C9-40A7-B200-677BEAC5C720}" type="presParOf" srcId="{97D9C657-E199-4344-A956-942D84D24C3F}" destId="{A07DD28F-51C6-4885-AE3D-D5873C5AA2FF}" srcOrd="1" destOrd="0" presId="urn:microsoft.com/office/officeart/2005/8/layout/hierarchy2"/>
    <dgm:cxn modelId="{BC56E690-5DBC-4133-820D-9B3729303D90}" type="presParOf" srcId="{A07DD28F-51C6-4885-AE3D-D5873C5AA2FF}" destId="{1912FAB6-C562-48D8-A17E-E1CCD06CF022}" srcOrd="0" destOrd="0" presId="urn:microsoft.com/office/officeart/2005/8/layout/hierarchy2"/>
    <dgm:cxn modelId="{B67B1889-1680-4C32-B457-C9E31D5FE98C}" type="presParOf" srcId="{A07DD28F-51C6-4885-AE3D-D5873C5AA2FF}" destId="{BA8743EB-7DB2-4668-B03A-8A98F12FE459}" srcOrd="1" destOrd="0" presId="urn:microsoft.com/office/officeart/2005/8/layout/hierarchy2"/>
    <dgm:cxn modelId="{29443AA5-B049-441A-8293-160E873B0747}" type="presParOf" srcId="{95C01258-EE57-405B-A5BB-2065C10BE858}" destId="{A344FF9C-27C6-4412-9475-B1B099066A4D}" srcOrd="4" destOrd="0" presId="urn:microsoft.com/office/officeart/2005/8/layout/hierarchy2"/>
    <dgm:cxn modelId="{DEE0CAC8-A37B-4053-8CC6-0A14887713F8}" type="presParOf" srcId="{A344FF9C-27C6-4412-9475-B1B099066A4D}" destId="{107129F1-5A15-4B23-B70E-B4A004D53346}" srcOrd="0" destOrd="0" presId="urn:microsoft.com/office/officeart/2005/8/layout/hierarchy2"/>
    <dgm:cxn modelId="{FF5E546E-AF3C-435E-A674-421832671030}" type="presParOf" srcId="{95C01258-EE57-405B-A5BB-2065C10BE858}" destId="{424D6527-F8A8-4435-A2A9-FA29709CDBCE}" srcOrd="5" destOrd="0" presId="urn:microsoft.com/office/officeart/2005/8/layout/hierarchy2"/>
    <dgm:cxn modelId="{23B53360-EAAF-4790-8141-744DDA517E29}" type="presParOf" srcId="{424D6527-F8A8-4435-A2A9-FA29709CDBCE}" destId="{0A1B90D9-14E8-4021-BF37-ABB03E6988C3}" srcOrd="0" destOrd="0" presId="urn:microsoft.com/office/officeart/2005/8/layout/hierarchy2"/>
    <dgm:cxn modelId="{BD6E794F-E61D-43BD-A8E4-A996B6944BE4}" type="presParOf" srcId="{424D6527-F8A8-4435-A2A9-FA29709CDBCE}" destId="{C3571D4D-3356-4610-A08A-44D52C22BFE6}" srcOrd="1" destOrd="0" presId="urn:microsoft.com/office/officeart/2005/8/layout/hierarchy2"/>
    <dgm:cxn modelId="{4A9EFDAD-55F5-45AF-8A22-0B117BB1D39B}" type="presParOf" srcId="{C3571D4D-3356-4610-A08A-44D52C22BFE6}" destId="{FE72F91E-D91C-4C91-9599-6882B1B93131}" srcOrd="0" destOrd="0" presId="urn:microsoft.com/office/officeart/2005/8/layout/hierarchy2"/>
    <dgm:cxn modelId="{5B94C996-5978-4936-B6EB-74F7DC962B7B}" type="presParOf" srcId="{FE72F91E-D91C-4C91-9599-6882B1B93131}" destId="{7E2F013D-65A5-42DD-A159-BBD5A6B3E398}" srcOrd="0" destOrd="0" presId="urn:microsoft.com/office/officeart/2005/8/layout/hierarchy2"/>
    <dgm:cxn modelId="{90BA9D31-9EDD-4FD3-8B07-A501715DB08A}" type="presParOf" srcId="{C3571D4D-3356-4610-A08A-44D52C22BFE6}" destId="{F78D76BB-D059-4751-A5F1-828133EB1A53}" srcOrd="1" destOrd="0" presId="urn:microsoft.com/office/officeart/2005/8/layout/hierarchy2"/>
    <dgm:cxn modelId="{EDA48A1F-441B-4689-8072-459BFAF201D8}" type="presParOf" srcId="{F78D76BB-D059-4751-A5F1-828133EB1A53}" destId="{DECD0E40-0C47-4670-8B3A-110C4A7CFE7C}" srcOrd="0" destOrd="0" presId="urn:microsoft.com/office/officeart/2005/8/layout/hierarchy2"/>
    <dgm:cxn modelId="{E6C44A34-EF25-4DD8-84D1-573EE20C0867}" type="presParOf" srcId="{F78D76BB-D059-4751-A5F1-828133EB1A53}" destId="{45CAC720-F553-4BB2-A304-43863510B1F3}" srcOrd="1" destOrd="0" presId="urn:microsoft.com/office/officeart/2005/8/layout/hierarchy2"/>
    <dgm:cxn modelId="{8B383958-D41E-499C-B0E3-C45DFE8AF21B}" type="presParOf" srcId="{BE669B12-6369-48B9-A378-09F7E26BBA12}" destId="{47C918D9-C8FF-4C9A-9658-5DFB70569357}" srcOrd="2" destOrd="0" presId="urn:microsoft.com/office/officeart/2005/8/layout/hierarchy2"/>
    <dgm:cxn modelId="{460DF940-6CCC-47BD-896D-2018B991B49A}" type="presParOf" srcId="{47C918D9-C8FF-4C9A-9658-5DFB70569357}" destId="{6AC17F79-96CF-49F6-80AB-B598C4E2066C}" srcOrd="0" destOrd="0" presId="urn:microsoft.com/office/officeart/2005/8/layout/hierarchy2"/>
    <dgm:cxn modelId="{25AA32D4-5503-4BCB-97A3-9B74F0225123}" type="presParOf" srcId="{BE669B12-6369-48B9-A378-09F7E26BBA12}" destId="{273F54F8-D44D-4401-9649-3ECB46A26A58}" srcOrd="3" destOrd="0" presId="urn:microsoft.com/office/officeart/2005/8/layout/hierarchy2"/>
    <dgm:cxn modelId="{6BC2FA65-29C1-4B97-ADC6-6DB0C567B2A6}" type="presParOf" srcId="{273F54F8-D44D-4401-9649-3ECB46A26A58}" destId="{8CA9E88E-3E57-463E-89C1-A1BCC9CC02E4}" srcOrd="0" destOrd="0" presId="urn:microsoft.com/office/officeart/2005/8/layout/hierarchy2"/>
    <dgm:cxn modelId="{7ED54320-E9F2-4CF1-B915-03D9A88B11CA}" type="presParOf" srcId="{273F54F8-D44D-4401-9649-3ECB46A26A58}" destId="{C25D76D6-60B5-4555-9989-60B0E40B79B1}" srcOrd="1" destOrd="0" presId="urn:microsoft.com/office/officeart/2005/8/layout/hierarchy2"/>
    <dgm:cxn modelId="{D371BED8-E1FC-4148-AE84-C02F9B340F08}" type="presParOf" srcId="{C25D76D6-60B5-4555-9989-60B0E40B79B1}" destId="{098858D6-3C60-4D76-AE1A-6E48907A9CB1}" srcOrd="0" destOrd="0" presId="urn:microsoft.com/office/officeart/2005/8/layout/hierarchy2"/>
    <dgm:cxn modelId="{EF0D4A32-AACB-43BA-924C-30226B305F60}" type="presParOf" srcId="{098858D6-3C60-4D76-AE1A-6E48907A9CB1}" destId="{E289591F-59E2-485A-99B4-818955A0220E}" srcOrd="0" destOrd="0" presId="urn:microsoft.com/office/officeart/2005/8/layout/hierarchy2"/>
    <dgm:cxn modelId="{8F9F5522-1736-4090-BA65-AB29830D4B94}" type="presParOf" srcId="{C25D76D6-60B5-4555-9989-60B0E40B79B1}" destId="{C9976B45-186C-4BEB-80AE-E7B29A791FA5}" srcOrd="1" destOrd="0" presId="urn:microsoft.com/office/officeart/2005/8/layout/hierarchy2"/>
    <dgm:cxn modelId="{AAF3C5CA-1D92-4E1C-A4A3-62DF07158937}" type="presParOf" srcId="{C9976B45-186C-4BEB-80AE-E7B29A791FA5}" destId="{5AFF0993-1FE1-47A1-86B8-FDE36A5D68E9}" srcOrd="0" destOrd="0" presId="urn:microsoft.com/office/officeart/2005/8/layout/hierarchy2"/>
    <dgm:cxn modelId="{AB6D887D-5A4E-42F9-8052-FC5BDC6E7A6E}" type="presParOf" srcId="{C9976B45-186C-4BEB-80AE-E7B29A791FA5}" destId="{1E45F666-CE34-4688-87A5-0AE3FE4FD7A0}" srcOrd="1" destOrd="0" presId="urn:microsoft.com/office/officeart/2005/8/layout/hierarchy2"/>
    <dgm:cxn modelId="{0833C4E3-81AE-461D-B54A-F271325DF3D3}" type="presParOf" srcId="{BE669B12-6369-48B9-A378-09F7E26BBA12}" destId="{1F9CB5E5-F036-4B8E-A3FA-BC61D5144E04}" srcOrd="4" destOrd="0" presId="urn:microsoft.com/office/officeart/2005/8/layout/hierarchy2"/>
    <dgm:cxn modelId="{8EAB3002-30FD-4A9D-8776-7B97DD8DA553}" type="presParOf" srcId="{1F9CB5E5-F036-4B8E-A3FA-BC61D5144E04}" destId="{FB60848D-0D99-4CE0-9A6A-4CB201ADF366}" srcOrd="0" destOrd="0" presId="urn:microsoft.com/office/officeart/2005/8/layout/hierarchy2"/>
    <dgm:cxn modelId="{C2C699A1-24F3-4357-9168-0A9ED94250F2}" type="presParOf" srcId="{BE669B12-6369-48B9-A378-09F7E26BBA12}" destId="{2DDB0058-AF62-49FC-898A-63077CA6A691}" srcOrd="5" destOrd="0" presId="urn:microsoft.com/office/officeart/2005/8/layout/hierarchy2"/>
    <dgm:cxn modelId="{D93D5038-BE44-42E1-B3C8-D5535F427598}" type="presParOf" srcId="{2DDB0058-AF62-49FC-898A-63077CA6A691}" destId="{CB116224-553D-4837-A540-139C4C8E9A24}" srcOrd="0" destOrd="0" presId="urn:microsoft.com/office/officeart/2005/8/layout/hierarchy2"/>
    <dgm:cxn modelId="{AB1DBF1C-BFD8-4FE8-AD35-D653B21AAA1B}" type="presParOf" srcId="{2DDB0058-AF62-49FC-898A-63077CA6A691}" destId="{D8D8D4D9-E543-4E88-B103-F9688CDB137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AACC0-E9DF-4E3A-9294-A97869036D09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Repo name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(helios-&lt;service&gt;-api)</a:t>
          </a:r>
        </a:p>
      </dsp:txBody>
      <dsp:txXfrm>
        <a:off x="16116" y="1655202"/>
        <a:ext cx="1023925" cy="496515"/>
      </dsp:txXfrm>
    </dsp:sp>
    <dsp:sp modelId="{96515CC6-58AB-4CA3-9230-231722FF3A1E}">
      <dsp:nvSpPr>
        <dsp:cNvPr id="0" name=""/>
        <dsp:cNvSpPr/>
      </dsp:nvSpPr>
      <dsp:spPr>
        <a:xfrm rot="17692822">
          <a:off x="765023" y="1433738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381" y="1423498"/>
        <a:ext cx="50142" cy="50142"/>
      </dsp:txXfrm>
    </dsp:sp>
    <dsp:sp modelId="{56147BCB-31FD-4544-B633-41A079945A8D}">
      <dsp:nvSpPr>
        <dsp:cNvPr id="0" name=""/>
        <dsp:cNvSpPr/>
      </dsp:nvSpPr>
      <dsp:spPr>
        <a:xfrm>
          <a:off x="1477416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src</a:t>
          </a:r>
        </a:p>
      </dsp:txBody>
      <dsp:txXfrm>
        <a:off x="1492863" y="745421"/>
        <a:ext cx="1023925" cy="496515"/>
      </dsp:txXfrm>
    </dsp:sp>
    <dsp:sp modelId="{279B94E6-D939-4081-B205-9A500966F0E0}">
      <dsp:nvSpPr>
        <dsp:cNvPr id="0" name=""/>
        <dsp:cNvSpPr/>
      </dsp:nvSpPr>
      <dsp:spPr>
        <a:xfrm rot="18289469">
          <a:off x="2373777" y="675586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24728" y="671947"/>
        <a:ext cx="36942" cy="36942"/>
      </dsp:txXfrm>
    </dsp:sp>
    <dsp:sp modelId="{83D4EB8F-C9A0-4BFF-B9FB-C8705F0D0513}">
      <dsp:nvSpPr>
        <dsp:cNvPr id="0" name=""/>
        <dsp:cNvSpPr/>
      </dsp:nvSpPr>
      <dsp:spPr>
        <a:xfrm>
          <a:off x="2954163" y="123452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Core</a:t>
          </a:r>
        </a:p>
      </dsp:txBody>
      <dsp:txXfrm>
        <a:off x="2969610" y="138899"/>
        <a:ext cx="1023925" cy="496515"/>
      </dsp:txXfrm>
    </dsp:sp>
    <dsp:sp modelId="{0656D534-EAD8-4A21-AED3-DAE09A5F9F79}">
      <dsp:nvSpPr>
        <dsp:cNvPr id="0" name=""/>
        <dsp:cNvSpPr/>
      </dsp:nvSpPr>
      <dsp:spPr>
        <a:xfrm>
          <a:off x="4008983" y="372326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9398" y="376609"/>
        <a:ext cx="21096" cy="21096"/>
      </dsp:txXfrm>
    </dsp:sp>
    <dsp:sp modelId="{5FE829F5-AD96-4EE4-86F5-03A4225C8052}">
      <dsp:nvSpPr>
        <dsp:cNvPr id="0" name=""/>
        <dsp:cNvSpPr/>
      </dsp:nvSpPr>
      <dsp:spPr>
        <a:xfrm>
          <a:off x="4430910" y="123452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Core.csproj</a:t>
          </a:r>
        </a:p>
      </dsp:txBody>
      <dsp:txXfrm>
        <a:off x="4446357" y="138899"/>
        <a:ext cx="1023925" cy="496515"/>
      </dsp:txXfrm>
    </dsp:sp>
    <dsp:sp modelId="{4BFFD13C-C077-4E07-9370-A21B29ABFC86}">
      <dsp:nvSpPr>
        <dsp:cNvPr id="0" name=""/>
        <dsp:cNvSpPr/>
      </dsp:nvSpPr>
      <dsp:spPr>
        <a:xfrm>
          <a:off x="2532236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2651" y="983130"/>
        <a:ext cx="21096" cy="21096"/>
      </dsp:txXfrm>
    </dsp:sp>
    <dsp:sp modelId="{A8148805-BAF2-4A4A-A41D-50C12959BF5F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Infrastructure</a:t>
          </a:r>
        </a:p>
      </dsp:txBody>
      <dsp:txXfrm>
        <a:off x="2969610" y="745421"/>
        <a:ext cx="1023925" cy="496515"/>
      </dsp:txXfrm>
    </dsp:sp>
    <dsp:sp modelId="{F23168E1-7E45-4EAB-89A8-620F8F77E909}">
      <dsp:nvSpPr>
        <dsp:cNvPr id="0" name=""/>
        <dsp:cNvSpPr/>
      </dsp:nvSpPr>
      <dsp:spPr>
        <a:xfrm>
          <a:off x="4008983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9398" y="983130"/>
        <a:ext cx="21096" cy="21096"/>
      </dsp:txXfrm>
    </dsp:sp>
    <dsp:sp modelId="{1912FAB6-C562-48D8-A17E-E1CCD06CF022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Infrastructure.csproj</a:t>
          </a:r>
        </a:p>
      </dsp:txBody>
      <dsp:txXfrm>
        <a:off x="4446357" y="745421"/>
        <a:ext cx="1023925" cy="496515"/>
      </dsp:txXfrm>
    </dsp:sp>
    <dsp:sp modelId="{A344FF9C-27C6-4412-9475-B1B099066A4D}">
      <dsp:nvSpPr>
        <dsp:cNvPr id="0" name=""/>
        <dsp:cNvSpPr/>
      </dsp:nvSpPr>
      <dsp:spPr>
        <a:xfrm rot="3310531">
          <a:off x="2373777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24728" y="1278468"/>
        <a:ext cx="36942" cy="36942"/>
      </dsp:txXfrm>
    </dsp:sp>
    <dsp:sp modelId="{0A1B90D9-14E8-4021-BF37-ABB03E6988C3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Api</a:t>
          </a:r>
        </a:p>
      </dsp:txBody>
      <dsp:txXfrm>
        <a:off x="2969610" y="1351942"/>
        <a:ext cx="1023925" cy="496515"/>
      </dsp:txXfrm>
    </dsp:sp>
    <dsp:sp modelId="{FE72F91E-D91C-4C91-9599-6882B1B93131}">
      <dsp:nvSpPr>
        <dsp:cNvPr id="0" name=""/>
        <dsp:cNvSpPr/>
      </dsp:nvSpPr>
      <dsp:spPr>
        <a:xfrm>
          <a:off x="4008983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9398" y="1589651"/>
        <a:ext cx="21096" cy="21096"/>
      </dsp:txXfrm>
    </dsp:sp>
    <dsp:sp modelId="{DECD0E40-0C47-4670-8B3A-110C4A7CFE7C}">
      <dsp:nvSpPr>
        <dsp:cNvPr id="0" name=""/>
        <dsp:cNvSpPr/>
      </dsp:nvSpPr>
      <dsp:spPr>
        <a:xfrm>
          <a:off x="4430910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Api.csproj</a:t>
          </a:r>
        </a:p>
      </dsp:txBody>
      <dsp:txXfrm>
        <a:off x="4446357" y="1351942"/>
        <a:ext cx="1023925" cy="496515"/>
      </dsp:txXfrm>
    </dsp:sp>
    <dsp:sp modelId="{47C918D9-C8FF-4C9A-9658-5DFB70569357}">
      <dsp:nvSpPr>
        <dsp:cNvPr id="0" name=""/>
        <dsp:cNvSpPr/>
      </dsp:nvSpPr>
      <dsp:spPr>
        <a:xfrm rot="2142401">
          <a:off x="1006650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53462" y="2042100"/>
        <a:ext cx="25980" cy="25980"/>
      </dsp:txXfrm>
    </dsp:sp>
    <dsp:sp modelId="{8CA9E88E-3E57-463E-89C1-A1BCC9CC02E4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</a:t>
          </a:r>
        </a:p>
      </dsp:txBody>
      <dsp:txXfrm>
        <a:off x="1492863" y="1958463"/>
        <a:ext cx="1023925" cy="496515"/>
      </dsp:txXfrm>
    </dsp:sp>
    <dsp:sp modelId="{098858D6-3C60-4D76-AE1A-6E48907A9CB1}">
      <dsp:nvSpPr>
        <dsp:cNvPr id="0" name=""/>
        <dsp:cNvSpPr/>
      </dsp:nvSpPr>
      <dsp:spPr>
        <a:xfrm>
          <a:off x="2532236" y="2191889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2651" y="2196172"/>
        <a:ext cx="21096" cy="21096"/>
      </dsp:txXfrm>
    </dsp:sp>
    <dsp:sp modelId="{5AFF0993-1FE1-47A1-86B8-FDE36A5D68E9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&lt;unit and integration test projects&gt;</a:t>
          </a:r>
        </a:p>
      </dsp:txBody>
      <dsp:txXfrm>
        <a:off x="2969610" y="1958463"/>
        <a:ext cx="1023925" cy="496515"/>
      </dsp:txXfrm>
    </dsp:sp>
    <dsp:sp modelId="{1F9CB5E5-F036-4B8E-A3FA-BC61D5144E04}">
      <dsp:nvSpPr>
        <dsp:cNvPr id="0" name=""/>
        <dsp:cNvSpPr/>
      </dsp:nvSpPr>
      <dsp:spPr>
        <a:xfrm rot="3907178">
          <a:off x="765023" y="234351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381" y="2333279"/>
        <a:ext cx="50142" cy="50142"/>
      </dsp:txXfrm>
    </dsp:sp>
    <dsp:sp modelId="{CB116224-553D-4837-A540-139C4C8E9A24}">
      <dsp:nvSpPr>
        <dsp:cNvPr id="0" name=""/>
        <dsp:cNvSpPr/>
      </dsp:nvSpPr>
      <dsp:spPr>
        <a:xfrm>
          <a:off x="1477416" y="2549537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VS Solution File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helios-&lt;service&gt;-api.sln file</a:t>
          </a:r>
        </a:p>
      </dsp:txBody>
      <dsp:txXfrm>
        <a:off x="1492863" y="2564984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935f8-1bdc-450f-b1ec-f034b3a99caf}"/>
      </w:docPartPr>
      <w:docPartBody>
        <w:p w14:paraId="54CB2D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describes the design for the Sunny Rewards Helios Platform Design and related Algorithms.</Abstract>
  <CompanyAddress/>
  <CompanyPhone/>
  <CompanyFax/>
  <CompanyEmail>srik@sunnyrewards.co, susheel.j@sunnyrewardsco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09d0fa-be02-4325-94c9-24290c893e63">
      <Terms xmlns="http://schemas.microsoft.com/office/infopath/2007/PartnerControls"/>
    </lcf76f155ced4ddcb4097134ff3c332f>
    <TaxCatchAll xmlns="000a29ed-082a-4a9a-ae6b-10a73bff9f6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20A8D63979F4EB28367D612E53D5D" ma:contentTypeVersion="10" ma:contentTypeDescription="Create a new document." ma:contentTypeScope="" ma:versionID="8c4245c403faf75602ad503f6c2f22f1">
  <xsd:schema xmlns:xsd="http://www.w3.org/2001/XMLSchema" xmlns:xs="http://www.w3.org/2001/XMLSchema" xmlns:p="http://schemas.microsoft.com/office/2006/metadata/properties" xmlns:ns2="de09d0fa-be02-4325-94c9-24290c893e63" xmlns:ns3="000a29ed-082a-4a9a-ae6b-10a73bff9f63" targetNamespace="http://schemas.microsoft.com/office/2006/metadata/properties" ma:root="true" ma:fieldsID="8fa21b07b7ab707a1552abcae7520d1b" ns2:_="" ns3:_="">
    <xsd:import namespace="de09d0fa-be02-4325-94c9-24290c893e63"/>
    <xsd:import namespace="000a29ed-082a-4a9a-ae6b-10a73bff9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9d0fa-be02-4325-94c9-24290c893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775e09-7d97-4857-b38d-1ba031a021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a29ed-082a-4a9a-ae6b-10a73bff9f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e1104c0-f095-47e8-9eef-4cab08dd4cb3}" ma:internalName="TaxCatchAll" ma:showField="CatchAllData" ma:web="000a29ed-082a-4a9a-ae6b-10a73bff9f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10901-6FD1-4C5A-95BF-EE65141AA8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E65B83-478D-4743-806E-F99F21E70B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9629D-F6A1-4B59-B556-5AC587B8409B}">
  <ds:schemaRefs>
    <ds:schemaRef ds:uri="http://schemas.microsoft.com/office/2006/metadata/properties"/>
    <ds:schemaRef ds:uri="http://schemas.microsoft.com/office/infopath/2007/PartnerControls"/>
    <ds:schemaRef ds:uri="de09d0fa-be02-4325-94c9-24290c893e63"/>
    <ds:schemaRef ds:uri="000a29ed-082a-4a9a-ae6b-10a73bff9f63"/>
  </ds:schemaRefs>
</ds:datastoreItem>
</file>

<file path=customXml/itemProps5.xml><?xml version="1.0" encoding="utf-8"?>
<ds:datastoreItem xmlns:ds="http://schemas.openxmlformats.org/officeDocument/2006/customXml" ds:itemID="{5F1DEDD5-7637-4729-9D4C-F7C89421E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9d0fa-be02-4325-94c9-24290c893e63"/>
    <ds:schemaRef ds:uri="000a29ed-082a-4a9a-ae6b-10a73bff9f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sunny rewards helios Platform Design</dc:title>
  <dc:subject>Version 0.76</dc:subject>
  <dc:creator>Srik Subramanian, Susheel Jalali</dc:creator>
  <keywords/>
  <dc:description/>
  <lastModifiedBy>Tushar Mahajan</lastModifiedBy>
  <revision>1190</revision>
  <dcterms:created xsi:type="dcterms:W3CDTF">2023-05-18T14:33:00.0000000Z</dcterms:created>
  <dcterms:modified xsi:type="dcterms:W3CDTF">2023-06-12T04:57:30.7736310Z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vn50mu8@homeoffice.wal-mart.com</vt:lpwstr>
  </property>
  <property fmtid="{D5CDD505-2E9C-101B-9397-08002B2CF9AE}" pid="5" name="MSIP_Label_b24820e8-223f-4ed2-bd95-81c83f641284_SetDate">
    <vt:lpwstr>2020-03-05T10:26:58.9421269Z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d9e87433-55cf-4659-bd00-e51bc05879cb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MediaServiceImageTags">
    <vt:lpwstr/>
  </property>
  <property fmtid="{D5CDD505-2E9C-101B-9397-08002B2CF9AE}" pid="12" name="ContentTypeId">
    <vt:lpwstr>0x0101003AD20A8D63979F4EB28367D612E53D5D</vt:lpwstr>
  </property>
</Properties>
</file>